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C0889" w14:textId="77777777" w:rsidR="001C6C40" w:rsidRDefault="001C6C40" w:rsidP="00CC2A25">
      <w:pPr>
        <w:pStyle w:val="address"/>
        <w:rPr>
          <w:b/>
          <w:sz w:val="24"/>
          <w:szCs w:val="24"/>
        </w:rPr>
      </w:pPr>
      <w:r w:rsidRPr="001C6C40">
        <w:rPr>
          <w:b/>
          <w:sz w:val="24"/>
          <w:szCs w:val="24"/>
        </w:rPr>
        <w:t>Linear Quadratic Integral Differential Game applied to the Real-time Control of a Quadrotor Experimental setup</w:t>
      </w:r>
    </w:p>
    <w:p w14:paraId="31EB70FE" w14:textId="77777777" w:rsidR="000B5202" w:rsidRPr="0034062B" w:rsidRDefault="000B5202" w:rsidP="001C6C40">
      <w:pPr>
        <w:pStyle w:val="address"/>
        <w:jc w:val="both"/>
      </w:pPr>
    </w:p>
    <w:p w14:paraId="305A897B" w14:textId="77777777" w:rsidR="00F51C8D" w:rsidRPr="000C4204" w:rsidRDefault="00F51C8D" w:rsidP="00C24498">
      <w:pPr>
        <w:pStyle w:val="author"/>
        <w:spacing w:line="276" w:lineRule="auto"/>
        <w:rPr>
          <w:szCs w:val="24"/>
          <w:vertAlign w:val="superscript"/>
        </w:rPr>
      </w:pPr>
      <w:proofErr w:type="spellStart"/>
      <w:r w:rsidRPr="000C4204">
        <w:rPr>
          <w:szCs w:val="24"/>
        </w:rPr>
        <w:t>Hadi</w:t>
      </w:r>
      <w:proofErr w:type="spellEnd"/>
      <w:r w:rsidRPr="000C4204">
        <w:rPr>
          <w:szCs w:val="24"/>
        </w:rPr>
        <w:t xml:space="preserve"> </w:t>
      </w:r>
      <w:proofErr w:type="spellStart"/>
      <w:r w:rsidRPr="000C4204">
        <w:rPr>
          <w:szCs w:val="24"/>
        </w:rPr>
        <w:t>Nobahari</w:t>
      </w:r>
      <w:proofErr w:type="spellEnd"/>
      <w:r w:rsidR="00C24498">
        <w:rPr>
          <w:szCs w:val="24"/>
          <w:vertAlign w:val="superscript"/>
        </w:rPr>
        <w:t>*</w:t>
      </w:r>
      <w:r w:rsidRPr="000C4204">
        <w:rPr>
          <w:szCs w:val="24"/>
        </w:rPr>
        <w:t>, Ali</w:t>
      </w:r>
      <w:r w:rsidR="008A67AB" w:rsidRPr="000C4204">
        <w:rPr>
          <w:szCs w:val="24"/>
        </w:rPr>
        <w:t>reza</w:t>
      </w:r>
      <w:r w:rsidRPr="000C4204">
        <w:rPr>
          <w:szCs w:val="24"/>
        </w:rPr>
        <w:t xml:space="preserve"> Sharifi</w:t>
      </w:r>
    </w:p>
    <w:p w14:paraId="1C58F8EB" w14:textId="77777777" w:rsidR="00A74990" w:rsidRPr="000C4204" w:rsidRDefault="00352132" w:rsidP="00787C12">
      <w:pPr>
        <w:pStyle w:val="Affiliation"/>
        <w:spacing w:after="0" w:line="276" w:lineRule="auto"/>
        <w:jc w:val="center"/>
        <w:rPr>
          <w:sz w:val="24"/>
          <w:szCs w:val="24"/>
        </w:rPr>
      </w:pPr>
      <w:r w:rsidRPr="000C4204">
        <w:rPr>
          <w:sz w:val="24"/>
          <w:szCs w:val="24"/>
        </w:rPr>
        <w:t>S</w:t>
      </w:r>
      <w:r w:rsidR="00A74990" w:rsidRPr="000C4204">
        <w:rPr>
          <w:sz w:val="24"/>
          <w:szCs w:val="24"/>
        </w:rPr>
        <w:t xml:space="preserve">harif University of Technology, </w:t>
      </w:r>
      <w:r w:rsidR="00787C12">
        <w:rPr>
          <w:sz w:val="24"/>
          <w:szCs w:val="24"/>
        </w:rPr>
        <w:t>Zip Code</w:t>
      </w:r>
      <w:r w:rsidR="001F5EBE" w:rsidRPr="000C4204">
        <w:rPr>
          <w:sz w:val="24"/>
          <w:szCs w:val="24"/>
        </w:rPr>
        <w:t xml:space="preserve"> 1</w:t>
      </w:r>
      <w:r w:rsidR="00787C12">
        <w:rPr>
          <w:sz w:val="24"/>
          <w:szCs w:val="24"/>
        </w:rPr>
        <w:t>458889694</w:t>
      </w:r>
      <w:r w:rsidR="00A74990" w:rsidRPr="000C4204">
        <w:rPr>
          <w:sz w:val="24"/>
          <w:szCs w:val="24"/>
        </w:rPr>
        <w:t>, Tehran, Iran</w:t>
      </w:r>
    </w:p>
    <w:p w14:paraId="1C5222EB" w14:textId="77777777" w:rsidR="00643BE3" w:rsidRPr="000C4204" w:rsidRDefault="00A74990" w:rsidP="00787C12">
      <w:pPr>
        <w:pStyle w:val="address"/>
        <w:spacing w:line="276" w:lineRule="auto"/>
        <w:rPr>
          <w:rStyle w:val="e-mail"/>
          <w:rFonts w:ascii="Times New Roman" w:hAnsi="Times New Roman"/>
          <w:sz w:val="24"/>
          <w:szCs w:val="24"/>
        </w:rPr>
      </w:pPr>
      <w:r w:rsidRPr="000C4204">
        <w:rPr>
          <w:rStyle w:val="e-mail"/>
          <w:rFonts w:ascii="Times New Roman" w:hAnsi="Times New Roman"/>
          <w:sz w:val="24"/>
          <w:szCs w:val="24"/>
        </w:rPr>
        <w:t>nobahari@sharif.edu</w:t>
      </w:r>
      <w:r w:rsidR="00643BE3" w:rsidRPr="000C4204">
        <w:rPr>
          <w:rStyle w:val="e-mail"/>
          <w:rFonts w:ascii="Times New Roman" w:hAnsi="Times New Roman"/>
          <w:sz w:val="24"/>
          <w:szCs w:val="24"/>
        </w:rPr>
        <w:t xml:space="preserve">, </w:t>
      </w:r>
      <w:r w:rsidR="00DD3010">
        <w:rPr>
          <w:rStyle w:val="e-mail"/>
          <w:rFonts w:ascii="Times New Roman" w:hAnsi="Times New Roman"/>
          <w:sz w:val="24"/>
          <w:szCs w:val="24"/>
        </w:rPr>
        <w:t>alireza_sharifi</w:t>
      </w:r>
      <w:r w:rsidR="00643BE3" w:rsidRPr="000C4204">
        <w:rPr>
          <w:rStyle w:val="e-mail"/>
          <w:rFonts w:ascii="Times New Roman" w:hAnsi="Times New Roman"/>
          <w:sz w:val="24"/>
          <w:szCs w:val="24"/>
        </w:rPr>
        <w:t>@</w:t>
      </w:r>
      <w:r w:rsidR="00DD3010">
        <w:rPr>
          <w:rStyle w:val="e-mail"/>
          <w:rFonts w:ascii="Times New Roman" w:hAnsi="Times New Roman"/>
          <w:sz w:val="24"/>
          <w:szCs w:val="24"/>
        </w:rPr>
        <w:t>ae</w:t>
      </w:r>
      <w:r w:rsidR="004515B1" w:rsidRPr="000C4204">
        <w:rPr>
          <w:rStyle w:val="e-mail"/>
          <w:rFonts w:ascii="Times New Roman" w:hAnsi="Times New Roman"/>
          <w:sz w:val="24"/>
          <w:szCs w:val="24"/>
        </w:rPr>
        <w:t>.</w:t>
      </w:r>
      <w:r w:rsidR="00DD3010">
        <w:rPr>
          <w:rStyle w:val="e-mail"/>
          <w:rFonts w:ascii="Times New Roman" w:hAnsi="Times New Roman"/>
          <w:sz w:val="24"/>
          <w:szCs w:val="24"/>
        </w:rPr>
        <w:t>sharif.</w:t>
      </w:r>
      <w:r w:rsidR="00787C12">
        <w:rPr>
          <w:rStyle w:val="e-mail"/>
          <w:rFonts w:ascii="Times New Roman" w:hAnsi="Times New Roman"/>
          <w:sz w:val="24"/>
          <w:szCs w:val="24"/>
        </w:rPr>
        <w:t>edu</w:t>
      </w:r>
    </w:p>
    <w:p w14:paraId="16125928" w14:textId="77777777" w:rsidR="00936739" w:rsidRPr="007D5F25" w:rsidRDefault="00C72A6F" w:rsidP="00CC2A25">
      <w:pPr>
        <w:pStyle w:val="abstract"/>
        <w:spacing w:line="240" w:lineRule="auto"/>
        <w:ind w:left="0" w:firstLine="0"/>
        <w:rPr>
          <w:sz w:val="24"/>
          <w:szCs w:val="24"/>
        </w:rPr>
      </w:pPr>
      <w:r w:rsidRPr="007D5F25">
        <w:rPr>
          <w:b/>
          <w:sz w:val="24"/>
          <w:szCs w:val="24"/>
        </w:rPr>
        <w:t>Abstract.</w:t>
      </w:r>
    </w:p>
    <w:p w14:paraId="4C858C1D" w14:textId="1BFAD801" w:rsidR="00B43210" w:rsidRDefault="00B43210" w:rsidP="00B43210">
      <w:pPr>
        <w:pStyle w:val="p1a"/>
        <w:jc w:val="left"/>
      </w:pPr>
      <w:r>
        <w:t>The accurate attitude control of a quadrotor is necessary, especially when facing disturbance. In this study, a linear quadratic with integral action based on the differential game theory is implemented on a quadrotor experimental setup. A continuous state-space model of the setup is derived using the linearization of nonlinear equations of motion, and its parameters are identified with the experimental results. Then, the attitude control commands of the quadrotor are derived based on two players; one finds the best attitude control command, and the other creates the disturbance by mini-maximizing a quadratic criterion, defined as the sum of outputs plus the weighted control effort and disturbance. The performance of the proposed structure is investigated in level flight and compared to the linear quadratic regulator controller. Results demonstrate that the proposed approach has an excellent performance in dissipating the disturbances.</w:t>
      </w:r>
    </w:p>
    <w:p w14:paraId="7E71E89E" w14:textId="6D73C7CF" w:rsidR="00CC2A25" w:rsidRDefault="00003FC7" w:rsidP="00EE4380">
      <w:pPr>
        <w:pStyle w:val="abstract"/>
        <w:tabs>
          <w:tab w:val="right" w:pos="8459"/>
        </w:tabs>
        <w:spacing w:line="360" w:lineRule="auto"/>
        <w:ind w:left="0" w:firstLine="0"/>
        <w:rPr>
          <w:szCs w:val="24"/>
        </w:rPr>
      </w:pPr>
      <w:r w:rsidRPr="007D5F25">
        <w:rPr>
          <w:b/>
          <w:sz w:val="24"/>
          <w:szCs w:val="24"/>
        </w:rPr>
        <w:t>Keywords:</w:t>
      </w:r>
      <w:r w:rsidR="00C9377E" w:rsidRPr="007D5F25">
        <w:rPr>
          <w:sz w:val="24"/>
          <w:szCs w:val="24"/>
        </w:rPr>
        <w:t xml:space="preserve"> </w:t>
      </w:r>
      <w:r w:rsidR="00B43210" w:rsidRPr="00B43210">
        <w:rPr>
          <w:sz w:val="24"/>
        </w:rPr>
        <w:t>Linear Quadratic Differential Game, Quadrotor, Real-time, 3DoF Experimental setup, Optimal Control, Robust Control</w:t>
      </w:r>
      <w:r w:rsidR="00B43210">
        <w:rPr>
          <w:sz w:val="24"/>
        </w:rPr>
        <w:t>.</w:t>
      </w:r>
    </w:p>
    <w:p w14:paraId="72F602C9" w14:textId="77777777" w:rsidR="001E2E4C" w:rsidRDefault="001E2E4C" w:rsidP="00710767">
      <w:pPr>
        <w:pStyle w:val="abstract"/>
        <w:tabs>
          <w:tab w:val="right" w:pos="8459"/>
        </w:tabs>
        <w:spacing w:line="360" w:lineRule="auto"/>
        <w:ind w:left="0" w:firstLine="0"/>
        <w:rPr>
          <w:szCs w:val="24"/>
        </w:rPr>
      </w:pPr>
    </w:p>
    <w:p w14:paraId="62D5CFEE" w14:textId="77777777" w:rsidR="001E2E4C" w:rsidRDefault="001E2E4C" w:rsidP="00710767">
      <w:pPr>
        <w:pStyle w:val="abstract"/>
        <w:tabs>
          <w:tab w:val="right" w:pos="8459"/>
        </w:tabs>
        <w:spacing w:line="360" w:lineRule="auto"/>
        <w:ind w:left="0" w:firstLine="0"/>
        <w:rPr>
          <w:szCs w:val="24"/>
        </w:rPr>
      </w:pPr>
    </w:p>
    <w:p w14:paraId="3F96C17E" w14:textId="77777777" w:rsidR="0046415E" w:rsidRPr="007D5F25" w:rsidRDefault="001E2E4C" w:rsidP="001E2E4C">
      <w:pPr>
        <w:pStyle w:val="abstract"/>
        <w:tabs>
          <w:tab w:val="right" w:pos="8459"/>
        </w:tabs>
        <w:spacing w:line="360" w:lineRule="auto"/>
        <w:ind w:left="0" w:firstLine="0"/>
        <w:rPr>
          <w:szCs w:val="24"/>
        </w:rPr>
      </w:pPr>
      <w:r>
        <w:t>*</w:t>
      </w:r>
      <w:r w:rsidRPr="00B71B55">
        <w:rPr>
          <w:sz w:val="20"/>
        </w:rPr>
        <w:t xml:space="preserve">Corresponding </w:t>
      </w:r>
      <w:r>
        <w:rPr>
          <w:sz w:val="20"/>
        </w:rPr>
        <w:t>A</w:t>
      </w:r>
      <w:r w:rsidRPr="00B71B55">
        <w:rPr>
          <w:sz w:val="20"/>
        </w:rPr>
        <w:t xml:space="preserve">uthor. </w:t>
      </w:r>
      <w:r w:rsidR="0046415E" w:rsidRPr="007D5F25">
        <w:rPr>
          <w:szCs w:val="24"/>
        </w:rPr>
        <w:br w:type="page"/>
      </w:r>
    </w:p>
    <w:p w14:paraId="1589C50F" w14:textId="0DC53BF3" w:rsidR="00003FC7" w:rsidRDefault="00003FC7" w:rsidP="009257ED">
      <w:pPr>
        <w:pStyle w:val="heading1"/>
        <w:spacing w:line="480" w:lineRule="auto"/>
        <w:rPr>
          <w:szCs w:val="24"/>
        </w:rPr>
      </w:pPr>
      <w:bookmarkStart w:id="0" w:name="_Ref505045290"/>
      <w:bookmarkStart w:id="1" w:name="_Toc505073857"/>
      <w:r w:rsidRPr="007D5F25">
        <w:rPr>
          <w:szCs w:val="24"/>
        </w:rPr>
        <w:lastRenderedPageBreak/>
        <w:t>Introduction</w:t>
      </w:r>
      <w:bookmarkEnd w:id="0"/>
      <w:bookmarkEnd w:id="1"/>
    </w:p>
    <w:p w14:paraId="24903D57" w14:textId="77777777" w:rsidR="00B43210" w:rsidRDefault="00B43210" w:rsidP="00B43210">
      <w:pPr>
        <w:ind w:firstLine="0"/>
        <w:rPr>
          <w:lang w:val="x-none"/>
        </w:rPr>
      </w:pPr>
      <w:r w:rsidRPr="00B43210">
        <w:rPr>
          <w:lang w:val="x-none"/>
        </w:rPr>
        <w:t>A quadrotor is a type of helicopter with four rotors that plays a significant role in today's society, including research, military, imaging, recreation, and agriculture. The performance of the quadrotor relies on the control system, including attitude, altitude, and position subsystems. In the attitude control of the quadrotor, it is vital to maintain the attitude outputs at the desired level using control commands such as the rotational speed of the rotors, when the disturbances occur suddenly. Therefore, much research is being conducted on the automatic control of the attitudes' quadrotor in facing the disturbance.</w:t>
      </w:r>
    </w:p>
    <w:p w14:paraId="3777EE21" w14:textId="77777777" w:rsidR="00CF7B34" w:rsidRDefault="00B43210" w:rsidP="00CF7B34">
      <w:pPr>
        <w:ind w:firstLine="708"/>
      </w:pPr>
      <w:r w:rsidRPr="00B43210">
        <w:t>In \</w:t>
      </w:r>
      <w:proofErr w:type="gramStart"/>
      <w:r w:rsidRPr="00B43210">
        <w:t>cite{</w:t>
      </w:r>
      <w:proofErr w:type="gramEnd"/>
      <w:r w:rsidRPr="00B43210">
        <w:t xml:space="preserve">PID}, a Proportional Integral Derivative (PID) controller is used to regulate the quadrotor attitude. However, the control objectives have not been effectively achieved with </w:t>
      </w:r>
      <w:proofErr w:type="gramStart"/>
      <w:r w:rsidRPr="00B43210">
        <w:t>this controllers</w:t>
      </w:r>
      <w:proofErr w:type="gramEnd"/>
      <w:r w:rsidRPr="00B43210">
        <w:t xml:space="preserve"> when the disturbance occurs. To solve this problem the model-based approaches \cite{</w:t>
      </w:r>
      <w:proofErr w:type="spellStart"/>
      <w:r w:rsidRPr="00B43210">
        <w:t>model_base</w:t>
      </w:r>
      <w:proofErr w:type="spellEnd"/>
      <w:r w:rsidRPr="00B43210">
        <w:t>} are utilized for controller design. These controllers work based on information from the quadrotor's attitude model and disturbance to produce the best control command.</w:t>
      </w:r>
    </w:p>
    <w:p w14:paraId="4B98108D" w14:textId="77777777" w:rsidR="00CF7B34" w:rsidRDefault="00CF7B34" w:rsidP="00CF7B34">
      <w:pPr>
        <w:ind w:firstLine="708"/>
      </w:pPr>
      <w:r w:rsidRPr="00CF7B34">
        <w:t>Various model-based controllers can be found within the literature, the most well-known of which are intelligent control, the nonlinear control, robust control, and optimal control to reduce the disturbance effect in the attitude control and provide a faster control algorithm in facing the modeling error. In the intelligent controller category, the artificial intelligence computing approaches like fuzzy logic \cite{fuzzy}, iterative learning \cite{</w:t>
      </w:r>
      <w:proofErr w:type="spellStart"/>
      <w:r w:rsidRPr="00CF7B34">
        <w:t>iterative_Learning</w:t>
      </w:r>
      <w:proofErr w:type="spellEnd"/>
      <w:r w:rsidRPr="00CF7B34">
        <w:t>}, machine learning \cite{</w:t>
      </w:r>
      <w:proofErr w:type="spellStart"/>
      <w:r w:rsidRPr="00CF7B34">
        <w:t>machine_learning</w:t>
      </w:r>
      <w:proofErr w:type="spellEnd"/>
      <w:r w:rsidRPr="00CF7B34">
        <w:t>}, reinforcement learning \</w:t>
      </w:r>
      <w:proofErr w:type="gramStart"/>
      <w:r w:rsidRPr="00CF7B34">
        <w:t>cite{</w:t>
      </w:r>
      <w:proofErr w:type="spellStart"/>
      <w:proofErr w:type="gramEnd"/>
      <w:r w:rsidRPr="00CF7B34">
        <w:t>Reinforcement_Learning</w:t>
      </w:r>
      <w:proofErr w:type="spellEnd"/>
      <w:r w:rsidRPr="00CF7B34">
        <w:t>}, and evolutionary computation \cite{Evolutionary} have been utilized to regulate the quadrotor's attitude.</w:t>
      </w:r>
    </w:p>
    <w:p w14:paraId="7B140DF7" w14:textId="77777777" w:rsidR="00FA0C4D" w:rsidRDefault="00CF7B34" w:rsidP="00CF7B34">
      <w:pPr>
        <w:ind w:firstLine="708"/>
      </w:pPr>
      <w:r w:rsidRPr="00CF7B34">
        <w:t xml:space="preserve">Moreover, nonlinear control methods such </w:t>
      </w:r>
      <w:proofErr w:type="gramStart"/>
      <w:r w:rsidRPr="00CF7B34">
        <w:t>as  Feedback</w:t>
      </w:r>
      <w:proofErr w:type="gramEnd"/>
      <w:r w:rsidRPr="00CF7B34">
        <w:t xml:space="preserve"> Linearization (FBL) \cite{FBL} and Sliding Mode Control (SMC) \cite{SMC} have been applied to control the roll, pitch, and yaw angles of the quadrotor. In the optimal controller category, a Linear Quadratic </w:t>
      </w:r>
      <w:r w:rsidRPr="00CF7B34">
        <w:lastRenderedPageBreak/>
        <w:t>Regulator (LQR) \</w:t>
      </w:r>
      <w:proofErr w:type="gramStart"/>
      <w:r w:rsidRPr="00CF7B34">
        <w:t>cite{</w:t>
      </w:r>
      <w:proofErr w:type="gramEnd"/>
      <w:r w:rsidRPr="00CF7B34">
        <w:t>LQR} and Linear Quadratic Gaussian (LQG) \cite{LQG} have been implemented on the quadrotor based on the minimization of a quadratic criterion, including regulation performance and control effort to provide optimally controlled feedback gains.</w:t>
      </w:r>
    </w:p>
    <w:p w14:paraId="2BC2D717" w14:textId="77777777" w:rsidR="00FA0C4D" w:rsidRDefault="00FA0C4D" w:rsidP="00CF7B34">
      <w:pPr>
        <w:ind w:firstLine="708"/>
      </w:pPr>
      <w:r w:rsidRPr="00FA0C4D">
        <w:t>Linear Quadratic Regulator Differential Game (LQR-DG) control approach \</w:t>
      </w:r>
      <w:proofErr w:type="gramStart"/>
      <w:r w:rsidRPr="00FA0C4D">
        <w:t>cite{</w:t>
      </w:r>
      <w:proofErr w:type="gramEnd"/>
      <w:r w:rsidRPr="00FA0C4D">
        <w:t xml:space="preserve">LQDG, </w:t>
      </w:r>
      <w:proofErr w:type="spellStart"/>
      <w:r w:rsidRPr="00FA0C4D">
        <w:t>robust_LQDG</w:t>
      </w:r>
      <w:proofErr w:type="spellEnd"/>
      <w:r w:rsidRPr="00FA0C4D">
        <w:t>} is a class of optimal and robust controller methods that controls the outputs of a system based on its linear model and mini-maximization of a cost function. This approach has been utilized to stabilize and control various nonlinear and complex systems such as a ship controller \</w:t>
      </w:r>
      <w:proofErr w:type="gramStart"/>
      <w:r w:rsidRPr="00FA0C4D">
        <w:t>cite{</w:t>
      </w:r>
      <w:proofErr w:type="spellStart"/>
      <w:proofErr w:type="gramEnd"/>
      <w:r w:rsidRPr="00FA0C4D">
        <w:t>LQDG_ship</w:t>
      </w:r>
      <w:proofErr w:type="spellEnd"/>
      <w:r w:rsidRPr="00FA0C4D">
        <w:t>}. Moreover, in the LQR-DG control method, the control commands are analytically generated based on a pursuit-evasion of two players, one tracks the best control command, and the other creates the disturbance. This is one of the distinctive features of the LQR-DG controller and an important difference from other optimal control methods.</w:t>
      </w:r>
    </w:p>
    <w:p w14:paraId="6999DB94" w14:textId="77777777" w:rsidR="00FA0C4D" w:rsidRDefault="00FA0C4D" w:rsidP="00FA0C4D">
      <w:pPr>
        <w:ind w:firstLine="708"/>
      </w:pPr>
      <w:r w:rsidRPr="00FA0C4D">
        <w:t>In this study, an LQR controller method based on the differential game theory, with an integral action called Linear Quadratic Integral Regulator Differential Game (LQIR-DG) controller, is proposed to generate the most efficient control command for an experimental setup of the quadrotor when facing the disturbance. Since the LQIR-DG is affected by an accurate model of the system, first, the dynamic of the three-degree-of-freedom setup of the quadrotor is modeled. Then, the linear state-space form the quadrotor model is extracted using the linearization of the nonlinear equations of motion to utilize in the proposed control problem. Moreover, the model's parameters are identified and verified against the experimental values. Next, the LQIR-DG technique is applied to the experimental setup of the quadrotor to reduce the effect of disturbance. The performance of the suggested controller is examined when the disturbance occurs. The results show the successful performance of the LQIR-DG scheme in reducing the disturbance.</w:t>
      </w:r>
    </w:p>
    <w:p w14:paraId="43ED185B" w14:textId="1BE62D95" w:rsidR="00CF7B34" w:rsidRPr="00B43210" w:rsidRDefault="00FA0C4D" w:rsidP="00FA0C4D">
      <w:pPr>
        <w:ind w:firstLine="708"/>
      </w:pPr>
      <w:r>
        <w:lastRenderedPageBreak/>
        <w:t>In the remainder of this study, the problem is defined in section \ref{</w:t>
      </w:r>
      <w:proofErr w:type="spellStart"/>
      <w:proofErr w:type="gramStart"/>
      <w:r>
        <w:t>sec:problem</w:t>
      </w:r>
      <w:proofErr w:type="gramEnd"/>
      <w:r>
        <w:t>_statement</w:t>
      </w:r>
      <w:proofErr w:type="spellEnd"/>
      <w:r>
        <w:t xml:space="preserve">}. The dynamics model for the experimental setup of the quadrotor is derived in </w:t>
      </w:r>
      <w:proofErr w:type="gramStart"/>
      <w:r>
        <w:t>details,  in</w:t>
      </w:r>
      <w:proofErr w:type="gramEnd"/>
      <w:r>
        <w:t xml:space="preserve"> section \ref{</w:t>
      </w:r>
      <w:proofErr w:type="spellStart"/>
      <w:r>
        <w:t>sec:modeling</w:t>
      </w:r>
      <w:proofErr w:type="spellEnd"/>
      <w:r>
        <w:t>}. In section \</w:t>
      </w:r>
      <w:proofErr w:type="gramStart"/>
      <w:r>
        <w:t>ref{</w:t>
      </w:r>
      <w:proofErr w:type="gramEnd"/>
      <w:r>
        <w:t>sec: diff game}, The LQIR-DG architecture is denoted. Finally, in sections \ref{</w:t>
      </w:r>
      <w:proofErr w:type="spellStart"/>
      <w:proofErr w:type="gramStart"/>
      <w:r>
        <w:t>sec:results</w:t>
      </w:r>
      <w:proofErr w:type="spellEnd"/>
      <w:proofErr w:type="gramEnd"/>
      <w:r>
        <w:t>} and \ref{</w:t>
      </w:r>
      <w:proofErr w:type="spellStart"/>
      <w:r>
        <w:t>sec:conclusion</w:t>
      </w:r>
      <w:proofErr w:type="spellEnd"/>
      <w:r>
        <w:t>}, Numerical results and conclusion are provided, respectively.</w:t>
      </w:r>
    </w:p>
    <w:p w14:paraId="49F7CE69" w14:textId="51E7A918" w:rsidR="00E615C3" w:rsidRDefault="004D6160" w:rsidP="007F58CF">
      <w:pPr>
        <w:pStyle w:val="heading1"/>
        <w:spacing w:line="480" w:lineRule="auto"/>
      </w:pPr>
      <w:bookmarkStart w:id="2" w:name="_Ref324788714"/>
      <w:bookmarkStart w:id="3" w:name="_Toc505073858"/>
      <w:r>
        <w:t xml:space="preserve">Problem </w:t>
      </w:r>
      <w:bookmarkEnd w:id="2"/>
      <w:bookmarkEnd w:id="3"/>
      <w:r w:rsidR="00C052E5">
        <w:rPr>
          <w:lang w:val="en-US"/>
        </w:rPr>
        <w:t>S</w:t>
      </w:r>
      <w:proofErr w:type="spellStart"/>
      <w:r w:rsidR="00FA0C4D" w:rsidRPr="00FA0C4D">
        <w:t>tatement</w:t>
      </w:r>
      <w:proofErr w:type="spellEnd"/>
    </w:p>
    <w:p w14:paraId="3F4ED5E9" w14:textId="416D44EF" w:rsidR="00C052E5" w:rsidRPr="00C052E5" w:rsidRDefault="00C052E5" w:rsidP="00C052E5">
      <w:pPr>
        <w:ind w:firstLine="0"/>
        <w:rPr>
          <w:lang w:val="x-none"/>
        </w:rPr>
      </w:pPr>
      <w:r w:rsidRPr="00C052E5">
        <w:rPr>
          <w:lang w:val="x-none"/>
        </w:rPr>
        <w:t>Here, the model of the three-degree-of-freedom setup of the quadrotor is presented in details.</w:t>
      </w:r>
    </w:p>
    <w:p w14:paraId="0B8616AA" w14:textId="335DDAF0" w:rsidR="00FA0C4D" w:rsidRDefault="00FA0C4D" w:rsidP="00FA0C4D">
      <w:pPr>
        <w:pStyle w:val="p1a"/>
      </w:pPr>
      <w:bookmarkStart w:id="4" w:name="_Ref353092603"/>
      <w:bookmarkStart w:id="5" w:name="_Ref353092654"/>
      <w:r>
        <w:t>Here, a nonlinear dynamic is presented for the setup of the quadrotor, as illustrated in \</w:t>
      </w:r>
      <w:proofErr w:type="spellStart"/>
      <w:r>
        <w:t>figurename</w:t>
      </w:r>
      <w:proofErr w:type="spellEnd"/>
      <w:r>
        <w:t>{\ref{</w:t>
      </w:r>
      <w:proofErr w:type="spellStart"/>
      <w:r>
        <w:t>quadlab</w:t>
      </w:r>
      <w:proofErr w:type="spellEnd"/>
      <w:r>
        <w:t xml:space="preserve">}}. The quadrotor is free to rotate about its roll, pitch, and yaw axes. The Euler angles and angular velocities along three orthogonal axes are measured simultaneously using the Attitude and Heading Reference Systems (AHRS). These noisy measurements are </w:t>
      </w:r>
      <w:proofErr w:type="gramStart"/>
      <w:r>
        <w:t>utilizes</w:t>
      </w:r>
      <w:proofErr w:type="gramEnd"/>
      <w:r>
        <w:t xml:space="preserve"> in the LQIR-DG for control of the Euler angles. </w:t>
      </w:r>
      <w:r w:rsidRPr="00FA0C4D">
        <w:t>The block diagram of the controller structure is illustrated in</w:t>
      </w:r>
      <w:r>
        <w:t xml:space="preserve"> </w:t>
      </w:r>
      <w:r w:rsidRPr="00FA0C4D">
        <w:t>\</w:t>
      </w:r>
      <w:proofErr w:type="spellStart"/>
      <w:r w:rsidRPr="00FA0C4D">
        <w:t>figurename</w:t>
      </w:r>
      <w:proofErr w:type="spellEnd"/>
      <w:r w:rsidRPr="00FA0C4D">
        <w:t>{\ref{</w:t>
      </w:r>
      <w:proofErr w:type="spellStart"/>
      <w:r w:rsidRPr="00FA0C4D">
        <w:t>block_diagram</w:t>
      </w:r>
      <w:proofErr w:type="spellEnd"/>
      <w:r w:rsidRPr="00FA0C4D">
        <w:t>}}.</w:t>
      </w:r>
    </w:p>
    <w:p w14:paraId="730FEF49" w14:textId="77777777" w:rsidR="007445FA" w:rsidRDefault="007445FA" w:rsidP="007445FA">
      <w:pPr>
        <w:pStyle w:val="p1a"/>
        <w:keepNext/>
        <w:jc w:val="center"/>
      </w:pPr>
      <w:r>
        <w:rPr>
          <w:noProof/>
          <w:lang w:eastAsia="en-US"/>
        </w:rPr>
        <w:drawing>
          <wp:inline distT="0" distB="0" distL="0" distR="0" wp14:anchorId="0C273B63" wp14:editId="524F25D6">
            <wp:extent cx="5234940" cy="3377830"/>
            <wp:effectExtent l="0" t="0" r="0" b="635"/>
            <wp:docPr id="2888" name="Picture 2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8" name="Picture 2888"/>
                    <pic:cNvPicPr/>
                  </pic:nvPicPr>
                  <pic:blipFill>
                    <a:blip r:embed="rId8">
                      <a:extLst>
                        <a:ext uri="{28A0092B-C50C-407E-A947-70E740481C1C}">
                          <a14:useLocalDpi xmlns:a14="http://schemas.microsoft.com/office/drawing/2010/main" val="0"/>
                        </a:ext>
                      </a:extLst>
                    </a:blip>
                    <a:stretch>
                      <a:fillRect/>
                    </a:stretch>
                  </pic:blipFill>
                  <pic:spPr>
                    <a:xfrm>
                      <a:off x="0" y="0"/>
                      <a:ext cx="5255797" cy="3391288"/>
                    </a:xfrm>
                    <a:prstGeom prst="rect">
                      <a:avLst/>
                    </a:prstGeom>
                  </pic:spPr>
                </pic:pic>
              </a:graphicData>
            </a:graphic>
          </wp:inline>
        </w:drawing>
      </w:r>
    </w:p>
    <w:p w14:paraId="2A5203D6" w14:textId="329D1C2E" w:rsidR="007445FA" w:rsidRDefault="007445FA" w:rsidP="007445FA">
      <w:pPr>
        <w:pStyle w:val="InPicture"/>
        <w:bidi w:val="0"/>
        <w:ind w:left="-113" w:right="-57"/>
      </w:pPr>
      <w:r w:rsidRPr="007D5F25">
        <w:rPr>
          <w:b/>
          <w:bCs/>
        </w:rPr>
        <w:t>Fig</w:t>
      </w:r>
      <w:r>
        <w:rPr>
          <w:b/>
          <w:bCs/>
        </w:rPr>
        <w:t xml:space="preserve">. </w:t>
      </w:r>
      <w:r w:rsidRPr="007D5F25">
        <w:rPr>
          <w:b/>
          <w:bCs/>
        </w:rPr>
        <w:fldChar w:fldCharType="begin"/>
      </w:r>
      <w:r w:rsidRPr="007D5F25">
        <w:rPr>
          <w:b/>
          <w:bCs/>
        </w:rPr>
        <w:instrText xml:space="preserve"> SEQ Figure \* ARABIC \s 3 </w:instrText>
      </w:r>
      <w:r w:rsidRPr="007D5F25">
        <w:rPr>
          <w:b/>
          <w:bCs/>
        </w:rPr>
        <w:fldChar w:fldCharType="separate"/>
      </w:r>
      <w:r>
        <w:rPr>
          <w:b/>
          <w:bCs/>
          <w:noProof/>
        </w:rPr>
        <w:t>7</w:t>
      </w:r>
      <w:r w:rsidRPr="007D5F25">
        <w:rPr>
          <w:b/>
          <w:bCs/>
        </w:rPr>
        <w:fldChar w:fldCharType="end"/>
      </w:r>
      <w:r w:rsidRPr="007D5F25">
        <w:rPr>
          <w:b/>
          <w:bCs/>
        </w:rPr>
        <w:t>.</w:t>
      </w:r>
      <w:r w:rsidRPr="007D5F25">
        <w:t xml:space="preserve"> </w:t>
      </w:r>
      <w:r w:rsidRPr="007445FA">
        <w:t>3DoF setup of the quadrotor</w:t>
      </w:r>
    </w:p>
    <w:p w14:paraId="18E6AB0E" w14:textId="1736BF35" w:rsidR="00FA0C4D" w:rsidRDefault="00FA0C4D" w:rsidP="00FA0C4D">
      <w:pPr>
        <w:pStyle w:val="p1a"/>
      </w:pPr>
    </w:p>
    <w:bookmarkEnd w:id="4"/>
    <w:bookmarkEnd w:id="5"/>
    <w:p w14:paraId="38E4D4D4" w14:textId="0D8578B5" w:rsidR="004D6160" w:rsidRDefault="00C052E5" w:rsidP="004D6160">
      <w:pPr>
        <w:pStyle w:val="heading1"/>
      </w:pPr>
      <w:r w:rsidRPr="00C052E5">
        <w:t>Modeling of the Quadrotor  Setup</w:t>
      </w:r>
    </w:p>
    <w:p w14:paraId="790EC872" w14:textId="4414ED15" w:rsidR="00C052E5" w:rsidRDefault="00C052E5" w:rsidP="00705806">
      <w:pPr>
        <w:pStyle w:val="p1a"/>
      </w:pPr>
      <w:r w:rsidRPr="00C052E5">
        <w:t>Here, the model of the three-degree-of-freedom setup of the quadrotor is presented in details.</w:t>
      </w:r>
      <w:r>
        <w:t xml:space="preserve"> </w:t>
      </w:r>
      <w:r w:rsidRPr="00C052E5">
        <w:t>For this purpose, first, the configuration of the quadrotor is denoted. Then, the nonlinear model of the attitude dynamics is derived to denote the state-space form. Finally, the nonlinear model is linearized to utilize in the control purposes.</w:t>
      </w:r>
    </w:p>
    <w:p w14:paraId="71D829EC" w14:textId="0A13F887" w:rsidR="00C052E5" w:rsidRDefault="00C052E5" w:rsidP="00C052E5">
      <w:pPr>
        <w:pStyle w:val="heading2"/>
      </w:pPr>
      <w:r w:rsidRPr="00C052E5">
        <w:t>Configuration of the Quadrotor</w:t>
      </w:r>
    </w:p>
    <w:p w14:paraId="3B31FBA8" w14:textId="3C941FF6" w:rsidR="00C052E5" w:rsidRDefault="00C052E5" w:rsidP="000C0916">
      <w:pPr>
        <w:ind w:firstLine="0"/>
      </w:pPr>
      <w:r w:rsidRPr="00C052E5">
        <w:rPr>
          <w:lang w:val="x-none"/>
        </w:rPr>
        <w:t>\</w:t>
      </w:r>
      <w:proofErr w:type="spellStart"/>
      <w:r w:rsidRPr="00C052E5">
        <w:rPr>
          <w:lang w:val="x-none"/>
        </w:rPr>
        <w:t>figurename</w:t>
      </w:r>
      <w:proofErr w:type="spellEnd"/>
      <w:r w:rsidRPr="00C052E5">
        <w:rPr>
          <w:lang w:val="x-none"/>
        </w:rPr>
        <w:t>{\ref{</w:t>
      </w:r>
      <w:proofErr w:type="spellStart"/>
      <w:r w:rsidRPr="00C052E5">
        <w:rPr>
          <w:lang w:val="x-none"/>
        </w:rPr>
        <w:t>QuadAssum</w:t>
      </w:r>
      <w:proofErr w:type="spellEnd"/>
      <w:r w:rsidRPr="00C052E5">
        <w:rPr>
          <w:lang w:val="x-none"/>
        </w:rPr>
        <w:t>}} denotes the quadrotor schematic.</w:t>
      </w:r>
      <w:r>
        <w:t xml:space="preserve"> </w:t>
      </w:r>
      <w:r w:rsidRPr="00C052E5">
        <w:t>Eac</w:t>
      </w:r>
      <w:r w:rsidR="000C0916">
        <w:t>h rotor has an angular velocity</w:t>
      </w:r>
      <w:r w:rsidRPr="00C052E5">
        <w:t>,</w:t>
      </w:r>
      <w:r w:rsidR="000C0916">
        <w:t xml:space="preserve"> </w:t>
      </w:r>
      <w:r w:rsidR="00A53137" w:rsidRPr="00A53137">
        <w:rPr>
          <w:position w:val="-12"/>
        </w:rPr>
        <w:object w:dxaOrig="340" w:dyaOrig="360" w14:anchorId="10DE2A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06" type="#_x0000_t75" style="width:17pt;height:18pt" o:ole="">
            <v:imagedata r:id="rId9" o:title=""/>
          </v:shape>
          <o:OLEObject Type="Embed" ProgID="Equation.DSMT4" ShapeID="_x0000_i1406" DrawAspect="Content" ObjectID="_1725727106" r:id="rId10"/>
        </w:object>
      </w:r>
      <w:r w:rsidRPr="00C052E5">
        <w:t xml:space="preserve">, rotating about the </w:t>
      </w:r>
      <w:r w:rsidR="00A53137" w:rsidRPr="00A53137">
        <w:rPr>
          <w:position w:val="-12"/>
        </w:rPr>
        <w:object w:dxaOrig="320" w:dyaOrig="360" w14:anchorId="6D3C4CF1">
          <v:shape id="_x0000_i1411" type="#_x0000_t75" style="width:16pt;height:18pt" o:ole="">
            <v:imagedata r:id="rId11" o:title=""/>
          </v:shape>
          <o:OLEObject Type="Embed" ProgID="Equation.DSMT4" ShapeID="_x0000_i1411" DrawAspect="Content" ObjectID="_1725727107" r:id="rId12"/>
        </w:object>
      </w:r>
      <w:r w:rsidRPr="00C052E5">
        <w:t xml:space="preserve"> axis in the body coordinate system.</w:t>
      </w:r>
      <w:r>
        <w:t xml:space="preserve"> </w:t>
      </w:r>
      <w:r w:rsidRPr="00C052E5">
        <w:t>Rotors 1 and 3 rotate counterclockwise, while rotors 2 and 4 rotate clockwise, to cancel yawing moment.</w:t>
      </w:r>
    </w:p>
    <w:p w14:paraId="7E56EAB1" w14:textId="0530AF8B" w:rsidR="00C052E5" w:rsidRDefault="00C052E5" w:rsidP="00C052E5">
      <w:pPr>
        <w:pStyle w:val="heading2"/>
      </w:pPr>
      <w:r w:rsidRPr="00C052E5">
        <w:t>Dynamic Model</w:t>
      </w:r>
    </w:p>
    <w:p w14:paraId="37CB1C2C" w14:textId="02ACF8E4" w:rsidR="00C052E5" w:rsidRDefault="00C052E5" w:rsidP="00C052E5">
      <w:pPr>
        <w:ind w:firstLine="0"/>
        <w:rPr>
          <w:lang w:val="x-none"/>
        </w:rPr>
      </w:pPr>
      <w:r w:rsidRPr="00C052E5">
        <w:rPr>
          <w:lang w:val="x-none"/>
        </w:rPr>
        <w:t>The quadrotor kinetic model, derived using the Newton-Euler method, is stated as  \cite{b15}, \cite{b16}</w:t>
      </w:r>
    </w:p>
    <w:p w14:paraId="31B21536" w14:textId="77E83902" w:rsidR="000C0916" w:rsidRDefault="00A53137" w:rsidP="00F91E47">
      <w:pPr>
        <w:ind w:firstLine="0"/>
        <w:jc w:val="center"/>
      </w:pPr>
      <w:r w:rsidRPr="00A53137">
        <w:rPr>
          <w:position w:val="-30"/>
        </w:rPr>
        <w:object w:dxaOrig="3840" w:dyaOrig="700" w14:anchorId="0B627582">
          <v:shape id="_x0000_i1417" type="#_x0000_t75" style="width:192pt;height:35pt" o:ole="">
            <v:imagedata r:id="rId13" o:title=""/>
          </v:shape>
          <o:OLEObject Type="Embed" ProgID="Equation.DSMT4" ShapeID="_x0000_i1417" DrawAspect="Content" ObjectID="_1725727108" r:id="rId14"/>
        </w:object>
      </w:r>
    </w:p>
    <w:p w14:paraId="145C76E7" w14:textId="0734F13E" w:rsidR="00C052E5" w:rsidRPr="000C0916" w:rsidRDefault="00A53137" w:rsidP="00F91E47">
      <w:pPr>
        <w:ind w:firstLine="0"/>
        <w:jc w:val="center"/>
      </w:pPr>
      <w:r w:rsidRPr="00A53137">
        <w:rPr>
          <w:position w:val="-32"/>
        </w:rPr>
        <w:object w:dxaOrig="4000" w:dyaOrig="720" w14:anchorId="0F2FB6F2">
          <v:shape id="_x0000_i1422" type="#_x0000_t75" style="width:200pt;height:36pt" o:ole="">
            <v:imagedata r:id="rId15" o:title=""/>
          </v:shape>
          <o:OLEObject Type="Embed" ProgID="Equation.DSMT4" ShapeID="_x0000_i1422" DrawAspect="Content" ObjectID="_1725727109" r:id="rId16"/>
        </w:object>
      </w:r>
    </w:p>
    <w:p w14:paraId="40D4F807" w14:textId="4B511286" w:rsidR="00C052E5" w:rsidRPr="000C0916" w:rsidRDefault="00A53137" w:rsidP="00F91E47">
      <w:pPr>
        <w:ind w:firstLine="0"/>
        <w:jc w:val="center"/>
      </w:pPr>
      <w:r w:rsidRPr="00A53137">
        <w:rPr>
          <w:position w:val="-30"/>
        </w:rPr>
        <w:object w:dxaOrig="2840" w:dyaOrig="700" w14:anchorId="03A8C39E">
          <v:shape id="_x0000_i1427" type="#_x0000_t75" style="width:142pt;height:35pt" o:ole="">
            <v:imagedata r:id="rId17" o:title=""/>
          </v:shape>
          <o:OLEObject Type="Embed" ProgID="Equation.DSMT4" ShapeID="_x0000_i1427" DrawAspect="Content" ObjectID="_1725727110" r:id="rId18"/>
        </w:object>
      </w:r>
    </w:p>
    <w:p w14:paraId="442D101E" w14:textId="3FE38B0D" w:rsidR="00F72734" w:rsidRDefault="00F72734" w:rsidP="00F91E47">
      <w:pPr>
        <w:ind w:firstLine="0"/>
      </w:pPr>
      <w:r w:rsidRPr="00F72734">
        <w:rPr>
          <w:lang w:val="x-none"/>
        </w:rPr>
        <w:t xml:space="preserve">where </w:t>
      </w:r>
      <w:r w:rsidR="00A53137" w:rsidRPr="00A53137">
        <w:rPr>
          <w:position w:val="-10"/>
        </w:rPr>
        <w:object w:dxaOrig="840" w:dyaOrig="320" w14:anchorId="627D0A6A">
          <v:shape id="_x0000_i1432" type="#_x0000_t75" style="width:42pt;height:16pt" o:ole="">
            <v:imagedata r:id="rId19" o:title=""/>
          </v:shape>
          <o:OLEObject Type="Embed" ProgID="Equation.DSMT4" ShapeID="_x0000_i1432" DrawAspect="Content" ObjectID="_1725727111" r:id="rId20"/>
        </w:object>
      </w:r>
      <w:r w:rsidRPr="00F72734">
        <w:rPr>
          <w:lang w:val="x-none"/>
        </w:rPr>
        <w:t xml:space="preserve"> are the angular velocities. </w:t>
      </w:r>
      <w:r w:rsidR="00A53137" w:rsidRPr="00A53137">
        <w:rPr>
          <w:position w:val="-12"/>
        </w:rPr>
        <w:object w:dxaOrig="400" w:dyaOrig="360" w14:anchorId="2D5D4D7B">
          <v:shape id="_x0000_i1437" type="#_x0000_t75" style="width:20pt;height:18pt" o:ole="">
            <v:imagedata r:id="rId21" o:title=""/>
          </v:shape>
          <o:OLEObject Type="Embed" ProgID="Equation.DSMT4" ShapeID="_x0000_i1437" DrawAspect="Content" ObjectID="_1725727112" r:id="rId22"/>
        </w:object>
      </w:r>
      <w:r w:rsidRPr="00F72734">
        <w:rPr>
          <w:lang w:val="x-none"/>
        </w:rPr>
        <w:t xml:space="preserve">, </w:t>
      </w:r>
      <w:r w:rsidR="00A53137" w:rsidRPr="00A53137">
        <w:rPr>
          <w:position w:val="-14"/>
        </w:rPr>
        <w:object w:dxaOrig="499" w:dyaOrig="380" w14:anchorId="5C2E83B2">
          <v:shape id="_x0000_i1442" type="#_x0000_t75" style="width:25pt;height:19pt" o:ole="">
            <v:imagedata r:id="rId23" o:title=""/>
          </v:shape>
          <o:OLEObject Type="Embed" ProgID="Equation.DSMT4" ShapeID="_x0000_i1442" DrawAspect="Content" ObjectID="_1725727113" r:id="rId24"/>
        </w:object>
      </w:r>
      <w:r w:rsidRPr="00F72734">
        <w:rPr>
          <w:lang w:val="x-none"/>
        </w:rPr>
        <w:t xml:space="preserve">, and </w:t>
      </w:r>
      <w:r w:rsidR="00A53137" w:rsidRPr="00A53137">
        <w:rPr>
          <w:position w:val="-14"/>
        </w:rPr>
        <w:object w:dxaOrig="440" w:dyaOrig="380" w14:anchorId="49F7329B">
          <v:shape id="_x0000_i1447" type="#_x0000_t75" style="width:22pt;height:19pt" o:ole="">
            <v:imagedata r:id="rId25" o:title=""/>
          </v:shape>
          <o:OLEObject Type="Embed" ProgID="Equation.DSMT4" ShapeID="_x0000_i1447" DrawAspect="Content" ObjectID="_1725727114" r:id="rId26"/>
        </w:object>
      </w:r>
      <w:r w:rsidRPr="00F72734">
        <w:rPr>
          <w:lang w:val="x-none"/>
        </w:rPr>
        <w:t xml:space="preserve"> are the disturbances, generated in </w:t>
      </w:r>
      <w:r w:rsidR="00A53137" w:rsidRPr="00A53137">
        <w:rPr>
          <w:position w:val="-12"/>
        </w:rPr>
        <w:object w:dxaOrig="340" w:dyaOrig="360" w14:anchorId="0F14E45D">
          <v:shape id="_x0000_i1452" type="#_x0000_t75" style="width:17pt;height:18pt" o:ole="">
            <v:imagedata r:id="rId27" o:title=""/>
          </v:shape>
          <o:OLEObject Type="Embed" ProgID="Equation.DSMT4" ShapeID="_x0000_i1452" DrawAspect="Content" ObjectID="_1725727115" r:id="rId28"/>
        </w:object>
      </w:r>
      <w:r w:rsidR="00F91E47">
        <w:rPr>
          <w:lang w:val="x-none"/>
        </w:rPr>
        <w:t>,</w:t>
      </w:r>
      <w:r w:rsidR="00F91E47">
        <w:t xml:space="preserve"> </w:t>
      </w:r>
      <w:r w:rsidR="00A53137" w:rsidRPr="00A53137">
        <w:rPr>
          <w:position w:val="-12"/>
        </w:rPr>
        <w:object w:dxaOrig="360" w:dyaOrig="360" w14:anchorId="13C5D887">
          <v:shape id="_x0000_i1457" type="#_x0000_t75" style="width:18pt;height:18pt" o:ole="">
            <v:imagedata r:id="rId29" o:title=""/>
          </v:shape>
          <o:OLEObject Type="Embed" ProgID="Equation.DSMT4" ShapeID="_x0000_i1457" DrawAspect="Content" ObjectID="_1725727116" r:id="rId30"/>
        </w:object>
      </w:r>
      <w:r w:rsidR="00F91E47">
        <w:rPr>
          <w:lang w:val="x-none"/>
        </w:rPr>
        <w:t>.</w:t>
      </w:r>
      <w:r w:rsidRPr="00F72734">
        <w:rPr>
          <w:lang w:val="x-none"/>
        </w:rPr>
        <w:t xml:space="preserve"> and </w:t>
      </w:r>
      <w:r w:rsidR="00A53137" w:rsidRPr="00A53137">
        <w:rPr>
          <w:position w:val="-12"/>
        </w:rPr>
        <w:object w:dxaOrig="320" w:dyaOrig="360" w14:anchorId="70650E2C">
          <v:shape id="_x0000_i1462" type="#_x0000_t75" style="width:16pt;height:18pt" o:ole="">
            <v:imagedata r:id="rId31" o:title=""/>
          </v:shape>
          <o:OLEObject Type="Embed" ProgID="Equation.DSMT4" ShapeID="_x0000_i1462" DrawAspect="Content" ObjectID="_1725727117" r:id="rId32"/>
        </w:object>
      </w:r>
      <w:r w:rsidRPr="00F72734">
        <w:rPr>
          <w:lang w:val="x-none"/>
        </w:rPr>
        <w:t xml:space="preserve">, respectively. Moreover, </w:t>
      </w:r>
      <w:r w:rsidR="00A53137" w:rsidRPr="00A53137">
        <w:rPr>
          <w:position w:val="-12"/>
        </w:rPr>
        <w:object w:dxaOrig="320" w:dyaOrig="360" w14:anchorId="129028BE">
          <v:shape id="_x0000_i1467" type="#_x0000_t75" style="width:16pt;height:18pt" o:ole="">
            <v:imagedata r:id="rId33" o:title=""/>
          </v:shape>
          <o:OLEObject Type="Embed" ProgID="Equation.DSMT4" ShapeID="_x0000_i1467" DrawAspect="Content" ObjectID="_1725727118" r:id="rId34"/>
        </w:object>
      </w:r>
      <w:r w:rsidRPr="00F72734">
        <w:rPr>
          <w:lang w:val="x-none"/>
        </w:rPr>
        <w:t xml:space="preserve">, </w:t>
      </w:r>
      <w:r w:rsidR="00A53137" w:rsidRPr="00A53137">
        <w:rPr>
          <w:position w:val="-14"/>
        </w:rPr>
        <w:object w:dxaOrig="320" w:dyaOrig="380" w14:anchorId="5715F432">
          <v:shape id="_x0000_i1472" type="#_x0000_t75" style="width:16pt;height:19pt" o:ole="">
            <v:imagedata r:id="rId35" o:title=""/>
          </v:shape>
          <o:OLEObject Type="Embed" ProgID="Equation.DSMT4" ShapeID="_x0000_i1472" DrawAspect="Content" ObjectID="_1725727119" r:id="rId36"/>
        </w:object>
      </w:r>
      <w:r w:rsidRPr="00F72734">
        <w:rPr>
          <w:lang w:val="x-none"/>
        </w:rPr>
        <w:t xml:space="preserve">, and </w:t>
      </w:r>
      <w:r w:rsidR="00A53137" w:rsidRPr="00A53137">
        <w:rPr>
          <w:position w:val="-12"/>
        </w:rPr>
        <w:object w:dxaOrig="300" w:dyaOrig="360" w14:anchorId="6AF1E2C9">
          <v:shape id="_x0000_i1477" type="#_x0000_t75" style="width:15pt;height:18pt" o:ole="">
            <v:imagedata r:id="rId37" o:title=""/>
          </v:shape>
          <o:OLEObject Type="Embed" ProgID="Equation.DSMT4" ShapeID="_x0000_i1477" DrawAspect="Content" ObjectID="_1725727120" r:id="rId38"/>
        </w:object>
      </w:r>
      <w:r w:rsidRPr="00F72734">
        <w:rPr>
          <w:lang w:val="x-none"/>
        </w:rPr>
        <w:t xml:space="preserve"> are the principal moment of inertia and </w:t>
      </w:r>
      <w:r w:rsidR="00A53137" w:rsidRPr="00A53137">
        <w:rPr>
          <w:position w:val="-12"/>
        </w:rPr>
        <w:object w:dxaOrig="440" w:dyaOrig="360" w14:anchorId="5A2F2C35">
          <v:shape id="_x0000_i1482" type="#_x0000_t75" style="width:22pt;height:18pt" o:ole="">
            <v:imagedata r:id="rId39" o:title=""/>
          </v:shape>
          <o:OLEObject Type="Embed" ProgID="Equation.DSMT4" ShapeID="_x0000_i1482" DrawAspect="Content" ObjectID="_1725727121" r:id="rId40"/>
        </w:object>
      </w:r>
      <w:r w:rsidRPr="00F72734">
        <w:rPr>
          <w:lang w:val="x-none"/>
        </w:rPr>
        <w:t xml:space="preserve"> is a rotor  inertia  about its axis.</w:t>
      </w:r>
      <w:r>
        <w:t xml:space="preserve"> </w:t>
      </w:r>
      <w:r w:rsidRPr="00F72734">
        <w:t>The relation between the angular body rates and the Euler angles rates are obtained as</w:t>
      </w:r>
    </w:p>
    <w:p w14:paraId="238A38B6" w14:textId="6B3D269D" w:rsidR="00F91E47" w:rsidRDefault="00A53137" w:rsidP="00F91E47">
      <w:pPr>
        <w:ind w:firstLine="0"/>
        <w:jc w:val="center"/>
      </w:pPr>
      <w:r w:rsidRPr="00A53137">
        <w:rPr>
          <w:position w:val="-10"/>
        </w:rPr>
        <w:object w:dxaOrig="3360" w:dyaOrig="380" w14:anchorId="12268F35">
          <v:shape id="_x0000_i1487" type="#_x0000_t75" style="width:168pt;height:19pt" o:ole="">
            <v:imagedata r:id="rId41" o:title=""/>
          </v:shape>
          <o:OLEObject Type="Embed" ProgID="Equation.DSMT4" ShapeID="_x0000_i1487" DrawAspect="Content" ObjectID="_1725727122" r:id="rId42"/>
        </w:object>
      </w:r>
      <w:r w:rsidR="00612746">
        <w:fldChar w:fldCharType="begin"/>
      </w:r>
      <w:r w:rsidR="00612746">
        <w:instrText xml:space="preserve"> REF _Ref474160322 \h </w:instrText>
      </w:r>
      <w:r w:rsidR="00612746">
        <w:fldChar w:fldCharType="separate"/>
      </w:r>
      <w:r w:rsidR="00612746" w:rsidRPr="00DC02C8">
        <w:rPr>
          <w:rFonts w:cs="Arial Unicode MS"/>
          <w:szCs w:val="24"/>
        </w:rPr>
        <w:t>(</w:t>
      </w:r>
      <w:r w:rsidR="00612746">
        <w:rPr>
          <w:rFonts w:cs="Arial Unicode MS"/>
          <w:noProof/>
          <w:szCs w:val="24"/>
        </w:rPr>
        <w:t>24</w:t>
      </w:r>
      <w:r w:rsidR="00612746" w:rsidRPr="00DC02C8">
        <w:rPr>
          <w:rFonts w:cs="Arial Unicode MS"/>
          <w:szCs w:val="24"/>
        </w:rPr>
        <w:t>)</w:t>
      </w:r>
      <w:r w:rsidR="00612746">
        <w:fldChar w:fldCharType="end"/>
      </w:r>
    </w:p>
    <w:p w14:paraId="6FE13DD4" w14:textId="197D4EB8" w:rsidR="00F72734" w:rsidRDefault="00A53137" w:rsidP="00F91E47">
      <w:pPr>
        <w:ind w:firstLine="0"/>
        <w:jc w:val="center"/>
      </w:pPr>
      <w:r w:rsidRPr="00A53137">
        <w:rPr>
          <w:position w:val="-10"/>
        </w:rPr>
        <w:object w:dxaOrig="2180" w:dyaOrig="380" w14:anchorId="702C623F">
          <v:shape id="_x0000_i1492" type="#_x0000_t75" style="width:109pt;height:19pt" o:ole="">
            <v:imagedata r:id="rId43" o:title=""/>
          </v:shape>
          <o:OLEObject Type="Embed" ProgID="Equation.DSMT4" ShapeID="_x0000_i1492" DrawAspect="Content" ObjectID="_1725727123" r:id="rId44"/>
        </w:object>
      </w:r>
    </w:p>
    <w:p w14:paraId="441CB03B" w14:textId="4AAA0242" w:rsidR="00F72734" w:rsidRDefault="00A53137" w:rsidP="00F91E47">
      <w:pPr>
        <w:ind w:firstLine="0"/>
        <w:jc w:val="center"/>
      </w:pPr>
      <w:r w:rsidRPr="00A53137">
        <w:rPr>
          <w:position w:val="-10"/>
        </w:rPr>
        <w:object w:dxaOrig="3159" w:dyaOrig="320" w14:anchorId="50D9C288">
          <v:shape id="_x0000_i1497" type="#_x0000_t75" style="width:158pt;height:16pt" o:ole="">
            <v:imagedata r:id="rId45" o:title=""/>
          </v:shape>
          <o:OLEObject Type="Embed" ProgID="Equation.DSMT4" ShapeID="_x0000_i1497" DrawAspect="Content" ObjectID="_1725727124" r:id="rId46"/>
        </w:object>
      </w:r>
    </w:p>
    <w:p w14:paraId="48562E73" w14:textId="62BB22B5" w:rsidR="00F72734" w:rsidRDefault="00F72734" w:rsidP="00F91E47">
      <w:pPr>
        <w:ind w:firstLine="0"/>
      </w:pPr>
      <w:r>
        <w:t xml:space="preserve">where </w:t>
      </w:r>
      <w:r w:rsidR="00A53137" w:rsidRPr="00A53137">
        <w:rPr>
          <w:position w:val="-10"/>
        </w:rPr>
        <w:object w:dxaOrig="840" w:dyaOrig="320" w14:anchorId="2FC7D7DD">
          <v:shape id="_x0000_i1502" type="#_x0000_t75" style="width:42pt;height:16pt" o:ole="">
            <v:imagedata r:id="rId47" o:title=""/>
          </v:shape>
          <o:OLEObject Type="Embed" ProgID="Equation.DSMT4" ShapeID="_x0000_i1502" DrawAspect="Content" ObjectID="_1725727125" r:id="rId48"/>
        </w:object>
      </w:r>
      <w:r>
        <w:t xml:space="preserve"> a</w:t>
      </w:r>
      <w:r w:rsidR="00F91E47">
        <w:t xml:space="preserve">re roll, pitch, and yaw angles. </w:t>
      </w:r>
      <w:r>
        <w:t xml:space="preserve">Moreover, </w:t>
      </w:r>
      <w:r w:rsidR="00A53137" w:rsidRPr="00A53137">
        <w:rPr>
          <w:position w:val="-12"/>
        </w:rPr>
        <w:object w:dxaOrig="340" w:dyaOrig="360" w14:anchorId="280460B5">
          <v:shape id="_x0000_i1507" type="#_x0000_t75" style="width:17pt;height:18pt" o:ole="">
            <v:imagedata r:id="rId49" o:title=""/>
          </v:shape>
          <o:OLEObject Type="Embed" ProgID="Equation.DSMT4" ShapeID="_x0000_i1507" DrawAspect="Content" ObjectID="_1725727126" r:id="rId50"/>
        </w:object>
      </w:r>
      <w:r>
        <w:t>, called the overall residual rotor angular velocity, is computed as</w:t>
      </w:r>
    </w:p>
    <w:p w14:paraId="1CF55B51" w14:textId="1008A9E4" w:rsidR="00F72734" w:rsidRDefault="00A53137" w:rsidP="0013672D">
      <w:pPr>
        <w:ind w:firstLine="0"/>
        <w:jc w:val="center"/>
      </w:pPr>
      <w:r w:rsidRPr="00A53137">
        <w:rPr>
          <w:position w:val="-12"/>
        </w:rPr>
        <w:object w:dxaOrig="2500" w:dyaOrig="360" w14:anchorId="6C8C1EB6">
          <v:shape id="_x0000_i1512" type="#_x0000_t75" style="width:125pt;height:18pt" o:ole="">
            <v:imagedata r:id="rId51" o:title=""/>
          </v:shape>
          <o:OLEObject Type="Embed" ProgID="Equation.DSMT4" ShapeID="_x0000_i1512" DrawAspect="Content" ObjectID="_1725727127" r:id="rId52"/>
        </w:object>
      </w:r>
    </w:p>
    <w:p w14:paraId="6A538F00" w14:textId="2AC01CAA" w:rsidR="00F72734" w:rsidRDefault="00F72734" w:rsidP="00F72734">
      <w:pPr>
        <w:pStyle w:val="heading2"/>
      </w:pPr>
      <w:r w:rsidRPr="00F72734">
        <w:t>Control Commands</w:t>
      </w:r>
    </w:p>
    <w:p w14:paraId="271867C6" w14:textId="39B4CB1C" w:rsidR="00F72734" w:rsidRDefault="00F72734" w:rsidP="00F91E47">
      <w:pPr>
        <w:ind w:firstLine="0"/>
        <w:rPr>
          <w:lang w:val="x-none"/>
        </w:rPr>
      </w:pPr>
      <w:r w:rsidRPr="00F72734">
        <w:rPr>
          <w:lang w:val="x-none"/>
        </w:rPr>
        <w:t xml:space="preserve">The control inputs </w:t>
      </w:r>
      <w:r w:rsidR="00A53137" w:rsidRPr="00A53137">
        <w:rPr>
          <w:position w:val="-12"/>
        </w:rPr>
        <w:object w:dxaOrig="380" w:dyaOrig="360" w14:anchorId="4CC0ED10">
          <v:shape id="_x0000_i1517" type="#_x0000_t75" style="width:19pt;height:18pt" o:ole="">
            <v:imagedata r:id="rId53" o:title=""/>
          </v:shape>
          <o:OLEObject Type="Embed" ProgID="Equation.DSMT4" ShapeID="_x0000_i1517" DrawAspect="Content" ObjectID="_1725727128" r:id="rId54"/>
        </w:object>
      </w:r>
      <w:r w:rsidR="00F91E47">
        <w:t>,</w:t>
      </w:r>
      <w:r w:rsidRPr="00F72734">
        <w:rPr>
          <w:lang w:val="x-none"/>
        </w:rPr>
        <w:t xml:space="preserve"> </w:t>
      </w:r>
      <w:r w:rsidR="00A53137" w:rsidRPr="00A53137">
        <w:rPr>
          <w:position w:val="-14"/>
        </w:rPr>
        <w:object w:dxaOrig="480" w:dyaOrig="380" w14:anchorId="469F676D">
          <v:shape id="_x0000_i1522" type="#_x0000_t75" style="width:24pt;height:19pt" o:ole="">
            <v:imagedata r:id="rId55" o:title=""/>
          </v:shape>
          <o:OLEObject Type="Embed" ProgID="Equation.DSMT4" ShapeID="_x0000_i1522" DrawAspect="Content" ObjectID="_1725727129" r:id="rId56"/>
        </w:object>
      </w:r>
      <w:r w:rsidRPr="00F72734">
        <w:rPr>
          <w:lang w:val="x-none"/>
        </w:rPr>
        <w:t xml:space="preserve">, and </w:t>
      </w:r>
      <w:r w:rsidR="00A53137" w:rsidRPr="00A53137">
        <w:rPr>
          <w:position w:val="-14"/>
        </w:rPr>
        <w:object w:dxaOrig="420" w:dyaOrig="380" w14:anchorId="03AFCEEB">
          <v:shape id="_x0000_i1527" type="#_x0000_t75" style="width:21pt;height:19pt" o:ole="">
            <v:imagedata r:id="rId57" o:title=""/>
          </v:shape>
          <o:OLEObject Type="Embed" ProgID="Equation.DSMT4" ShapeID="_x0000_i1527" DrawAspect="Content" ObjectID="_1725727130" r:id="rId58"/>
        </w:object>
      </w:r>
      <w:r w:rsidRPr="00F72734">
        <w:rPr>
          <w:lang w:val="x-none"/>
        </w:rPr>
        <w:t xml:space="preserve"> are roll, pitch, and yaw moments, obtained from the rotors, defined as</w:t>
      </w:r>
    </w:p>
    <w:p w14:paraId="76F24B4C" w14:textId="38465645" w:rsidR="00F91E47" w:rsidRDefault="00A53137" w:rsidP="0013672D">
      <w:pPr>
        <w:ind w:firstLine="0"/>
        <w:jc w:val="center"/>
      </w:pPr>
      <w:r w:rsidRPr="00A53137">
        <w:rPr>
          <w:position w:val="-14"/>
        </w:rPr>
        <w:object w:dxaOrig="2020" w:dyaOrig="400" w14:anchorId="08F35DAA">
          <v:shape id="_x0000_i1532" type="#_x0000_t75" style="width:101pt;height:20pt" o:ole="">
            <v:imagedata r:id="rId59" o:title=""/>
          </v:shape>
          <o:OLEObject Type="Embed" ProgID="Equation.DSMT4" ShapeID="_x0000_i1532" DrawAspect="Content" ObjectID="_1725727131" r:id="rId60"/>
        </w:object>
      </w:r>
    </w:p>
    <w:p w14:paraId="7B969FAB" w14:textId="34428003" w:rsidR="00F72734" w:rsidRPr="00F91E47" w:rsidRDefault="00A53137" w:rsidP="0013672D">
      <w:pPr>
        <w:ind w:firstLine="0"/>
        <w:jc w:val="center"/>
      </w:pPr>
      <w:r w:rsidRPr="00A53137">
        <w:rPr>
          <w:position w:val="-14"/>
        </w:rPr>
        <w:object w:dxaOrig="2120" w:dyaOrig="400" w14:anchorId="57E12781">
          <v:shape id="_x0000_i1537" type="#_x0000_t75" style="width:106pt;height:20pt" o:ole="">
            <v:imagedata r:id="rId61" o:title=""/>
          </v:shape>
          <o:OLEObject Type="Embed" ProgID="Equation.DSMT4" ShapeID="_x0000_i1537" DrawAspect="Content" ObjectID="_1725727132" r:id="rId62"/>
        </w:object>
      </w:r>
    </w:p>
    <w:p w14:paraId="1EFBBF72" w14:textId="3010D9D1" w:rsidR="00F72734" w:rsidRPr="00F91E47" w:rsidRDefault="00A53137" w:rsidP="0013672D">
      <w:pPr>
        <w:ind w:firstLine="0"/>
        <w:jc w:val="center"/>
      </w:pPr>
      <w:r w:rsidRPr="00A53137">
        <w:rPr>
          <w:position w:val="-14"/>
        </w:rPr>
        <w:object w:dxaOrig="2780" w:dyaOrig="400" w14:anchorId="2C74823C">
          <v:shape id="_x0000_i1542" type="#_x0000_t75" style="width:139pt;height:20pt" o:ole="">
            <v:imagedata r:id="rId63" o:title=""/>
          </v:shape>
          <o:OLEObject Type="Embed" ProgID="Equation.DSMT4" ShapeID="_x0000_i1542" DrawAspect="Content" ObjectID="_1725727133" r:id="rId64"/>
        </w:object>
      </w:r>
    </w:p>
    <w:p w14:paraId="13BC0250" w14:textId="7ED25FFC" w:rsidR="00F72734" w:rsidRPr="00F72734" w:rsidRDefault="00F72734" w:rsidP="00F91E47">
      <w:pPr>
        <w:ind w:firstLine="0"/>
        <w:rPr>
          <w:lang w:val="x-none"/>
        </w:rPr>
      </w:pPr>
      <w:r w:rsidRPr="00F72734">
        <w:rPr>
          <w:lang w:val="x-none"/>
        </w:rPr>
        <w:t xml:space="preserve">Also, d and </w:t>
      </w:r>
      <w:proofErr w:type="spellStart"/>
      <w:r w:rsidRPr="00F72734">
        <w:rPr>
          <w:lang w:val="x-none"/>
        </w:rPr>
        <w:t>b are</w:t>
      </w:r>
      <w:proofErr w:type="spellEnd"/>
      <w:r w:rsidRPr="00F72734">
        <w:rPr>
          <w:lang w:val="x-none"/>
        </w:rPr>
        <w:t xml:space="preserve">, respectively, drag and thrust coefficients. </w:t>
      </w:r>
      <w:r w:rsidR="00A53137" w:rsidRPr="00A53137">
        <w:rPr>
          <w:position w:val="-14"/>
        </w:rPr>
        <w:object w:dxaOrig="340" w:dyaOrig="380" w14:anchorId="019C2959">
          <v:shape id="_x0000_i1547" type="#_x0000_t75" style="width:17pt;height:19pt" o:ole="">
            <v:imagedata r:id="rId65" o:title=""/>
          </v:shape>
          <o:OLEObject Type="Embed" ProgID="Equation.DSMT4" ShapeID="_x0000_i1547" DrawAspect="Content" ObjectID="_1725727134" r:id="rId66"/>
        </w:object>
      </w:r>
      <w:r w:rsidRPr="00F72734">
        <w:rPr>
          <w:lang w:val="x-none"/>
        </w:rPr>
        <w:t xml:space="preserve"> is the distance of rotors from the gravity center . Hence, the angular velocity commands are obtained as</w:t>
      </w:r>
    </w:p>
    <w:p w14:paraId="1B50B499" w14:textId="5F39392F" w:rsidR="0013672D" w:rsidRDefault="00A53137" w:rsidP="0013672D">
      <w:pPr>
        <w:ind w:firstLine="0"/>
        <w:jc w:val="center"/>
        <w:rPr>
          <w:rtl/>
        </w:rPr>
      </w:pPr>
      <w:r w:rsidRPr="00A53137">
        <w:rPr>
          <w:position w:val="-32"/>
        </w:rPr>
        <w:object w:dxaOrig="3379" w:dyaOrig="700" w14:anchorId="7D190ED4">
          <v:shape id="_x0000_i1552" type="#_x0000_t75" style="width:169pt;height:35pt" o:ole="">
            <v:imagedata r:id="rId67" o:title=""/>
          </v:shape>
          <o:OLEObject Type="Embed" ProgID="Equation.DSMT4" ShapeID="_x0000_i1552" DrawAspect="Content" ObjectID="_1725727135" r:id="rId68"/>
        </w:object>
      </w:r>
    </w:p>
    <w:p w14:paraId="0039E580" w14:textId="067EDD8F" w:rsidR="00F72734" w:rsidRPr="00F91E47" w:rsidRDefault="00A53137" w:rsidP="0013672D">
      <w:pPr>
        <w:ind w:firstLine="0"/>
        <w:jc w:val="center"/>
      </w:pPr>
      <w:r w:rsidRPr="00A53137">
        <w:rPr>
          <w:position w:val="-32"/>
        </w:rPr>
        <w:object w:dxaOrig="3320" w:dyaOrig="700" w14:anchorId="01A48F80">
          <v:shape id="_x0000_i1557" type="#_x0000_t75" style="width:166pt;height:35pt" o:ole="">
            <v:imagedata r:id="rId69" o:title=""/>
          </v:shape>
          <o:OLEObject Type="Embed" ProgID="Equation.DSMT4" ShapeID="_x0000_i1557" DrawAspect="Content" ObjectID="_1725727136" r:id="rId70"/>
        </w:object>
      </w:r>
    </w:p>
    <w:p w14:paraId="48260257" w14:textId="426A2614" w:rsidR="00F72734" w:rsidRPr="00F91E47" w:rsidRDefault="00A53137" w:rsidP="0013672D">
      <w:pPr>
        <w:ind w:firstLine="0"/>
        <w:jc w:val="center"/>
      </w:pPr>
      <w:r w:rsidRPr="00A53137">
        <w:rPr>
          <w:position w:val="-32"/>
        </w:rPr>
        <w:object w:dxaOrig="3400" w:dyaOrig="700" w14:anchorId="25C5D734">
          <v:shape id="_x0000_i1562" type="#_x0000_t75" style="width:170pt;height:35pt" o:ole="">
            <v:imagedata r:id="rId71" o:title=""/>
          </v:shape>
          <o:OLEObject Type="Embed" ProgID="Equation.DSMT4" ShapeID="_x0000_i1562" DrawAspect="Content" ObjectID="_1725727137" r:id="rId72"/>
        </w:object>
      </w:r>
    </w:p>
    <w:p w14:paraId="18EC7EAD" w14:textId="25B44837" w:rsidR="00902B14" w:rsidRDefault="00A53137" w:rsidP="0013672D">
      <w:pPr>
        <w:ind w:firstLine="0"/>
        <w:jc w:val="center"/>
      </w:pPr>
      <w:r w:rsidRPr="00A53137">
        <w:rPr>
          <w:position w:val="-32"/>
        </w:rPr>
        <w:object w:dxaOrig="3300" w:dyaOrig="700" w14:anchorId="06AFE261">
          <v:shape id="_x0000_i1567" type="#_x0000_t75" style="width:165pt;height:35pt" o:ole="">
            <v:imagedata r:id="rId73" o:title=""/>
          </v:shape>
          <o:OLEObject Type="Embed" ProgID="Equation.DSMT4" ShapeID="_x0000_i1567" DrawAspect="Content" ObjectID="_1725727138" r:id="rId74"/>
        </w:object>
      </w:r>
    </w:p>
    <w:p w14:paraId="7FC744B6" w14:textId="1CB19C1F" w:rsidR="00F72734" w:rsidRPr="00F72734" w:rsidRDefault="00F72734" w:rsidP="00902B14">
      <w:pPr>
        <w:ind w:firstLine="0"/>
        <w:rPr>
          <w:lang w:val="x-none"/>
        </w:rPr>
      </w:pPr>
      <w:r w:rsidRPr="00F72734">
        <w:rPr>
          <w:lang w:val="x-none"/>
        </w:rPr>
        <w:t xml:space="preserve">where </w:t>
      </w:r>
      <w:r w:rsidR="00A53137" w:rsidRPr="00A53137">
        <w:rPr>
          <w:position w:val="-12"/>
        </w:rPr>
        <w:object w:dxaOrig="580" w:dyaOrig="360" w14:anchorId="3539099F">
          <v:shape id="_x0000_i1572" type="#_x0000_t75" style="width:29pt;height:18pt" o:ole="">
            <v:imagedata r:id="rId75" o:title=""/>
          </v:shape>
          <o:OLEObject Type="Embed" ProgID="Equation.DSMT4" ShapeID="_x0000_i1572" DrawAspect="Content" ObjectID="_1725727139" r:id="rId76"/>
        </w:object>
      </w:r>
      <w:r w:rsidRPr="00F72734">
        <w:rPr>
          <w:lang w:val="x-none"/>
        </w:rPr>
        <w:t xml:space="preserve"> is the nominal of the rotor angular velocities.</w:t>
      </w:r>
    </w:p>
    <w:p w14:paraId="1AA3E9C4" w14:textId="34F54731" w:rsidR="00F72734" w:rsidRPr="00F72734" w:rsidRDefault="00F72734" w:rsidP="00F72734">
      <w:pPr>
        <w:pStyle w:val="heading2"/>
      </w:pPr>
      <w:r w:rsidRPr="00F72734">
        <w:lastRenderedPageBreak/>
        <w:t>State-Space Form</w:t>
      </w:r>
    </w:p>
    <w:p w14:paraId="49EDCC1F" w14:textId="09D691EA" w:rsidR="00F72734" w:rsidRDefault="00F72734" w:rsidP="00902B14">
      <w:pPr>
        <w:ind w:firstLine="0"/>
      </w:pPr>
      <w:r w:rsidRPr="00F72734">
        <w:rPr>
          <w:lang w:val="x-none"/>
        </w:rPr>
        <w:t>Here, the state-space model is presented for the control purposes.</w:t>
      </w:r>
      <w:r>
        <w:t xml:space="preserve"> </w:t>
      </w:r>
      <w:r w:rsidRPr="00F72734">
        <w:t xml:space="preserve">By defining </w:t>
      </w:r>
      <w:r w:rsidR="00A53137" w:rsidRPr="00A53137">
        <w:rPr>
          <w:position w:val="-12"/>
        </w:rPr>
        <w:object w:dxaOrig="700" w:dyaOrig="360" w14:anchorId="5C4D9219">
          <v:shape id="_x0000_i1577" type="#_x0000_t75" style="width:35pt;height:18pt" o:ole="">
            <v:imagedata r:id="rId77" o:title=""/>
          </v:shape>
          <o:OLEObject Type="Embed" ProgID="Equation.DSMT4" ShapeID="_x0000_i1577" DrawAspect="Content" ObjectID="_1725727140" r:id="rId78"/>
        </w:object>
      </w:r>
      <w:r w:rsidRPr="00F72734">
        <w:t xml:space="preserve">, </w:t>
      </w:r>
      <w:r w:rsidR="00A53137" w:rsidRPr="00A53137">
        <w:rPr>
          <w:position w:val="-12"/>
        </w:rPr>
        <w:object w:dxaOrig="700" w:dyaOrig="360" w14:anchorId="6955AA51">
          <v:shape id="_x0000_i1582" type="#_x0000_t75" style="width:35pt;height:18pt" o:ole="">
            <v:imagedata r:id="rId79" o:title=""/>
          </v:shape>
          <o:OLEObject Type="Embed" ProgID="Equation.DSMT4" ShapeID="_x0000_i1582" DrawAspect="Content" ObjectID="_1725727141" r:id="rId80"/>
        </w:object>
      </w:r>
      <w:r w:rsidRPr="00F72734">
        <w:t xml:space="preserve">, </w:t>
      </w:r>
      <w:r w:rsidR="00A53137" w:rsidRPr="00A53137">
        <w:rPr>
          <w:position w:val="-12"/>
        </w:rPr>
        <w:object w:dxaOrig="680" w:dyaOrig="360" w14:anchorId="63D41449">
          <v:shape id="_x0000_i1587" type="#_x0000_t75" style="width:34pt;height:18pt" o:ole="">
            <v:imagedata r:id="rId81" o:title=""/>
          </v:shape>
          <o:OLEObject Type="Embed" ProgID="Equation.DSMT4" ShapeID="_x0000_i1587" DrawAspect="Content" ObjectID="_1725727142" r:id="rId82"/>
        </w:object>
      </w:r>
      <w:r w:rsidRPr="00F72734">
        <w:t xml:space="preserve">, </w:t>
      </w:r>
      <w:r w:rsidR="00A53137" w:rsidRPr="00A53137">
        <w:rPr>
          <w:position w:val="-12"/>
        </w:rPr>
        <w:object w:dxaOrig="680" w:dyaOrig="360" w14:anchorId="70DF3531">
          <v:shape id="_x0000_i1592" type="#_x0000_t75" style="width:34pt;height:18pt" o:ole="">
            <v:imagedata r:id="rId83" o:title=""/>
          </v:shape>
          <o:OLEObject Type="Embed" ProgID="Equation.DSMT4" ShapeID="_x0000_i1592" DrawAspect="Content" ObjectID="_1725727143" r:id="rId84"/>
        </w:object>
      </w:r>
      <w:r w:rsidRPr="00F72734">
        <w:t xml:space="preserve">, </w:t>
      </w:r>
      <w:r w:rsidR="00A53137" w:rsidRPr="00A53137">
        <w:rPr>
          <w:position w:val="-12"/>
        </w:rPr>
        <w:object w:dxaOrig="700" w:dyaOrig="360" w14:anchorId="68DCFAD4">
          <v:shape id="_x0000_i1597" type="#_x0000_t75" style="width:35pt;height:18pt" o:ole="">
            <v:imagedata r:id="rId85" o:title=""/>
          </v:shape>
          <o:OLEObject Type="Embed" ProgID="Equation.DSMT4" ShapeID="_x0000_i1597" DrawAspect="Content" ObjectID="_1725727144" r:id="rId86"/>
        </w:object>
      </w:r>
      <w:r w:rsidRPr="00F72734">
        <w:t xml:space="preserve">, and </w:t>
      </w:r>
      <w:r w:rsidR="00A53137" w:rsidRPr="00A53137">
        <w:rPr>
          <w:position w:val="-12"/>
        </w:rPr>
        <w:object w:dxaOrig="720" w:dyaOrig="360" w14:anchorId="49326A73">
          <v:shape id="_x0000_i1602" type="#_x0000_t75" style="width:36pt;height:18pt" o:ole="">
            <v:imagedata r:id="rId87" o:title=""/>
          </v:shape>
          <o:OLEObject Type="Embed" ProgID="Equation.DSMT4" ShapeID="_x0000_i1602" DrawAspect="Content" ObjectID="_1725727145" r:id="rId88"/>
        </w:object>
      </w:r>
      <w:r w:rsidRPr="00F72734">
        <w:t>; the model of in state-space form are denoted as</w:t>
      </w:r>
    </w:p>
    <w:p w14:paraId="15F98D2C" w14:textId="1FE78069" w:rsidR="0013672D" w:rsidRDefault="00A53137" w:rsidP="0013672D">
      <w:pPr>
        <w:ind w:firstLine="0"/>
        <w:jc w:val="center"/>
        <w:rPr>
          <w:rtl/>
        </w:rPr>
      </w:pPr>
      <w:r w:rsidRPr="00A53137">
        <w:rPr>
          <w:position w:val="-30"/>
        </w:rPr>
        <w:object w:dxaOrig="4239" w:dyaOrig="700" w14:anchorId="66A006BF">
          <v:shape id="_x0000_i1607" type="#_x0000_t75" style="width:212pt;height:35pt" o:ole="">
            <v:imagedata r:id="rId89" o:title=""/>
          </v:shape>
          <o:OLEObject Type="Embed" ProgID="Equation.DSMT4" ShapeID="_x0000_i1607" DrawAspect="Content" ObjectID="_1725727146" r:id="rId90"/>
        </w:object>
      </w:r>
    </w:p>
    <w:p w14:paraId="3C3312C9" w14:textId="0174990D" w:rsidR="00F72734" w:rsidRDefault="00A53137" w:rsidP="0013672D">
      <w:pPr>
        <w:ind w:firstLine="0"/>
        <w:jc w:val="center"/>
      </w:pPr>
      <w:r w:rsidRPr="00A53137">
        <w:rPr>
          <w:position w:val="-32"/>
        </w:rPr>
        <w:object w:dxaOrig="4380" w:dyaOrig="720" w14:anchorId="5E393552">
          <v:shape id="_x0000_i1612" type="#_x0000_t75" style="width:219pt;height:36pt" o:ole="">
            <v:imagedata r:id="rId91" o:title=""/>
          </v:shape>
          <o:OLEObject Type="Embed" ProgID="Equation.DSMT4" ShapeID="_x0000_i1612" DrawAspect="Content" ObjectID="_1725727147" r:id="rId92"/>
        </w:object>
      </w:r>
    </w:p>
    <w:p w14:paraId="0E646C9C" w14:textId="11E01C75" w:rsidR="00F72734" w:rsidRDefault="00A53137" w:rsidP="0013672D">
      <w:pPr>
        <w:ind w:firstLine="0"/>
        <w:jc w:val="center"/>
      </w:pPr>
      <w:r w:rsidRPr="00A53137">
        <w:rPr>
          <w:position w:val="-30"/>
        </w:rPr>
        <w:object w:dxaOrig="3100" w:dyaOrig="700" w14:anchorId="3C15C776">
          <v:shape id="_x0000_i1617" type="#_x0000_t75" style="width:155pt;height:35pt" o:ole="">
            <v:imagedata r:id="rId93" o:title=""/>
          </v:shape>
          <o:OLEObject Type="Embed" ProgID="Equation.DSMT4" ShapeID="_x0000_i1617" DrawAspect="Content" ObjectID="_1725727148" r:id="rId94"/>
        </w:object>
      </w:r>
    </w:p>
    <w:p w14:paraId="115656E3" w14:textId="24F3E6D9" w:rsidR="00612746" w:rsidRDefault="00A53137" w:rsidP="0013672D">
      <w:pPr>
        <w:ind w:firstLine="0"/>
        <w:jc w:val="center"/>
        <w:rPr>
          <w:rtl/>
        </w:rPr>
      </w:pPr>
      <w:r w:rsidRPr="00A53137">
        <w:rPr>
          <w:position w:val="-12"/>
        </w:rPr>
        <w:object w:dxaOrig="4080" w:dyaOrig="360" w14:anchorId="0DB868E0">
          <v:shape id="_x0000_i1622" type="#_x0000_t75" style="width:204pt;height:18pt" o:ole="">
            <v:imagedata r:id="rId95" o:title=""/>
          </v:shape>
          <o:OLEObject Type="Embed" ProgID="Equation.DSMT4" ShapeID="_x0000_i1622" DrawAspect="Content" ObjectID="_1725727149" r:id="rId96"/>
        </w:object>
      </w:r>
      <w:r w:rsidR="00902B14">
        <w:tab/>
      </w:r>
    </w:p>
    <w:p w14:paraId="7C2A9DAC" w14:textId="577BF731" w:rsidR="00F72734" w:rsidRDefault="00A53137" w:rsidP="0013672D">
      <w:pPr>
        <w:ind w:firstLine="0"/>
        <w:jc w:val="center"/>
      </w:pPr>
      <w:r w:rsidRPr="00A53137">
        <w:rPr>
          <w:position w:val="-12"/>
        </w:rPr>
        <w:object w:dxaOrig="2720" w:dyaOrig="360" w14:anchorId="39987CA1">
          <v:shape id="_x0000_i1627" type="#_x0000_t75" style="width:136pt;height:18pt" o:ole="">
            <v:imagedata r:id="rId97" o:title=""/>
          </v:shape>
          <o:OLEObject Type="Embed" ProgID="Equation.DSMT4" ShapeID="_x0000_i1627" DrawAspect="Content" ObjectID="_1725727150" r:id="rId98"/>
        </w:object>
      </w:r>
    </w:p>
    <w:p w14:paraId="4F670B9D" w14:textId="107F3C7B" w:rsidR="00F72734" w:rsidRDefault="00A53137" w:rsidP="0013672D">
      <w:pPr>
        <w:ind w:firstLine="0"/>
        <w:jc w:val="center"/>
      </w:pPr>
      <w:r w:rsidRPr="00A53137">
        <w:rPr>
          <w:position w:val="-12"/>
        </w:rPr>
        <w:object w:dxaOrig="3780" w:dyaOrig="360" w14:anchorId="2FEF5C51">
          <v:shape id="_x0000_i1632" type="#_x0000_t75" style="width:189pt;height:18pt" o:ole="">
            <v:imagedata r:id="rId99" o:title=""/>
          </v:shape>
          <o:OLEObject Type="Embed" ProgID="Equation.DSMT4" ShapeID="_x0000_i1632" DrawAspect="Content" ObjectID="_1725727151" r:id="rId100"/>
        </w:object>
      </w:r>
    </w:p>
    <w:p w14:paraId="3F356199" w14:textId="12AC66EB" w:rsidR="00F72734" w:rsidRDefault="00F72734" w:rsidP="00F72734">
      <w:pPr>
        <w:ind w:firstLine="0"/>
      </w:pPr>
      <w:r>
        <w:t>The measurement model is written as</w:t>
      </w:r>
    </w:p>
    <w:p w14:paraId="5CB9B5A6" w14:textId="3842A24E" w:rsidR="00F72734" w:rsidRDefault="00A53137" w:rsidP="0013672D">
      <w:pPr>
        <w:ind w:firstLine="0"/>
        <w:jc w:val="center"/>
      </w:pPr>
      <w:r w:rsidRPr="00A53137">
        <w:rPr>
          <w:position w:val="-14"/>
        </w:rPr>
        <w:object w:dxaOrig="3400" w:dyaOrig="440" w14:anchorId="4E8C2510">
          <v:shape id="_x0000_i1637" type="#_x0000_t75" style="width:170pt;height:22pt" o:ole="">
            <v:imagedata r:id="rId101" o:title=""/>
          </v:shape>
          <o:OLEObject Type="Embed" ProgID="Equation.DSMT4" ShapeID="_x0000_i1637" DrawAspect="Content" ObjectID="_1725727152" r:id="rId102"/>
        </w:object>
      </w:r>
    </w:p>
    <w:p w14:paraId="44573E9E" w14:textId="58E28555" w:rsidR="00F72734" w:rsidRDefault="00F72734" w:rsidP="00F72734">
      <w:pPr>
        <w:pStyle w:val="heading2"/>
      </w:pPr>
      <w:r>
        <w:t>Linear Model</w:t>
      </w:r>
    </w:p>
    <w:p w14:paraId="6A82D523" w14:textId="77777777" w:rsidR="00370921" w:rsidRPr="00370921" w:rsidRDefault="00370921" w:rsidP="00370921">
      <w:pPr>
        <w:rPr>
          <w:lang w:val="x-none"/>
        </w:rPr>
      </w:pPr>
      <w:r w:rsidRPr="00370921">
        <w:rPr>
          <w:lang w:val="x-none"/>
        </w:rPr>
        <w:t>The continuous-time linear model is utilized to drive the control commands on the quadrotor. The linear state-space model is denoted as</w:t>
      </w:r>
    </w:p>
    <w:p w14:paraId="430A16C9" w14:textId="757B8A6C" w:rsidR="00370921" w:rsidRPr="000C0916" w:rsidRDefault="00A53137" w:rsidP="0013672D">
      <w:pPr>
        <w:jc w:val="center"/>
      </w:pPr>
      <w:r w:rsidRPr="00A53137">
        <w:rPr>
          <w:position w:val="-12"/>
        </w:rPr>
        <w:object w:dxaOrig="2920" w:dyaOrig="499" w14:anchorId="47707EA7">
          <v:shape id="_x0000_i1642" type="#_x0000_t75" style="width:146pt;height:25pt" o:ole="">
            <v:imagedata r:id="rId103" o:title=""/>
          </v:shape>
          <o:OLEObject Type="Embed" ProgID="Equation.DSMT4" ShapeID="_x0000_i1642" DrawAspect="Content" ObjectID="_1725727153" r:id="rId104"/>
        </w:object>
      </w:r>
    </w:p>
    <w:p w14:paraId="7518E7CC" w14:textId="65F5AAAC" w:rsidR="00370921" w:rsidRPr="00370921" w:rsidRDefault="00370921" w:rsidP="000C0916">
      <w:pPr>
        <w:rPr>
          <w:lang w:val="x-none"/>
        </w:rPr>
      </w:pPr>
      <w:r w:rsidRPr="00370921">
        <w:rPr>
          <w:lang w:val="x-none"/>
        </w:rPr>
        <w:t xml:space="preserve">where </w:t>
      </w:r>
      <w:r w:rsidR="00A53137" w:rsidRPr="00025957">
        <w:rPr>
          <w:position w:val="-4"/>
        </w:rPr>
        <w:object w:dxaOrig="260" w:dyaOrig="260" w14:anchorId="594DD032">
          <v:shape id="_x0000_i1647" type="#_x0000_t75" style="width:13pt;height:13pt" o:ole="">
            <v:imagedata r:id="rId105" o:title=""/>
          </v:shape>
          <o:OLEObject Type="Embed" ProgID="Equation.DSMT4" ShapeID="_x0000_i1647" DrawAspect="Content" ObjectID="_1725727154" r:id="rId106"/>
        </w:object>
      </w:r>
      <w:r w:rsidRPr="00370921">
        <w:rPr>
          <w:lang w:val="x-none"/>
        </w:rPr>
        <w:t xml:space="preserve">, </w:t>
      </w:r>
      <w:r w:rsidR="00A53137" w:rsidRPr="00025957">
        <w:rPr>
          <w:position w:val="-4"/>
        </w:rPr>
        <w:object w:dxaOrig="240" w:dyaOrig="240" w14:anchorId="113E86A7">
          <v:shape id="_x0000_i1652" type="#_x0000_t75" style="width:12pt;height:12pt" o:ole="">
            <v:imagedata r:id="rId107" o:title=""/>
          </v:shape>
          <o:OLEObject Type="Embed" ProgID="Equation.DSMT4" ShapeID="_x0000_i1652" DrawAspect="Content" ObjectID="_1725727155" r:id="rId108"/>
        </w:object>
      </w:r>
      <w:r w:rsidRPr="00370921">
        <w:rPr>
          <w:lang w:val="x-none"/>
        </w:rPr>
        <w:t xml:space="preserve">, and </w:t>
      </w:r>
      <w:r w:rsidR="00A53137" w:rsidRPr="00A53137">
        <w:rPr>
          <w:position w:val="-12"/>
        </w:rPr>
        <w:object w:dxaOrig="320" w:dyaOrig="360" w14:anchorId="06406FDD">
          <v:shape id="_x0000_i1657" type="#_x0000_t75" style="width:16pt;height:18pt" o:ole="">
            <v:imagedata r:id="rId109" o:title=""/>
          </v:shape>
          <o:OLEObject Type="Embed" ProgID="Equation.DSMT4" ShapeID="_x0000_i1657" DrawAspect="Content" ObjectID="_1725727156" r:id="rId110"/>
        </w:object>
      </w:r>
      <w:r w:rsidRPr="00370921">
        <w:rPr>
          <w:lang w:val="x-none"/>
        </w:rPr>
        <w:t xml:space="preserve"> are the system, input and disturbance matrices, respectively. Moreover, </w:t>
      </w:r>
      <w:r w:rsidR="00A53137" w:rsidRPr="00A53137">
        <w:rPr>
          <w:position w:val="-6"/>
        </w:rPr>
        <w:object w:dxaOrig="200" w:dyaOrig="279" w14:anchorId="30476FCC">
          <v:shape id="_x0000_i1662" type="#_x0000_t75" style="width:10pt;height:14pt" o:ole="">
            <v:imagedata r:id="rId111" o:title=""/>
          </v:shape>
          <o:OLEObject Type="Embed" ProgID="Equation.DSMT4" ShapeID="_x0000_i1662" DrawAspect="Content" ObjectID="_1725727157" r:id="rId112"/>
        </w:object>
      </w:r>
      <w:r w:rsidRPr="00370921">
        <w:rPr>
          <w:lang w:val="x-none"/>
        </w:rPr>
        <w:t xml:space="preserve"> is the disturbance. The measurements equation is stated as</w:t>
      </w:r>
    </w:p>
    <w:p w14:paraId="6885AD07" w14:textId="053D99F1" w:rsidR="00370921" w:rsidRPr="00370921" w:rsidRDefault="00A53137" w:rsidP="0013672D">
      <w:pPr>
        <w:jc w:val="center"/>
        <w:rPr>
          <w:lang w:val="x-none"/>
        </w:rPr>
      </w:pPr>
      <w:r w:rsidRPr="00A53137">
        <w:rPr>
          <w:position w:val="-10"/>
        </w:rPr>
        <w:object w:dxaOrig="1100" w:dyaOrig="320" w14:anchorId="55F34FD7">
          <v:shape id="_x0000_i1667" type="#_x0000_t75" style="width:55pt;height:16pt" o:ole="">
            <v:imagedata r:id="rId113" o:title=""/>
          </v:shape>
          <o:OLEObject Type="Embed" ProgID="Equation.DSMT4" ShapeID="_x0000_i1667" DrawAspect="Content" ObjectID="_1725727158" r:id="rId114"/>
        </w:object>
      </w:r>
    </w:p>
    <w:p w14:paraId="6B4BD6AF" w14:textId="77777777" w:rsidR="00370921" w:rsidRPr="00370921" w:rsidRDefault="00370921" w:rsidP="00370921">
      <w:pPr>
        <w:rPr>
          <w:lang w:val="x-none"/>
        </w:rPr>
      </w:pPr>
    </w:p>
    <w:p w14:paraId="5777DC0D" w14:textId="1D7AA27B" w:rsidR="00370921" w:rsidRPr="00370921" w:rsidRDefault="00370921" w:rsidP="00902B14">
      <w:pPr>
        <w:rPr>
          <w:lang w:val="x-none"/>
        </w:rPr>
      </w:pPr>
      <w:r w:rsidRPr="00370921">
        <w:rPr>
          <w:lang w:val="x-none"/>
        </w:rPr>
        <w:lastRenderedPageBreak/>
        <w:t xml:space="preserve">According to </w:t>
      </w:r>
      <w:proofErr w:type="spellStart"/>
      <w:r w:rsidRPr="00370921">
        <w:rPr>
          <w:lang w:val="x-none"/>
        </w:rPr>
        <w:t>Eqs</w:t>
      </w:r>
      <w:proofErr w:type="spellEnd"/>
      <w:r w:rsidRPr="00370921">
        <w:rPr>
          <w:lang w:val="x-none"/>
        </w:rPr>
        <w:t>.\</w:t>
      </w:r>
      <w:proofErr w:type="spellStart"/>
      <w:r w:rsidRPr="00370921">
        <w:rPr>
          <w:lang w:val="x-none"/>
        </w:rPr>
        <w:t>eqref</w:t>
      </w:r>
      <w:proofErr w:type="spellEnd"/>
      <w:r w:rsidRPr="00370921">
        <w:rPr>
          <w:lang w:val="x-none"/>
        </w:rPr>
        <w:t>{</w:t>
      </w:r>
      <w:proofErr w:type="spellStart"/>
      <w:r w:rsidRPr="00370921">
        <w:rPr>
          <w:lang w:val="x-none"/>
        </w:rPr>
        <w:t>eq:diffeq</w:t>
      </w:r>
      <w:proofErr w:type="spellEnd"/>
      <w:r w:rsidRPr="00370921">
        <w:rPr>
          <w:lang w:val="x-none"/>
        </w:rPr>
        <w:t>}-\</w:t>
      </w:r>
      <w:proofErr w:type="spellStart"/>
      <w:r w:rsidRPr="00370921">
        <w:rPr>
          <w:lang w:val="x-none"/>
        </w:rPr>
        <w:t>eqref</w:t>
      </w:r>
      <w:proofErr w:type="spellEnd"/>
      <w:r w:rsidRPr="00370921">
        <w:rPr>
          <w:lang w:val="x-none"/>
        </w:rPr>
        <w:t>{</w:t>
      </w:r>
      <w:proofErr w:type="spellStart"/>
      <w:r w:rsidRPr="00370921">
        <w:rPr>
          <w:lang w:val="x-none"/>
        </w:rPr>
        <w:t>eq:diffeq-end</w:t>
      </w:r>
      <w:proofErr w:type="spellEnd"/>
      <w:r w:rsidRPr="00370921">
        <w:rPr>
          <w:lang w:val="x-none"/>
        </w:rPr>
        <w:t xml:space="preserve">}, the linear dynamic model around the equilibrium points </w:t>
      </w:r>
      <w:r w:rsidR="00A53137" w:rsidRPr="00A53137">
        <w:rPr>
          <w:position w:val="-12"/>
        </w:rPr>
        <w:object w:dxaOrig="1900" w:dyaOrig="360" w14:anchorId="669A69F6">
          <v:shape id="_x0000_i1672" type="#_x0000_t75" style="width:95pt;height:18pt" o:ole="">
            <v:imagedata r:id="rId115" o:title=""/>
          </v:shape>
          <o:OLEObject Type="Embed" ProgID="Equation.DSMT4" ShapeID="_x0000_i1672" DrawAspect="Content" ObjectID="_1725727159" r:id="rId116"/>
        </w:object>
      </w:r>
      <w:r w:rsidRPr="00370921">
        <w:rPr>
          <w:lang w:val="x-none"/>
        </w:rPr>
        <w:t xml:space="preserve"> of</w:t>
      </w:r>
      <w:r w:rsidR="00902B14">
        <w:rPr>
          <w:lang w:val="x-none"/>
        </w:rPr>
        <w:t>.</w:t>
      </w:r>
      <w:r w:rsidRPr="00370921">
        <w:rPr>
          <w:lang w:val="x-none"/>
        </w:rPr>
        <w:t xml:space="preserve"> the quadrotor setup is denoted as</w:t>
      </w:r>
    </w:p>
    <w:p w14:paraId="2C41CEE4" w14:textId="6BD15260" w:rsidR="00370921" w:rsidRPr="00902B14" w:rsidRDefault="00370921" w:rsidP="00370921"/>
    <w:p w14:paraId="08534D3C" w14:textId="77777777" w:rsidR="00902B14" w:rsidRDefault="00902B14" w:rsidP="00902B14">
      <w:pPr>
        <w:rPr>
          <w:lang w:val="x-none"/>
        </w:rPr>
      </w:pPr>
      <w:r>
        <w:rPr>
          <w:lang w:val="x-none"/>
        </w:rPr>
        <w:tab/>
        <w:t>$\</w:t>
      </w:r>
      <w:proofErr w:type="spellStart"/>
      <w:r>
        <w:rPr>
          <w:lang w:val="x-none"/>
        </w:rPr>
        <w:t>boldsymbol</w:t>
      </w:r>
      <w:proofErr w:type="spellEnd"/>
      <w:r>
        <w:rPr>
          <w:lang w:val="x-none"/>
        </w:rPr>
        <w:t>{{\</w:t>
      </w:r>
      <w:proofErr w:type="spellStart"/>
      <w:r>
        <w:rPr>
          <w:lang w:val="x-none"/>
        </w:rPr>
        <w:t>mathrm</w:t>
      </w:r>
      <w:proofErr w:type="spellEnd"/>
      <w:r>
        <w:rPr>
          <w:lang w:val="x-none"/>
        </w:rPr>
        <w:t>{\dot x}}} = \begin{</w:t>
      </w:r>
      <w:proofErr w:type="spellStart"/>
      <w:r>
        <w:rPr>
          <w:lang w:val="x-none"/>
        </w:rPr>
        <w:t>bmatrix</w:t>
      </w:r>
      <w:proofErr w:type="spellEnd"/>
      <w:r>
        <w:rPr>
          <w:lang w:val="x-none"/>
        </w:rPr>
        <w:t>}</w:t>
      </w:r>
    </w:p>
    <w:p w14:paraId="28A6F846" w14:textId="77777777" w:rsidR="00902B14" w:rsidRDefault="00902B14" w:rsidP="00902B14">
      <w:pPr>
        <w:rPr>
          <w:lang w:val="x-none"/>
        </w:rPr>
      </w:pPr>
      <w:r>
        <w:rPr>
          <w:lang w:val="x-none"/>
        </w:rPr>
        <w:tab/>
      </w:r>
      <w:r>
        <w:rPr>
          <w:lang w:val="x-none"/>
        </w:rPr>
        <w:tab/>
      </w:r>
      <w:r>
        <w:rPr>
          <w:lang w:val="x-none"/>
        </w:rPr>
        <w:tab/>
        <w:t>\</w:t>
      </w:r>
      <w:proofErr w:type="spellStart"/>
      <w:r>
        <w:rPr>
          <w:lang w:val="x-none"/>
        </w:rPr>
        <w:t>boldsymbol</w:t>
      </w:r>
      <w:proofErr w:type="spellEnd"/>
      <w:r>
        <w:rPr>
          <w:lang w:val="x-none"/>
        </w:rPr>
        <w:t>{{\</w:t>
      </w:r>
      <w:proofErr w:type="spellStart"/>
      <w:r>
        <w:rPr>
          <w:lang w:val="x-none"/>
        </w:rPr>
        <w:t>mathrm</w:t>
      </w:r>
      <w:proofErr w:type="spellEnd"/>
      <w:r>
        <w:rPr>
          <w:lang w:val="x-none"/>
        </w:rPr>
        <w:t>{\dot x_{\text{roll}}}}}\\</w:t>
      </w:r>
    </w:p>
    <w:p w14:paraId="1E0925A4" w14:textId="77777777" w:rsidR="00902B14" w:rsidRDefault="00902B14" w:rsidP="00902B14">
      <w:pPr>
        <w:rPr>
          <w:lang w:val="x-none"/>
        </w:rPr>
      </w:pPr>
      <w:r>
        <w:rPr>
          <w:lang w:val="x-none"/>
        </w:rPr>
        <w:tab/>
      </w:r>
      <w:r>
        <w:rPr>
          <w:lang w:val="x-none"/>
        </w:rPr>
        <w:tab/>
      </w:r>
      <w:r>
        <w:rPr>
          <w:lang w:val="x-none"/>
        </w:rPr>
        <w:tab/>
        <w:t>\</w:t>
      </w:r>
      <w:proofErr w:type="spellStart"/>
      <w:r>
        <w:rPr>
          <w:lang w:val="x-none"/>
        </w:rPr>
        <w:t>boldsymbol</w:t>
      </w:r>
      <w:proofErr w:type="spellEnd"/>
      <w:r>
        <w:rPr>
          <w:lang w:val="x-none"/>
        </w:rPr>
        <w:t>{{\</w:t>
      </w:r>
      <w:proofErr w:type="spellStart"/>
      <w:r>
        <w:rPr>
          <w:lang w:val="x-none"/>
        </w:rPr>
        <w:t>mathrm</w:t>
      </w:r>
      <w:proofErr w:type="spellEnd"/>
      <w:r>
        <w:rPr>
          <w:lang w:val="x-none"/>
        </w:rPr>
        <w:t>{\dot x_{\text{pitch}}}}}\\</w:t>
      </w:r>
    </w:p>
    <w:p w14:paraId="7531CE40" w14:textId="77777777" w:rsidR="00902B14" w:rsidRDefault="00902B14" w:rsidP="00902B14">
      <w:pPr>
        <w:rPr>
          <w:lang w:val="x-none"/>
        </w:rPr>
      </w:pPr>
      <w:r>
        <w:rPr>
          <w:lang w:val="x-none"/>
        </w:rPr>
        <w:tab/>
      </w:r>
      <w:r>
        <w:rPr>
          <w:lang w:val="x-none"/>
        </w:rPr>
        <w:tab/>
      </w:r>
      <w:r>
        <w:rPr>
          <w:lang w:val="x-none"/>
        </w:rPr>
        <w:tab/>
        <w:t>\</w:t>
      </w:r>
      <w:proofErr w:type="spellStart"/>
      <w:r>
        <w:rPr>
          <w:lang w:val="x-none"/>
        </w:rPr>
        <w:t>boldsymbol</w:t>
      </w:r>
      <w:proofErr w:type="spellEnd"/>
      <w:r>
        <w:rPr>
          <w:lang w:val="x-none"/>
        </w:rPr>
        <w:t>{{\</w:t>
      </w:r>
      <w:proofErr w:type="spellStart"/>
      <w:r>
        <w:rPr>
          <w:lang w:val="x-none"/>
        </w:rPr>
        <w:t>mathrm</w:t>
      </w:r>
      <w:proofErr w:type="spellEnd"/>
      <w:r>
        <w:rPr>
          <w:lang w:val="x-none"/>
        </w:rPr>
        <w:t>{\dot x_{\text{yaw}}}}}</w:t>
      </w:r>
    </w:p>
    <w:p w14:paraId="3EBD766E" w14:textId="3C082EA0" w:rsidR="00370921" w:rsidRPr="00370921" w:rsidRDefault="00902B14" w:rsidP="00902B14">
      <w:pPr>
        <w:rPr>
          <w:lang w:val="x-none"/>
        </w:rPr>
      </w:pPr>
      <w:r>
        <w:rPr>
          <w:lang w:val="x-none"/>
        </w:rPr>
        <w:tab/>
      </w:r>
      <w:r>
        <w:rPr>
          <w:lang w:val="x-none"/>
        </w:rPr>
        <w:tab/>
        <w:t>\end{</w:t>
      </w:r>
      <w:proofErr w:type="spellStart"/>
      <w:r>
        <w:rPr>
          <w:lang w:val="x-none"/>
        </w:rPr>
        <w:t>bmatrix</w:t>
      </w:r>
      <w:proofErr w:type="spellEnd"/>
      <w:r>
        <w:rPr>
          <w:lang w:val="x-none"/>
        </w:rPr>
        <w:t>}</w:t>
      </w:r>
      <w:r w:rsidR="00370921" w:rsidRPr="00370921">
        <w:rPr>
          <w:lang w:val="x-none"/>
        </w:rPr>
        <w:t>= \begin{</w:t>
      </w:r>
      <w:proofErr w:type="spellStart"/>
      <w:r w:rsidR="00370921" w:rsidRPr="00370921">
        <w:rPr>
          <w:lang w:val="x-none"/>
        </w:rPr>
        <w:t>bmatrix</w:t>
      </w:r>
      <w:proofErr w:type="spellEnd"/>
      <w:r w:rsidR="00370921" w:rsidRPr="00370921">
        <w:rPr>
          <w:lang w:val="x-none"/>
        </w:rPr>
        <w:t>}</w:t>
      </w:r>
    </w:p>
    <w:p w14:paraId="057533E1" w14:textId="77777777" w:rsidR="00370921" w:rsidRPr="00370921" w:rsidRDefault="00370921" w:rsidP="00370921">
      <w:pPr>
        <w:rPr>
          <w:lang w:val="x-none"/>
        </w:rPr>
      </w:pPr>
      <w:r w:rsidRPr="00370921">
        <w:rPr>
          <w:lang w:val="x-none"/>
        </w:rPr>
        <w:tab/>
      </w:r>
      <w:r w:rsidRPr="00370921">
        <w:rPr>
          <w:lang w:val="x-none"/>
        </w:rPr>
        <w:tab/>
      </w:r>
      <w:r w:rsidRPr="00370921">
        <w:rPr>
          <w:lang w:val="x-none"/>
        </w:rPr>
        <w:tab/>
        <w:t>\</w:t>
      </w:r>
      <w:proofErr w:type="spellStart"/>
      <w:r w:rsidRPr="00370921">
        <w:rPr>
          <w:lang w:val="x-none"/>
        </w:rPr>
        <w:t>boldsymbol</w:t>
      </w:r>
      <w:proofErr w:type="spellEnd"/>
      <w:r w:rsidRPr="00370921">
        <w:rPr>
          <w:lang w:val="x-none"/>
        </w:rPr>
        <w:t>{{\</w:t>
      </w:r>
      <w:proofErr w:type="spellStart"/>
      <w:r w:rsidRPr="00370921">
        <w:rPr>
          <w:lang w:val="x-none"/>
        </w:rPr>
        <w:t>mathrm</w:t>
      </w:r>
      <w:proofErr w:type="spellEnd"/>
      <w:r w:rsidRPr="00370921">
        <w:rPr>
          <w:lang w:val="x-none"/>
        </w:rPr>
        <w:t>{A_{\text{roll}}}}} &amp; \</w:t>
      </w:r>
      <w:proofErr w:type="spellStart"/>
      <w:r w:rsidRPr="00370921">
        <w:rPr>
          <w:lang w:val="x-none"/>
        </w:rPr>
        <w:t>boldsymbol</w:t>
      </w:r>
      <w:proofErr w:type="spellEnd"/>
      <w:r w:rsidRPr="00370921">
        <w:rPr>
          <w:lang w:val="x-none"/>
        </w:rPr>
        <w:t>{0} &amp; \</w:t>
      </w:r>
      <w:proofErr w:type="spellStart"/>
      <w:r w:rsidRPr="00370921">
        <w:rPr>
          <w:lang w:val="x-none"/>
        </w:rPr>
        <w:t>boldsymbol</w:t>
      </w:r>
      <w:proofErr w:type="spellEnd"/>
      <w:r w:rsidRPr="00370921">
        <w:rPr>
          <w:lang w:val="x-none"/>
        </w:rPr>
        <w:t>{0}\\</w:t>
      </w:r>
    </w:p>
    <w:p w14:paraId="7C53F103" w14:textId="77777777" w:rsidR="00370921" w:rsidRPr="00370921" w:rsidRDefault="00370921" w:rsidP="00370921">
      <w:pPr>
        <w:rPr>
          <w:lang w:val="x-none"/>
        </w:rPr>
      </w:pPr>
      <w:r w:rsidRPr="00370921">
        <w:rPr>
          <w:lang w:val="x-none"/>
        </w:rPr>
        <w:tab/>
      </w:r>
      <w:r w:rsidRPr="00370921">
        <w:rPr>
          <w:lang w:val="x-none"/>
        </w:rPr>
        <w:tab/>
      </w:r>
      <w:r w:rsidRPr="00370921">
        <w:rPr>
          <w:lang w:val="x-none"/>
        </w:rPr>
        <w:tab/>
        <w:t>\</w:t>
      </w:r>
      <w:proofErr w:type="spellStart"/>
      <w:r w:rsidRPr="00370921">
        <w:rPr>
          <w:lang w:val="x-none"/>
        </w:rPr>
        <w:t>boldsymbol</w:t>
      </w:r>
      <w:proofErr w:type="spellEnd"/>
      <w:r w:rsidRPr="00370921">
        <w:rPr>
          <w:lang w:val="x-none"/>
        </w:rPr>
        <w:t>{0} &amp; \</w:t>
      </w:r>
      <w:proofErr w:type="spellStart"/>
      <w:r w:rsidRPr="00370921">
        <w:rPr>
          <w:lang w:val="x-none"/>
        </w:rPr>
        <w:t>boldsymbol</w:t>
      </w:r>
      <w:proofErr w:type="spellEnd"/>
      <w:r w:rsidRPr="00370921">
        <w:rPr>
          <w:lang w:val="x-none"/>
        </w:rPr>
        <w:t>{{\</w:t>
      </w:r>
      <w:proofErr w:type="spellStart"/>
      <w:r w:rsidRPr="00370921">
        <w:rPr>
          <w:lang w:val="x-none"/>
        </w:rPr>
        <w:t>mathrm</w:t>
      </w:r>
      <w:proofErr w:type="spellEnd"/>
      <w:r w:rsidRPr="00370921">
        <w:rPr>
          <w:lang w:val="x-none"/>
        </w:rPr>
        <w:t>{A_{\text{pitch}}}}} &amp; \</w:t>
      </w:r>
      <w:proofErr w:type="spellStart"/>
      <w:r w:rsidRPr="00370921">
        <w:rPr>
          <w:lang w:val="x-none"/>
        </w:rPr>
        <w:t>boldsymbol</w:t>
      </w:r>
      <w:proofErr w:type="spellEnd"/>
      <w:r w:rsidRPr="00370921">
        <w:rPr>
          <w:lang w:val="x-none"/>
        </w:rPr>
        <w:t>{0} \\</w:t>
      </w:r>
    </w:p>
    <w:p w14:paraId="3B51FBB9" w14:textId="77777777" w:rsidR="00370921" w:rsidRPr="00370921" w:rsidRDefault="00370921" w:rsidP="00370921">
      <w:pPr>
        <w:rPr>
          <w:lang w:val="x-none"/>
        </w:rPr>
      </w:pPr>
      <w:r w:rsidRPr="00370921">
        <w:rPr>
          <w:lang w:val="x-none"/>
        </w:rPr>
        <w:tab/>
      </w:r>
      <w:r w:rsidRPr="00370921">
        <w:rPr>
          <w:lang w:val="x-none"/>
        </w:rPr>
        <w:tab/>
      </w:r>
      <w:r w:rsidRPr="00370921">
        <w:rPr>
          <w:lang w:val="x-none"/>
        </w:rPr>
        <w:tab/>
        <w:t>\</w:t>
      </w:r>
      <w:proofErr w:type="spellStart"/>
      <w:r w:rsidRPr="00370921">
        <w:rPr>
          <w:lang w:val="x-none"/>
        </w:rPr>
        <w:t>boldsymbol</w:t>
      </w:r>
      <w:proofErr w:type="spellEnd"/>
      <w:r w:rsidRPr="00370921">
        <w:rPr>
          <w:lang w:val="x-none"/>
        </w:rPr>
        <w:t>{0} &amp; \</w:t>
      </w:r>
      <w:proofErr w:type="spellStart"/>
      <w:r w:rsidRPr="00370921">
        <w:rPr>
          <w:lang w:val="x-none"/>
        </w:rPr>
        <w:t>boldsymbol</w:t>
      </w:r>
      <w:proofErr w:type="spellEnd"/>
      <w:r w:rsidRPr="00370921">
        <w:rPr>
          <w:lang w:val="x-none"/>
        </w:rPr>
        <w:t>{0} &amp; \</w:t>
      </w:r>
      <w:proofErr w:type="spellStart"/>
      <w:r w:rsidRPr="00370921">
        <w:rPr>
          <w:lang w:val="x-none"/>
        </w:rPr>
        <w:t>boldsymbol</w:t>
      </w:r>
      <w:proofErr w:type="spellEnd"/>
      <w:r w:rsidRPr="00370921">
        <w:rPr>
          <w:lang w:val="x-none"/>
        </w:rPr>
        <w:t>{{\</w:t>
      </w:r>
      <w:proofErr w:type="spellStart"/>
      <w:r w:rsidRPr="00370921">
        <w:rPr>
          <w:lang w:val="x-none"/>
        </w:rPr>
        <w:t>mathrm</w:t>
      </w:r>
      <w:proofErr w:type="spellEnd"/>
      <w:r w:rsidRPr="00370921">
        <w:rPr>
          <w:lang w:val="x-none"/>
        </w:rPr>
        <w:t>{A_{\text{yaw}}}}}</w:t>
      </w:r>
    </w:p>
    <w:p w14:paraId="5332B6F5" w14:textId="00871172" w:rsidR="00370921" w:rsidRPr="00370921" w:rsidRDefault="00370921" w:rsidP="00370921">
      <w:pPr>
        <w:rPr>
          <w:lang w:val="x-none"/>
        </w:rPr>
      </w:pPr>
      <w:r w:rsidRPr="00370921">
        <w:rPr>
          <w:lang w:val="x-none"/>
        </w:rPr>
        <w:tab/>
      </w:r>
      <w:r w:rsidRPr="00370921">
        <w:rPr>
          <w:lang w:val="x-none"/>
        </w:rPr>
        <w:tab/>
        <w:t>\end{</w:t>
      </w:r>
      <w:proofErr w:type="spellStart"/>
      <w:r w:rsidRPr="00370921">
        <w:rPr>
          <w:lang w:val="x-none"/>
        </w:rPr>
        <w:t>bmatrix</w:t>
      </w:r>
      <w:proofErr w:type="spellEnd"/>
      <w:r w:rsidRPr="00370921">
        <w:rPr>
          <w:lang w:val="x-none"/>
        </w:rPr>
        <w:t>}</w:t>
      </w:r>
      <w:r w:rsidR="00E32D0D">
        <w:t xml:space="preserve">= </w:t>
      </w:r>
      <w:r w:rsidRPr="00370921">
        <w:rPr>
          <w:lang w:val="x-none"/>
        </w:rPr>
        <w:t xml:space="preserve"> \begin{</w:t>
      </w:r>
      <w:proofErr w:type="spellStart"/>
      <w:r w:rsidRPr="00370921">
        <w:rPr>
          <w:lang w:val="x-none"/>
        </w:rPr>
        <w:t>bmatrix</w:t>
      </w:r>
      <w:proofErr w:type="spellEnd"/>
      <w:r w:rsidRPr="00370921">
        <w:rPr>
          <w:lang w:val="x-none"/>
        </w:rPr>
        <w:t>}</w:t>
      </w:r>
    </w:p>
    <w:p w14:paraId="5BA1AB2C" w14:textId="77777777" w:rsidR="00370921" w:rsidRPr="00370921" w:rsidRDefault="00370921" w:rsidP="00370921">
      <w:pPr>
        <w:rPr>
          <w:lang w:val="x-none"/>
        </w:rPr>
      </w:pPr>
      <w:r w:rsidRPr="00370921">
        <w:rPr>
          <w:lang w:val="x-none"/>
        </w:rPr>
        <w:tab/>
      </w:r>
      <w:r w:rsidRPr="00370921">
        <w:rPr>
          <w:lang w:val="x-none"/>
        </w:rPr>
        <w:tab/>
      </w:r>
      <w:r w:rsidRPr="00370921">
        <w:rPr>
          <w:lang w:val="x-none"/>
        </w:rPr>
        <w:tab/>
        <w:t>\</w:t>
      </w:r>
      <w:proofErr w:type="spellStart"/>
      <w:r w:rsidRPr="00370921">
        <w:rPr>
          <w:lang w:val="x-none"/>
        </w:rPr>
        <w:t>boldsymbol</w:t>
      </w:r>
      <w:proofErr w:type="spellEnd"/>
      <w:r w:rsidRPr="00370921">
        <w:rPr>
          <w:lang w:val="x-none"/>
        </w:rPr>
        <w:t>{{\</w:t>
      </w:r>
      <w:proofErr w:type="spellStart"/>
      <w:r w:rsidRPr="00370921">
        <w:rPr>
          <w:lang w:val="x-none"/>
        </w:rPr>
        <w:t>mathrm</w:t>
      </w:r>
      <w:proofErr w:type="spellEnd"/>
      <w:r w:rsidRPr="00370921">
        <w:rPr>
          <w:lang w:val="x-none"/>
        </w:rPr>
        <w:t>{x_{\text{roll}}}}}\\</w:t>
      </w:r>
    </w:p>
    <w:p w14:paraId="64308C7A" w14:textId="77777777" w:rsidR="00370921" w:rsidRPr="00370921" w:rsidRDefault="00370921" w:rsidP="00370921">
      <w:pPr>
        <w:rPr>
          <w:lang w:val="x-none"/>
        </w:rPr>
      </w:pPr>
      <w:r w:rsidRPr="00370921">
        <w:rPr>
          <w:lang w:val="x-none"/>
        </w:rPr>
        <w:tab/>
      </w:r>
      <w:r w:rsidRPr="00370921">
        <w:rPr>
          <w:lang w:val="x-none"/>
        </w:rPr>
        <w:tab/>
      </w:r>
      <w:r w:rsidRPr="00370921">
        <w:rPr>
          <w:lang w:val="x-none"/>
        </w:rPr>
        <w:tab/>
        <w:t>\</w:t>
      </w:r>
      <w:proofErr w:type="spellStart"/>
      <w:r w:rsidRPr="00370921">
        <w:rPr>
          <w:lang w:val="x-none"/>
        </w:rPr>
        <w:t>boldsymbol</w:t>
      </w:r>
      <w:proofErr w:type="spellEnd"/>
      <w:r w:rsidRPr="00370921">
        <w:rPr>
          <w:lang w:val="x-none"/>
        </w:rPr>
        <w:t>{{\</w:t>
      </w:r>
      <w:proofErr w:type="spellStart"/>
      <w:r w:rsidRPr="00370921">
        <w:rPr>
          <w:lang w:val="x-none"/>
        </w:rPr>
        <w:t>mathrm</w:t>
      </w:r>
      <w:proofErr w:type="spellEnd"/>
      <w:r w:rsidRPr="00370921">
        <w:rPr>
          <w:lang w:val="x-none"/>
        </w:rPr>
        <w:t>{x_{\text{pitch}}}}}\\</w:t>
      </w:r>
    </w:p>
    <w:p w14:paraId="358A07D3" w14:textId="77777777" w:rsidR="00370921" w:rsidRPr="00370921" w:rsidRDefault="00370921" w:rsidP="00370921">
      <w:pPr>
        <w:rPr>
          <w:lang w:val="x-none"/>
        </w:rPr>
      </w:pPr>
      <w:r w:rsidRPr="00370921">
        <w:rPr>
          <w:lang w:val="x-none"/>
        </w:rPr>
        <w:tab/>
      </w:r>
      <w:r w:rsidRPr="00370921">
        <w:rPr>
          <w:lang w:val="x-none"/>
        </w:rPr>
        <w:tab/>
      </w:r>
      <w:r w:rsidRPr="00370921">
        <w:rPr>
          <w:lang w:val="x-none"/>
        </w:rPr>
        <w:tab/>
        <w:t>\</w:t>
      </w:r>
      <w:proofErr w:type="spellStart"/>
      <w:r w:rsidRPr="00370921">
        <w:rPr>
          <w:lang w:val="x-none"/>
        </w:rPr>
        <w:t>boldsymbol</w:t>
      </w:r>
      <w:proofErr w:type="spellEnd"/>
      <w:r w:rsidRPr="00370921">
        <w:rPr>
          <w:lang w:val="x-none"/>
        </w:rPr>
        <w:t>{{\</w:t>
      </w:r>
      <w:proofErr w:type="spellStart"/>
      <w:r w:rsidRPr="00370921">
        <w:rPr>
          <w:lang w:val="x-none"/>
        </w:rPr>
        <w:t>mathrm</w:t>
      </w:r>
      <w:proofErr w:type="spellEnd"/>
      <w:r w:rsidRPr="00370921">
        <w:rPr>
          <w:lang w:val="x-none"/>
        </w:rPr>
        <w:t>{x_{\text{yaw}}}}}</w:t>
      </w:r>
    </w:p>
    <w:p w14:paraId="0B5B0BE3" w14:textId="61B4927A" w:rsidR="00370921" w:rsidRPr="00902B14" w:rsidRDefault="00370921" w:rsidP="00370921">
      <w:r w:rsidRPr="00370921">
        <w:rPr>
          <w:lang w:val="x-none"/>
        </w:rPr>
        <w:tab/>
      </w:r>
      <w:r w:rsidRPr="00370921">
        <w:rPr>
          <w:lang w:val="x-none"/>
        </w:rPr>
        <w:tab/>
        <w:t>\end{</w:t>
      </w:r>
      <w:proofErr w:type="spellStart"/>
      <w:r w:rsidRPr="00370921">
        <w:rPr>
          <w:lang w:val="x-none"/>
        </w:rPr>
        <w:t>bmatrix</w:t>
      </w:r>
      <w:proofErr w:type="spellEnd"/>
      <w:r w:rsidRPr="00370921">
        <w:rPr>
          <w:lang w:val="x-none"/>
        </w:rPr>
        <w:t>}</w:t>
      </w:r>
      <w:r w:rsidR="00902B14">
        <w:t>$</w:t>
      </w:r>
    </w:p>
    <w:p w14:paraId="773E21D6" w14:textId="4FAF4980" w:rsidR="00370921" w:rsidRPr="006230CD" w:rsidRDefault="00370921" w:rsidP="00A53137">
      <w:r w:rsidRPr="00370921">
        <w:rPr>
          <w:lang w:val="x-none"/>
        </w:rPr>
        <w:tab/>
      </w:r>
      <w:r w:rsidR="00A53137" w:rsidRPr="00A53137">
        <w:rPr>
          <w:position w:val="-52"/>
        </w:rPr>
        <w:object w:dxaOrig="2860" w:dyaOrig="1160" w14:anchorId="4E730D3E">
          <v:shape id="_x0000_i1736" type="#_x0000_t75" style="width:143pt;height:58pt" o:ole="">
            <v:imagedata r:id="rId117" o:title=""/>
          </v:shape>
          <o:OLEObject Type="Embed" ProgID="Equation.DSMT4" ShapeID="_x0000_i1736" DrawAspect="Content" ObjectID="_1725727160" r:id="rId118"/>
        </w:object>
      </w:r>
    </w:p>
    <w:p w14:paraId="4221B457" w14:textId="6B2CD07A" w:rsidR="00370921" w:rsidRPr="00902B14" w:rsidRDefault="00902B14" w:rsidP="00A53137">
      <w:r>
        <w:rPr>
          <w:lang w:val="x-none"/>
        </w:rPr>
        <w:tab/>
      </w:r>
      <w:r>
        <w:rPr>
          <w:lang w:val="x-none"/>
        </w:rPr>
        <w:tab/>
      </w:r>
      <w:r w:rsidR="00370921" w:rsidRPr="00370921">
        <w:rPr>
          <w:lang w:val="x-none"/>
        </w:rPr>
        <w:t xml:space="preserve"> </w:t>
      </w:r>
      <w:r w:rsidR="00A53137" w:rsidRPr="00A53137">
        <w:rPr>
          <w:position w:val="-52"/>
        </w:rPr>
        <w:object w:dxaOrig="2860" w:dyaOrig="1160" w14:anchorId="077D9D50">
          <v:shape id="_x0000_i1739" type="#_x0000_t75" style="width:143pt;height:58pt" o:ole="">
            <v:imagedata r:id="rId119" o:title=""/>
          </v:shape>
          <o:OLEObject Type="Embed" ProgID="Equation.DSMT4" ShapeID="_x0000_i1739" DrawAspect="Content" ObjectID="_1725727161" r:id="rId120"/>
        </w:object>
      </w:r>
    </w:p>
    <w:p w14:paraId="0C1F9AF7" w14:textId="0F0094D1" w:rsidR="00370921" w:rsidRPr="00370921" w:rsidRDefault="00370921" w:rsidP="00A53137">
      <w:pPr>
        <w:rPr>
          <w:lang w:val="x-none"/>
        </w:rPr>
      </w:pPr>
      <w:r w:rsidRPr="00370921">
        <w:rPr>
          <w:lang w:val="x-none"/>
        </w:rPr>
        <w:t xml:space="preserve">where </w:t>
      </w:r>
      <w:r w:rsidR="00A53137" w:rsidRPr="00A53137">
        <w:rPr>
          <w:position w:val="-14"/>
        </w:rPr>
        <w:object w:dxaOrig="1440" w:dyaOrig="440" w14:anchorId="4BFED28C">
          <v:shape id="_x0000_i1742" type="#_x0000_t75" style="width:1in;height:22pt" o:ole="">
            <v:imagedata r:id="rId121" o:title=""/>
          </v:shape>
          <o:OLEObject Type="Embed" ProgID="Equation.DSMT4" ShapeID="_x0000_i1742" DrawAspect="Content" ObjectID="_1725727162" r:id="rId122"/>
        </w:object>
      </w:r>
      <w:r w:rsidRPr="00370921">
        <w:rPr>
          <w:lang w:val="x-none"/>
        </w:rPr>
        <w:t xml:space="preserve">, </w:t>
      </w:r>
      <w:r w:rsidR="00A53137" w:rsidRPr="00A53137">
        <w:rPr>
          <w:position w:val="-14"/>
        </w:rPr>
        <w:object w:dxaOrig="1500" w:dyaOrig="440" w14:anchorId="1849DCDB">
          <v:shape id="_x0000_i1745" type="#_x0000_t75" style="width:75pt;height:22pt" o:ole="">
            <v:imagedata r:id="rId123" o:title=""/>
          </v:shape>
          <o:OLEObject Type="Embed" ProgID="Equation.DSMT4" ShapeID="_x0000_i1745" DrawAspect="Content" ObjectID="_1725727163" r:id="rId124"/>
        </w:object>
      </w:r>
      <w:r w:rsidRPr="00370921">
        <w:rPr>
          <w:lang w:val="x-none"/>
        </w:rPr>
        <w:t xml:space="preserve">, and </w:t>
      </w:r>
      <w:r w:rsidR="00A53137" w:rsidRPr="00A53137">
        <w:rPr>
          <w:position w:val="-14"/>
        </w:rPr>
        <w:object w:dxaOrig="1480" w:dyaOrig="440" w14:anchorId="6C63417A">
          <v:shape id="_x0000_i1748" type="#_x0000_t75" style="width:74pt;height:22pt" o:ole="">
            <v:imagedata r:id="rId125" o:title=""/>
          </v:shape>
          <o:OLEObject Type="Embed" ProgID="Equation.DSMT4" ShapeID="_x0000_i1748" DrawAspect="Content" ObjectID="_1725727164" r:id="rId126"/>
        </w:object>
      </w:r>
      <w:r w:rsidRPr="00370921">
        <w:rPr>
          <w:lang w:val="x-none"/>
        </w:rPr>
        <w:t>.</w:t>
      </w:r>
    </w:p>
    <w:p w14:paraId="3388BA11" w14:textId="2459DAF0" w:rsidR="00370921" w:rsidRPr="00370921" w:rsidRDefault="00370921" w:rsidP="00370921">
      <w:pPr>
        <w:rPr>
          <w:lang w:val="x-none"/>
        </w:rPr>
      </w:pPr>
    </w:p>
    <w:p w14:paraId="1F56EAD4" w14:textId="77777777" w:rsidR="00370921" w:rsidRPr="00370921" w:rsidRDefault="00370921" w:rsidP="00370921">
      <w:pPr>
        <w:rPr>
          <w:lang w:val="x-none"/>
        </w:rPr>
      </w:pPr>
    </w:p>
    <w:p w14:paraId="647B99E2" w14:textId="77777777" w:rsidR="00370921" w:rsidRPr="00370921" w:rsidRDefault="00370921" w:rsidP="00370921">
      <w:pPr>
        <w:rPr>
          <w:lang w:val="x-none"/>
        </w:rPr>
      </w:pPr>
      <w:r w:rsidRPr="00370921">
        <w:rPr>
          <w:lang w:val="x-none"/>
        </w:rPr>
        <w:t>Moreover, the state and input matrices are presented as</w:t>
      </w:r>
    </w:p>
    <w:p w14:paraId="6FCD9F8B" w14:textId="4317AE3B" w:rsidR="00370921" w:rsidRPr="00370921" w:rsidRDefault="00A53137" w:rsidP="00370921">
      <w:pPr>
        <w:rPr>
          <w:lang w:val="x-none"/>
        </w:rPr>
      </w:pPr>
      <w:r w:rsidRPr="00A53137">
        <w:rPr>
          <w:position w:val="-30"/>
        </w:rPr>
        <w:object w:dxaOrig="2820" w:dyaOrig="720" w14:anchorId="4D98945C">
          <v:shape id="_x0000_i1731" type="#_x0000_t75" style="width:141pt;height:36pt" o:ole="">
            <v:imagedata r:id="rId127" o:title=""/>
          </v:shape>
          <o:OLEObject Type="Embed" ProgID="Equation.DSMT4" ShapeID="_x0000_i1731" DrawAspect="Content" ObjectID="_1725727165" r:id="rId128"/>
        </w:object>
      </w:r>
    </w:p>
    <w:p w14:paraId="0521F8BB" w14:textId="59DBD645" w:rsidR="00370921" w:rsidRDefault="00C752A7" w:rsidP="00370921">
      <w:pPr>
        <w:pStyle w:val="heading1"/>
      </w:pPr>
      <w:r w:rsidRPr="00C752A7">
        <w:rPr>
          <w:position w:val="-50"/>
        </w:rPr>
        <w:object w:dxaOrig="3800" w:dyaOrig="1120" w14:anchorId="19DB1CD1">
          <v:shape id="_x0000_i2123" type="#_x0000_t75" style="width:190pt;height:56pt" o:ole="">
            <v:imagedata r:id="rId129" o:title=""/>
          </v:shape>
          <o:OLEObject Type="Embed" ProgID="Equation.DSMT4" ShapeID="_x0000_i2123" DrawAspect="Content" ObjectID="_1725727166" r:id="rId130"/>
        </w:object>
      </w:r>
      <w:r w:rsidR="00370921" w:rsidRPr="00370921">
        <w:t>Formulation of the Controller Design</w:t>
      </w:r>
    </w:p>
    <w:p w14:paraId="4B0FA576" w14:textId="77777777" w:rsidR="00370921" w:rsidRDefault="00370921" w:rsidP="00370921">
      <w:pPr>
        <w:ind w:firstLine="0"/>
      </w:pPr>
      <w:r>
        <w:t>In the LQIR-DG controller structure, an integral action is added to the LQR-DG controller to cancel the steady-state errors for reference tracking. For this purpose, first, the augmented state space of the linear quadrotor model is defined to utilize in the controller architecture. Then, the LQR-DG controller design procedure is presented to produce the best control commands for the experimental setup of the quadrotor.</w:t>
      </w:r>
    </w:p>
    <w:p w14:paraId="324B7B35" w14:textId="77777777" w:rsidR="00370921" w:rsidRDefault="00370921" w:rsidP="00370921">
      <w:pPr>
        <w:ind w:firstLine="0"/>
      </w:pPr>
    </w:p>
    <w:p w14:paraId="0109183A" w14:textId="7DF6A78F" w:rsidR="00370921" w:rsidRDefault="00370921" w:rsidP="00370921">
      <w:pPr>
        <w:pStyle w:val="heading2"/>
      </w:pPr>
      <w:r>
        <w:t>Augmented State Space Formulation</w:t>
      </w:r>
    </w:p>
    <w:p w14:paraId="5D457310" w14:textId="20EC48A4" w:rsidR="00370921" w:rsidRDefault="00370921" w:rsidP="00370921">
      <w:pPr>
        <w:ind w:firstLine="0"/>
        <w:rPr>
          <w:lang w:val="x-none"/>
        </w:rPr>
      </w:pPr>
      <w:r w:rsidRPr="00370921">
        <w:rPr>
          <w:lang w:val="x-none"/>
        </w:rPr>
        <w:t>To add the integral action to the controller structure, the augmented states are defined as follows:</w:t>
      </w:r>
    </w:p>
    <w:p w14:paraId="2F8ED0AF" w14:textId="53C721E2" w:rsidR="00C752A7" w:rsidRPr="00370921" w:rsidRDefault="005E0479" w:rsidP="00370921">
      <w:pPr>
        <w:ind w:firstLine="0"/>
        <w:rPr>
          <w:lang w:val="x-none"/>
        </w:rPr>
      </w:pPr>
      <w:r w:rsidRPr="005E0479">
        <w:rPr>
          <w:position w:val="-20"/>
        </w:rPr>
        <w:object w:dxaOrig="1660" w:dyaOrig="560" w14:anchorId="5865CA4B">
          <v:shape id="_x0000_i2128" type="#_x0000_t75" style="width:83pt;height:28pt" o:ole="">
            <v:imagedata r:id="rId131" o:title=""/>
          </v:shape>
          <o:OLEObject Type="Embed" ProgID="Equation.DSMT4" ShapeID="_x0000_i2128" DrawAspect="Content" ObjectID="_1725727167" r:id="rId132"/>
        </w:object>
      </w:r>
    </w:p>
    <w:p w14:paraId="4C5C04DA" w14:textId="7DF0A28A" w:rsidR="00370921" w:rsidRPr="00F81EBF" w:rsidRDefault="00C6663D" w:rsidP="00370921">
      <w:pPr>
        <w:ind w:firstLine="0"/>
        <w:rPr>
          <w:rFonts w:ascii="Cambria Math" w:hAnsi="Cambria Math"/>
          <w:oMath/>
        </w:rPr>
      </w:pPr>
      <m:oMathPara>
        <m:oMath>
          <m:r>
            <w:rPr>
              <w:rFonts w:ascii="Cambria Math" w:hAnsi="Cambria Math"/>
            </w:rPr>
            <m:t>$</m:t>
          </m:r>
        </m:oMath>
      </m:oMathPara>
    </w:p>
    <w:p w14:paraId="01330973" w14:textId="3F2EB5FC" w:rsidR="00370921" w:rsidRPr="00C6663D" w:rsidRDefault="00F81EBF" w:rsidP="00370921">
      <w:pPr>
        <w:ind w:firstLine="0"/>
        <w:rPr>
          <w:rFonts w:ascii="Cambria Math" w:hAnsi="Cambria Math"/>
          <w:lang w:val="x-none"/>
          <w:oMath/>
        </w:rPr>
      </w:pPr>
      <m:oMathPara>
        <m:oMath>
          <m:r>
            <m:rPr>
              <m:nor/>
            </m:rPr>
            <w:rPr>
              <w:rFonts w:ascii="Cambria Math" w:hAnsi="Cambria Math"/>
              <w:lang w:val="x-none"/>
            </w:rPr>
            <m:t xml:space="preserve">    \</m:t>
          </m:r>
          <w:proofErr w:type="spellStart"/>
          <m:r>
            <m:rPr>
              <m:nor/>
            </m:rPr>
            <w:rPr>
              <w:rFonts w:ascii="Cambria Math" w:hAnsi="Cambria Math"/>
              <w:lang w:val="x-none"/>
            </w:rPr>
            <m:t>boldsymbol</m:t>
          </m:r>
          <w:proofErr w:type="spellEnd"/>
          <m:r>
            <w:rPr>
              <w:rFonts w:ascii="Cambria Math" w:hAnsi="Cambria Math"/>
              <w:lang w:val="x-none"/>
            </w:rPr>
            <m:t>{\mathrm{x_{a_i}}} = \begin{bmatrix}</m:t>
          </m:r>
        </m:oMath>
      </m:oMathPara>
    </w:p>
    <w:p w14:paraId="1DFE239F" w14:textId="44622C11" w:rsidR="00370921" w:rsidRPr="00C752A7" w:rsidRDefault="00C6663D" w:rsidP="00370921">
      <w:pPr>
        <w:ind w:firstLine="0"/>
        <w:rPr>
          <w:lang w:val="x-none"/>
        </w:rPr>
      </w:pPr>
      <m:oMathPara>
        <m:oMath>
          <m:r>
            <w:rPr>
              <w:rFonts w:ascii="Cambria Math" w:hAnsi="Cambria Math"/>
              <w:lang w:val="x-none"/>
            </w:rPr>
            <m:t xml:space="preserve">        \boldsymbol{\mathrm{x_i}} &amp;</m:t>
          </m:r>
        </m:oMath>
      </m:oMathPara>
    </w:p>
    <w:p w14:paraId="39A94FFF" w14:textId="639C5735" w:rsidR="00370921" w:rsidRPr="00C6663D" w:rsidRDefault="00C6663D" w:rsidP="00370921">
      <w:pPr>
        <w:ind w:firstLine="0"/>
        <w:rPr>
          <w:rFonts w:ascii="Cambria Math" w:hAnsi="Cambria Math"/>
          <w:lang w:val="x-none"/>
          <w:oMath/>
        </w:rPr>
      </w:pPr>
      <m:oMathPara>
        <m:oMath>
          <m:r>
            <w:rPr>
              <w:rFonts w:ascii="Cambria Math" w:hAnsi="Cambria Math"/>
              <w:lang w:val="x-none"/>
            </w:rPr>
            <m:t xml:space="preserve">        \displaystyle \int \boldsymbol{\mathrm{x_i}}</m:t>
          </m:r>
        </m:oMath>
      </m:oMathPara>
    </w:p>
    <w:p w14:paraId="2F6EC8AF" w14:textId="13F7AA2B" w:rsidR="00370921" w:rsidRPr="00C6663D" w:rsidRDefault="00C6663D" w:rsidP="00370921">
      <w:pPr>
        <w:ind w:firstLine="0"/>
        <w:rPr>
          <w:rFonts w:ascii="Cambria Math" w:hAnsi="Cambria Math"/>
          <w:lang w:val="x-none"/>
          <w:oMath/>
        </w:rPr>
      </w:pPr>
      <m:oMathPara>
        <m:oMath>
          <m:r>
            <w:rPr>
              <w:rFonts w:ascii="Cambria Math" w:hAnsi="Cambria Math"/>
              <w:lang w:val="x-none"/>
            </w:rPr>
            <m:t xml:space="preserve">    \end{bmatrix}^\mathrm{T}</m:t>
          </m:r>
        </m:oMath>
      </m:oMathPara>
    </w:p>
    <w:p w14:paraId="4815B80B" w14:textId="780549E4" w:rsidR="00370921" w:rsidRPr="00C6663D" w:rsidRDefault="00C6663D" w:rsidP="00370921">
      <w:pPr>
        <w:ind w:firstLine="0"/>
        <w:rPr>
          <w:rFonts w:ascii="Cambria Math" w:hAnsi="Cambria Math"/>
          <w:oMath/>
        </w:rPr>
      </w:pPr>
      <m:oMathPara>
        <m:oMath>
          <m:r>
            <w:rPr>
              <w:rFonts w:ascii="Cambria Math" w:hAnsi="Cambria Math"/>
            </w:rPr>
            <m:t>$</m:t>
          </m:r>
        </m:oMath>
      </m:oMathPara>
    </w:p>
    <w:p w14:paraId="04424901" w14:textId="1FE7CAF9" w:rsidR="00370921" w:rsidRPr="00370921" w:rsidRDefault="00A53137" w:rsidP="00370921">
      <w:pPr>
        <w:ind w:firstLine="0"/>
        <w:rPr>
          <w:lang w:val="x-none"/>
        </w:rPr>
      </w:pPr>
      <w:r>
        <w:rPr>
          <w:lang w:val="x-none"/>
        </w:rPr>
        <w:lastRenderedPageBreak/>
        <w:t>.</w:t>
      </w:r>
      <w:r w:rsidR="00370921" w:rsidRPr="00370921">
        <w:rPr>
          <w:lang w:val="x-none"/>
        </w:rPr>
        <w:t xml:space="preserve">where </w:t>
      </w:r>
      <w:r w:rsidRPr="00025957">
        <w:rPr>
          <w:position w:val="-4"/>
        </w:rPr>
        <w:object w:dxaOrig="180" w:dyaOrig="260" w14:anchorId="3D7682F7">
          <v:shape id="_x0000_i1773" type="#_x0000_t75" style="width:9pt;height:13pt" o:ole="">
            <v:imagedata r:id="rId133" o:title=""/>
          </v:shape>
          <o:OLEObject Type="Embed" ProgID="Equation.DSMT4" ShapeID="_x0000_i1773" DrawAspect="Content" ObjectID="_1725727168" r:id="rId134"/>
        </w:object>
      </w:r>
      <w:r w:rsidR="00370921" w:rsidRPr="00370921">
        <w:rPr>
          <w:lang w:val="x-none"/>
        </w:rPr>
        <w:t xml:space="preserve"> = roll, pitch, and yaw.</w:t>
      </w:r>
    </w:p>
    <w:p w14:paraId="7DF75804" w14:textId="77777777" w:rsidR="00370921" w:rsidRPr="00370921" w:rsidRDefault="00370921" w:rsidP="00370921">
      <w:pPr>
        <w:ind w:firstLine="0"/>
        <w:rPr>
          <w:lang w:val="x-none"/>
        </w:rPr>
      </w:pPr>
      <w:r w:rsidRPr="00370921">
        <w:rPr>
          <w:lang w:val="x-none"/>
        </w:rPr>
        <w:t>Then, the quadrotor dynamics model, denoted by Eq.\</w:t>
      </w:r>
      <w:proofErr w:type="spellStart"/>
      <w:r w:rsidRPr="00370921">
        <w:rPr>
          <w:lang w:val="x-none"/>
        </w:rPr>
        <w:t>eqref</w:t>
      </w:r>
      <w:proofErr w:type="spellEnd"/>
      <w:r w:rsidRPr="00370921">
        <w:rPr>
          <w:lang w:val="x-none"/>
        </w:rPr>
        <w:t>{</w:t>
      </w:r>
      <w:proofErr w:type="spellStart"/>
      <w:r w:rsidRPr="00370921">
        <w:rPr>
          <w:lang w:val="x-none"/>
        </w:rPr>
        <w:t>eq:linear</w:t>
      </w:r>
      <w:proofErr w:type="spellEnd"/>
      <w:r w:rsidRPr="00370921">
        <w:rPr>
          <w:lang w:val="x-none"/>
        </w:rPr>
        <w:t>}, is denoted in the augmented state-space model as</w:t>
      </w:r>
    </w:p>
    <w:p w14:paraId="14F89B8D" w14:textId="77777777" w:rsidR="00370921" w:rsidRPr="00370921" w:rsidRDefault="00370921" w:rsidP="00370921">
      <w:pPr>
        <w:ind w:firstLine="0"/>
        <w:rPr>
          <w:lang w:val="x-none"/>
        </w:rPr>
      </w:pPr>
    </w:p>
    <w:p w14:paraId="79D31905" w14:textId="74317E33" w:rsidR="00370921" w:rsidRPr="00370921" w:rsidRDefault="00A53137" w:rsidP="00370921">
      <w:pPr>
        <w:ind w:firstLine="0"/>
        <w:rPr>
          <w:lang w:val="x-none"/>
        </w:rPr>
      </w:pPr>
      <w:r w:rsidRPr="00A53137">
        <w:rPr>
          <w:position w:val="-14"/>
        </w:rPr>
        <w:object w:dxaOrig="3340" w:dyaOrig="520" w14:anchorId="0A4FDFB0">
          <v:shape id="_x0000_i1812" type="#_x0000_t75" style="width:167pt;height:26pt" o:ole="">
            <v:imagedata r:id="rId135" o:title=""/>
          </v:shape>
          <o:OLEObject Type="Embed" ProgID="Equation.DSMT4" ShapeID="_x0000_i1812" DrawAspect="Content" ObjectID="_1725727169" r:id="rId136"/>
        </w:object>
      </w:r>
      <w:r>
        <w:rPr>
          <w:lang w:val="x-none"/>
        </w:rPr>
        <w:t>..</w:t>
      </w:r>
      <w:r w:rsidR="00370921" w:rsidRPr="00370921">
        <w:rPr>
          <w:lang w:val="x-none"/>
        </w:rPr>
        <w:t xml:space="preserve">where matrices </w:t>
      </w:r>
      <w:r w:rsidRPr="00A53137">
        <w:rPr>
          <w:position w:val="-12"/>
        </w:rPr>
        <w:object w:dxaOrig="340" w:dyaOrig="360" w14:anchorId="117DDFDD">
          <v:shape id="_x0000_i1817" type="#_x0000_t75" style="width:17pt;height:18pt" o:ole="">
            <v:imagedata r:id="rId137" o:title=""/>
          </v:shape>
          <o:OLEObject Type="Embed" ProgID="Equation.DSMT4" ShapeID="_x0000_i1817" DrawAspect="Content" ObjectID="_1725727170" r:id="rId138"/>
        </w:object>
      </w:r>
      <w:r w:rsidR="00370921" w:rsidRPr="00370921">
        <w:rPr>
          <w:lang w:val="x-none"/>
        </w:rPr>
        <w:t xml:space="preserve"> and </w:t>
      </w:r>
      <w:r w:rsidRPr="00A53137">
        <w:rPr>
          <w:position w:val="-12"/>
        </w:rPr>
        <w:object w:dxaOrig="300" w:dyaOrig="360" w14:anchorId="0D31207F">
          <v:shape id="_x0000_i1820" type="#_x0000_t75" style="width:15pt;height:18pt" o:ole="">
            <v:imagedata r:id="rId139" o:title=""/>
          </v:shape>
          <o:OLEObject Type="Embed" ProgID="Equation.DSMT4" ShapeID="_x0000_i1820" DrawAspect="Content" ObjectID="_1725727171" r:id="rId140"/>
        </w:object>
      </w:r>
      <w:r w:rsidR="00370921" w:rsidRPr="00370921">
        <w:rPr>
          <w:lang w:val="x-none"/>
        </w:rPr>
        <w:t xml:space="preserve"> are defined as follows:</w:t>
      </w:r>
    </w:p>
    <w:p w14:paraId="3273C210" w14:textId="29C356E0" w:rsidR="00370921" w:rsidRPr="00370921" w:rsidRDefault="00370921" w:rsidP="00370921">
      <w:pPr>
        <w:ind w:firstLine="0"/>
        <w:rPr>
          <w:lang w:val="x-none"/>
        </w:rPr>
      </w:pPr>
    </w:p>
    <w:p w14:paraId="04337C45" w14:textId="671ED693" w:rsidR="00370921" w:rsidRPr="006230CD" w:rsidRDefault="00A53137" w:rsidP="00A53137">
      <w:pPr>
        <w:ind w:firstLine="0"/>
      </w:pPr>
      <w:r w:rsidRPr="00A53137">
        <w:rPr>
          <w:position w:val="-30"/>
        </w:rPr>
        <w:object w:dxaOrig="1320" w:dyaOrig="720" w14:anchorId="26190CDB">
          <v:shape id="_x0000_i1826" type="#_x0000_t75" style="width:66pt;height:36pt" o:ole="">
            <v:imagedata r:id="rId141" o:title=""/>
          </v:shape>
          <o:OLEObject Type="Embed" ProgID="Equation.DSMT4" ShapeID="_x0000_i1826" DrawAspect="Content" ObjectID="_1725727172" r:id="rId142"/>
        </w:object>
      </w:r>
      <w:r w:rsidRPr="00A53137">
        <w:rPr>
          <w:position w:val="-30"/>
        </w:rPr>
        <w:object w:dxaOrig="1520" w:dyaOrig="720" w14:anchorId="7E5CF20A">
          <v:shape id="_x0000_i1829" type="#_x0000_t75" style="width:76pt;height:36pt" o:ole="">
            <v:imagedata r:id="rId143" o:title=""/>
          </v:shape>
          <o:OLEObject Type="Embed" ProgID="Equation.DSMT4" ShapeID="_x0000_i1829" DrawAspect="Content" ObjectID="_1725727173" r:id="rId144"/>
        </w:object>
      </w:r>
    </w:p>
    <w:p w14:paraId="46331C29" w14:textId="5A34701D" w:rsidR="00370921" w:rsidRPr="00370921" w:rsidRDefault="00370921" w:rsidP="00370921">
      <w:pPr>
        <w:ind w:firstLine="0"/>
        <w:rPr>
          <w:lang w:val="x-none"/>
        </w:rPr>
      </w:pPr>
      <w:r w:rsidRPr="00370921">
        <w:rPr>
          <w:lang w:val="x-none"/>
        </w:rPr>
        <w:t xml:space="preserve">In the above equation </w:t>
      </w:r>
      <w:r w:rsidR="00A53137" w:rsidRPr="00025957">
        <w:rPr>
          <w:position w:val="-4"/>
        </w:rPr>
        <w:object w:dxaOrig="160" w:dyaOrig="240" w14:anchorId="0A965B3D">
          <v:shape id="_x0000_i1832" type="#_x0000_t75" style="width:8pt;height:12pt" o:ole="">
            <v:imagedata r:id="rId145" o:title=""/>
          </v:shape>
          <o:OLEObject Type="Embed" ProgID="Equation.DSMT4" ShapeID="_x0000_i1832" DrawAspect="Content" ObjectID="_1725727174" r:id="rId146"/>
        </w:object>
      </w:r>
      <w:r w:rsidRPr="00370921">
        <w:rPr>
          <w:lang w:val="x-none"/>
        </w:rPr>
        <w:t xml:space="preserve"> denotes the identity matrix.</w:t>
      </w:r>
    </w:p>
    <w:p w14:paraId="31CC3A78" w14:textId="6DACA8D0" w:rsidR="00370921" w:rsidRPr="00370921" w:rsidRDefault="00370921" w:rsidP="006230CD">
      <w:pPr>
        <w:pStyle w:val="heading2"/>
      </w:pPr>
      <w:r w:rsidRPr="00370921">
        <w:t>LQIR-DG Controller Method</w:t>
      </w:r>
    </w:p>
    <w:p w14:paraId="02EBE4D0" w14:textId="49DE802B" w:rsidR="00370921" w:rsidRPr="00370921" w:rsidRDefault="00370921" w:rsidP="00370921">
      <w:pPr>
        <w:ind w:firstLine="0"/>
        <w:rPr>
          <w:lang w:val="x-none"/>
        </w:rPr>
      </w:pPr>
      <w:r w:rsidRPr="00370921">
        <w:rPr>
          <w:lang w:val="x-none"/>
        </w:rPr>
        <w:t xml:space="preserve">The LQIR-DG controller is an optimal and robust method based on the differential game theory. This controller consists of two essential players: one finds the best control command, and the other creates the worst disturbance. </w:t>
      </w:r>
    </w:p>
    <w:p w14:paraId="2EB5C386" w14:textId="77777777" w:rsidR="00370921" w:rsidRPr="00370921" w:rsidRDefault="00370921" w:rsidP="00370921">
      <w:pPr>
        <w:ind w:firstLine="0"/>
        <w:rPr>
          <w:lang w:val="x-none"/>
        </w:rPr>
      </w:pPr>
      <w:r w:rsidRPr="00370921">
        <w:rPr>
          <w:lang w:val="x-none"/>
        </w:rPr>
        <w:t>For this purpose, the first player tries to minimize a cost function; while the second player is assumed to maximize it. Therefore, the quadratic cost function equation is denoted using min-max operators as follows:</w:t>
      </w:r>
    </w:p>
    <w:p w14:paraId="59944939" w14:textId="6B8D4B76" w:rsidR="00370921" w:rsidRPr="00370921" w:rsidRDefault="00A53137" w:rsidP="00370921">
      <w:pPr>
        <w:ind w:firstLine="0"/>
        <w:rPr>
          <w:lang w:val="x-none"/>
        </w:rPr>
      </w:pPr>
      <w:r w:rsidRPr="00A53137">
        <w:rPr>
          <w:position w:val="-18"/>
        </w:rPr>
        <w:object w:dxaOrig="8400" w:dyaOrig="520" w14:anchorId="0261A674">
          <v:shape id="_x0000_i1856" type="#_x0000_t75" style="width:420pt;height:26pt" o:ole="">
            <v:imagedata r:id="rId147" o:title=""/>
          </v:shape>
          <o:OLEObject Type="Embed" ProgID="Equation.DSMT4" ShapeID="_x0000_i1856" DrawAspect="Content" ObjectID="_1725727175" r:id="rId148"/>
        </w:object>
      </w:r>
      <w:r>
        <w:rPr>
          <w:lang w:val="x-none"/>
        </w:rPr>
        <w:t>.</w:t>
      </w:r>
      <w:r w:rsidR="00370921" w:rsidRPr="00370921">
        <w:rPr>
          <w:lang w:val="x-none"/>
        </w:rPr>
        <w:t>where ${{ R}}$ and ${{R_{d}}}$ are symmetric nonnegative definite matrices and $\</w:t>
      </w:r>
      <w:proofErr w:type="spellStart"/>
      <w:r w:rsidR="00370921" w:rsidRPr="00370921">
        <w:rPr>
          <w:lang w:val="x-none"/>
        </w:rPr>
        <w:t>boldsymbol</w:t>
      </w:r>
      <w:proofErr w:type="spellEnd"/>
      <w:r w:rsidR="00370921" w:rsidRPr="00370921">
        <w:rPr>
          <w:lang w:val="x-none"/>
        </w:rPr>
        <w:t>{\</w:t>
      </w:r>
      <w:proofErr w:type="spellStart"/>
      <w:r w:rsidR="00370921" w:rsidRPr="00370921">
        <w:rPr>
          <w:lang w:val="x-none"/>
        </w:rPr>
        <w:t>mathrm</w:t>
      </w:r>
      <w:proofErr w:type="spellEnd"/>
      <w:r w:rsidR="00370921" w:rsidRPr="00370921">
        <w:rPr>
          <w:lang w:val="x-none"/>
        </w:rPr>
        <w:t>{</w:t>
      </w:r>
      <w:proofErr w:type="spellStart"/>
      <w:r w:rsidR="00370921" w:rsidRPr="00370921">
        <w:rPr>
          <w:lang w:val="x-none"/>
        </w:rPr>
        <w:t>Q_i</w:t>
      </w:r>
      <w:proofErr w:type="spellEnd"/>
      <w:r w:rsidR="00370921" w:rsidRPr="00370921">
        <w:rPr>
          <w:lang w:val="x-none"/>
        </w:rPr>
        <w:t>}} $ is a symmetric positive definite matrix.  Moreover, $\</w:t>
      </w:r>
      <w:proofErr w:type="spellStart"/>
      <w:r w:rsidR="00370921" w:rsidRPr="00370921">
        <w:rPr>
          <w:lang w:val="x-none"/>
        </w:rPr>
        <w:t>mathrm</w:t>
      </w:r>
      <w:proofErr w:type="spellEnd"/>
      <w:r w:rsidR="00370921" w:rsidRPr="00370921">
        <w:rPr>
          <w:lang w:val="x-none"/>
        </w:rPr>
        <w:t>{</w:t>
      </w:r>
      <w:proofErr w:type="spellStart"/>
      <w:r w:rsidR="00370921" w:rsidRPr="00370921">
        <w:rPr>
          <w:lang w:val="x-none"/>
        </w:rPr>
        <w:t>t_f</w:t>
      </w:r>
      <w:proofErr w:type="spellEnd"/>
      <w:r w:rsidR="00370921" w:rsidRPr="00370921">
        <w:rPr>
          <w:lang w:val="x-none"/>
        </w:rPr>
        <w:t>}$ is the final time. To solve this problem, connections between the general optimal problem and the LQIR problem are considered \cite{LQDG} and consequently the optimum control effort is computed for the each control loop as follows:</w:t>
      </w:r>
    </w:p>
    <w:p w14:paraId="21D8F3C8" w14:textId="374FF66E" w:rsidR="00370921" w:rsidRPr="006230CD" w:rsidRDefault="00A53137" w:rsidP="00A53137">
      <w:pPr>
        <w:ind w:firstLine="0"/>
      </w:pPr>
      <w:r w:rsidRPr="00A53137">
        <w:rPr>
          <w:position w:val="-14"/>
        </w:rPr>
        <w:object w:dxaOrig="1980" w:dyaOrig="380" w14:anchorId="0373E000">
          <v:shape id="_x0000_i1858" type="#_x0000_t75" style="width:99pt;height:19pt" o:ole="">
            <v:imagedata r:id="rId149" o:title=""/>
          </v:shape>
          <o:OLEObject Type="Embed" ProgID="Equation.DSMT4" ShapeID="_x0000_i1858" DrawAspect="Content" ObjectID="_1725727176" r:id="rId150"/>
        </w:object>
      </w:r>
      <w:r w:rsidRPr="00A53137">
        <w:rPr>
          <w:position w:val="-14"/>
        </w:rPr>
        <w:object w:dxaOrig="1860" w:dyaOrig="380" w14:anchorId="20833BB7">
          <v:shape id="_x0000_i1861" type="#_x0000_t75" style="width:93pt;height:19pt" o:ole="">
            <v:imagedata r:id="rId151" o:title=""/>
          </v:shape>
          <o:OLEObject Type="Embed" ProgID="Equation.DSMT4" ShapeID="_x0000_i1861" DrawAspect="Content" ObjectID="_1725727177" r:id="rId152"/>
        </w:object>
      </w:r>
    </w:p>
    <w:p w14:paraId="1B0D15AD" w14:textId="0C0BA572" w:rsidR="00370921" w:rsidRPr="00370921" w:rsidRDefault="00370921" w:rsidP="00370921">
      <w:pPr>
        <w:ind w:firstLine="0"/>
        <w:rPr>
          <w:lang w:val="x-none"/>
        </w:rPr>
      </w:pPr>
      <w:r w:rsidRPr="00370921">
        <w:rPr>
          <w:lang w:val="x-none"/>
        </w:rPr>
        <w:lastRenderedPageBreak/>
        <w:t xml:space="preserve">where </w:t>
      </w:r>
      <w:r w:rsidR="00A53137" w:rsidRPr="00A53137">
        <w:rPr>
          <w:position w:val="-12"/>
        </w:rPr>
        <w:object w:dxaOrig="300" w:dyaOrig="360" w14:anchorId="45AE65F6">
          <v:shape id="_x0000_i1864" type="#_x0000_t75" style="width:15pt;height:18pt" o:ole="">
            <v:imagedata r:id="rId153" o:title=""/>
          </v:shape>
          <o:OLEObject Type="Embed" ProgID="Equation.DSMT4" ShapeID="_x0000_i1864" DrawAspect="Content" ObjectID="_1725727178" r:id="rId154"/>
        </w:object>
      </w:r>
      <w:r w:rsidRPr="00370921">
        <w:rPr>
          <w:lang w:val="x-none"/>
        </w:rPr>
        <w:t xml:space="preserve"> and </w:t>
      </w:r>
      <w:r w:rsidR="00A53137" w:rsidRPr="00A53137">
        <w:rPr>
          <w:position w:val="-14"/>
        </w:rPr>
        <w:object w:dxaOrig="380" w:dyaOrig="380" w14:anchorId="0AAD3BAB">
          <v:shape id="_x0000_i1867" type="#_x0000_t75" style="width:19pt;height:19pt" o:ole="">
            <v:imagedata r:id="rId155" o:title=""/>
          </v:shape>
          <o:OLEObject Type="Embed" ProgID="Equation.DSMT4" ShapeID="_x0000_i1867" DrawAspect="Content" ObjectID="_1725727179" r:id="rId156"/>
        </w:object>
      </w:r>
      <w:r w:rsidRPr="00370921">
        <w:rPr>
          <w:lang w:val="x-none"/>
        </w:rPr>
        <w:t xml:space="preserve"> are a time varying gain, given by</w:t>
      </w:r>
    </w:p>
    <w:p w14:paraId="62AA6DC5" w14:textId="49A1D9BF" w:rsidR="00370921" w:rsidRPr="006230CD" w:rsidRDefault="00A53137" w:rsidP="00A53137">
      <w:pPr>
        <w:ind w:firstLine="0"/>
      </w:pPr>
      <w:r w:rsidRPr="00A53137">
        <w:rPr>
          <w:position w:val="-14"/>
        </w:rPr>
        <w:object w:dxaOrig="1719" w:dyaOrig="400" w14:anchorId="66EC8E03">
          <v:shape id="_x0000_i1870" type="#_x0000_t75" style="width:86pt;height:20pt" o:ole="">
            <v:imagedata r:id="rId157" o:title=""/>
          </v:shape>
          <o:OLEObject Type="Embed" ProgID="Equation.DSMT4" ShapeID="_x0000_i1870" DrawAspect="Content" ObjectID="_1725727180" r:id="rId158"/>
        </w:object>
      </w:r>
      <w:r w:rsidRPr="00A53137">
        <w:rPr>
          <w:position w:val="-18"/>
        </w:rPr>
        <w:object w:dxaOrig="1939" w:dyaOrig="440" w14:anchorId="0A7FE323">
          <v:shape id="_x0000_i1873" type="#_x0000_t75" style="width:97pt;height:22pt" o:ole="">
            <v:imagedata r:id="rId159" o:title=""/>
          </v:shape>
          <o:OLEObject Type="Embed" ProgID="Equation.DSMT4" ShapeID="_x0000_i1873" DrawAspect="Content" ObjectID="_1725727181" r:id="rId160"/>
        </w:object>
      </w:r>
    </w:p>
    <w:p w14:paraId="3F420E3F" w14:textId="05697F9A" w:rsidR="00370921" w:rsidRPr="00370921" w:rsidRDefault="00370921" w:rsidP="00370921">
      <w:pPr>
        <w:ind w:firstLine="0"/>
        <w:rPr>
          <w:lang w:val="x-none"/>
        </w:rPr>
      </w:pPr>
      <w:r w:rsidRPr="00370921">
        <w:rPr>
          <w:lang w:val="x-none"/>
        </w:rPr>
        <w:t xml:space="preserve">where </w:t>
      </w:r>
      <w:r w:rsidR="00A53137" w:rsidRPr="00A53137">
        <w:rPr>
          <w:position w:val="-14"/>
        </w:rPr>
        <w:object w:dxaOrig="600" w:dyaOrig="380" w14:anchorId="2E0A08E6">
          <v:shape id="_x0000_i1876" type="#_x0000_t75" style="width:30pt;height:19pt" o:ole="">
            <v:imagedata r:id="rId161" o:title=""/>
          </v:shape>
          <o:OLEObject Type="Embed" ProgID="Equation.DSMT4" ShapeID="_x0000_i1876" DrawAspect="Content" ObjectID="_1725727182" r:id="rId162"/>
        </w:object>
      </w:r>
      <w:r w:rsidRPr="00370921">
        <w:rPr>
          <w:lang w:val="x-none"/>
        </w:rPr>
        <w:t xml:space="preserve"> and </w:t>
      </w:r>
      <w:r w:rsidR="00A53137" w:rsidRPr="00A53137">
        <w:rPr>
          <w:position w:val="-18"/>
        </w:rPr>
        <w:object w:dxaOrig="660" w:dyaOrig="420" w14:anchorId="5B8F709D">
          <v:shape id="_x0000_i1879" type="#_x0000_t75" style="width:33pt;height:21pt" o:ole="">
            <v:imagedata r:id="rId163" o:title=""/>
          </v:shape>
          <o:OLEObject Type="Embed" ProgID="Equation.DSMT4" ShapeID="_x0000_i1879" DrawAspect="Content" ObjectID="_1725727183" r:id="rId164"/>
        </w:object>
      </w:r>
      <w:r w:rsidRPr="00370921">
        <w:rPr>
          <w:lang w:val="x-none"/>
        </w:rPr>
        <w:t xml:space="preserve"> satisfy</w:t>
      </w:r>
    </w:p>
    <w:p w14:paraId="0088E802" w14:textId="51BC3631" w:rsidR="00370921" w:rsidRPr="006230CD" w:rsidRDefault="00A53137" w:rsidP="00A53137">
      <w:pPr>
        <w:ind w:firstLine="0"/>
      </w:pPr>
      <w:r w:rsidRPr="00A53137">
        <w:rPr>
          <w:position w:val="-18"/>
        </w:rPr>
        <w:object w:dxaOrig="6960" w:dyaOrig="560" w14:anchorId="735A4904">
          <v:shape id="_x0000_i1882" type="#_x0000_t75" style="width:348pt;height:28pt" o:ole="">
            <v:imagedata r:id="rId165" o:title=""/>
          </v:shape>
          <o:OLEObject Type="Embed" ProgID="Equation.DSMT4" ShapeID="_x0000_i1882" DrawAspect="Content" ObjectID="_1725727184" r:id="rId166"/>
        </w:object>
      </w:r>
      <w:r w:rsidRPr="00A53137">
        <w:rPr>
          <w:position w:val="-18"/>
        </w:rPr>
        <w:object w:dxaOrig="7520" w:dyaOrig="560" w14:anchorId="22F2BDA2">
          <v:shape id="_x0000_i1885" type="#_x0000_t75" style="width:376pt;height:28pt" o:ole="">
            <v:imagedata r:id="rId167" o:title=""/>
          </v:shape>
          <o:OLEObject Type="Embed" ProgID="Equation.DSMT4" ShapeID="_x0000_i1885" DrawAspect="Content" ObjectID="_1725727185" r:id="rId168"/>
        </w:object>
      </w:r>
    </w:p>
    <w:p w14:paraId="1F3936E5" w14:textId="3A537F81" w:rsidR="00370921" w:rsidRPr="00370921" w:rsidRDefault="00370921" w:rsidP="00370921">
      <w:pPr>
        <w:ind w:firstLine="0"/>
        <w:rPr>
          <w:lang w:val="x-none"/>
        </w:rPr>
      </w:pPr>
      <w:r w:rsidRPr="00370921">
        <w:rPr>
          <w:lang w:val="x-none"/>
        </w:rPr>
        <w:t xml:space="preserve">where </w:t>
      </w:r>
      <w:r w:rsidR="00A53137" w:rsidRPr="00A53137">
        <w:rPr>
          <w:position w:val="-14"/>
        </w:rPr>
        <w:object w:dxaOrig="1480" w:dyaOrig="400" w14:anchorId="0C0D6EEE">
          <v:shape id="_x0000_i1899" type="#_x0000_t75" style="width:74pt;height:20pt" o:ole="">
            <v:imagedata r:id="rId169" o:title=""/>
          </v:shape>
          <o:OLEObject Type="Embed" ProgID="Equation.DSMT4" ShapeID="_x0000_i1899" DrawAspect="Content" ObjectID="_1725727186" r:id="rId170"/>
        </w:object>
      </w:r>
      <w:r w:rsidRPr="00370921">
        <w:rPr>
          <w:lang w:val="x-none"/>
        </w:rPr>
        <w:t xml:space="preserve"> and </w:t>
      </w:r>
      <w:r w:rsidR="00A53137" w:rsidRPr="00A53137">
        <w:rPr>
          <w:position w:val="-18"/>
        </w:rPr>
        <w:object w:dxaOrig="1700" w:dyaOrig="440" w14:anchorId="136E90D8">
          <v:shape id="_x0000_i1902" type="#_x0000_t75" style="width:85pt;height:22pt" o:ole="">
            <v:imagedata r:id="rId171" o:title=""/>
          </v:shape>
          <o:OLEObject Type="Embed" ProgID="Equation.DSMT4" ShapeID="_x0000_i1902" DrawAspect="Content" ObjectID="_1725727187" r:id="rId172"/>
        </w:object>
      </w:r>
      <w:r w:rsidRPr="00370921">
        <w:rPr>
          <w:lang w:val="x-none"/>
        </w:rPr>
        <w:t>.</w:t>
      </w:r>
    </w:p>
    <w:p w14:paraId="70FBC26F" w14:textId="4732995F" w:rsidR="00370921" w:rsidRPr="00370921" w:rsidRDefault="00370921" w:rsidP="00370921">
      <w:pPr>
        <w:ind w:firstLine="0"/>
        <w:rPr>
          <w:lang w:val="x-none"/>
        </w:rPr>
      </w:pPr>
      <w:r w:rsidRPr="00370921">
        <w:rPr>
          <w:lang w:val="x-none"/>
        </w:rPr>
        <w:t xml:space="preserve">In this study, the steady-state values of the above equations </w:t>
      </w:r>
      <w:r w:rsidR="00A53137" w:rsidRPr="00A53137">
        <w:rPr>
          <w:position w:val="-12"/>
        </w:rPr>
        <w:object w:dxaOrig="1400" w:dyaOrig="360" w14:anchorId="07E4DB1A">
          <v:shape id="_x0000_i1905" type="#_x0000_t75" style="width:70pt;height:18pt" o:ole="">
            <v:imagedata r:id="rId173" o:title=""/>
          </v:shape>
          <o:OLEObject Type="Embed" ProgID="Equation.DSMT4" ShapeID="_x0000_i1905" DrawAspect="Content" ObjectID="_1725727188" r:id="rId174"/>
        </w:object>
      </w:r>
      <w:r w:rsidRPr="00370921">
        <w:rPr>
          <w:lang w:val="x-none"/>
        </w:rPr>
        <w:t xml:space="preserve"> are utilized to generate a feedback control law.</w:t>
      </w:r>
    </w:p>
    <w:p w14:paraId="055F2077" w14:textId="7B329DA3" w:rsidR="00370921" w:rsidRPr="00370921" w:rsidRDefault="00370921" w:rsidP="00370921">
      <w:pPr>
        <w:ind w:firstLine="0"/>
        <w:rPr>
          <w:lang w:val="x-none"/>
        </w:rPr>
      </w:pPr>
    </w:p>
    <w:p w14:paraId="2D6D21F7" w14:textId="77777777" w:rsidR="00370921" w:rsidRPr="00370921" w:rsidRDefault="00370921" w:rsidP="00370921">
      <w:pPr>
        <w:ind w:firstLine="0"/>
        <w:rPr>
          <w:lang w:val="x-none"/>
        </w:rPr>
      </w:pPr>
    </w:p>
    <w:p w14:paraId="4EBCC511" w14:textId="77777777" w:rsidR="00370921" w:rsidRPr="00370921" w:rsidRDefault="00370921" w:rsidP="00370921">
      <w:pPr>
        <w:ind w:firstLine="0"/>
        <w:rPr>
          <w:lang w:val="x-none"/>
        </w:rPr>
      </w:pPr>
    </w:p>
    <w:p w14:paraId="3AE0E9D4" w14:textId="77777777" w:rsidR="00370921" w:rsidRPr="00370921" w:rsidRDefault="00370921" w:rsidP="00370921">
      <w:pPr>
        <w:ind w:firstLine="0"/>
        <w:rPr>
          <w:lang w:val="x-none"/>
        </w:rPr>
      </w:pPr>
    </w:p>
    <w:p w14:paraId="61773CE2" w14:textId="77777777" w:rsidR="00370921" w:rsidRPr="00370921" w:rsidRDefault="00370921" w:rsidP="00370921">
      <w:pPr>
        <w:ind w:firstLine="0"/>
        <w:rPr>
          <w:lang w:val="x-none"/>
        </w:rPr>
      </w:pPr>
    </w:p>
    <w:p w14:paraId="3667A642" w14:textId="77777777" w:rsidR="00370921" w:rsidRPr="00370921" w:rsidRDefault="00370921" w:rsidP="00370921">
      <w:pPr>
        <w:ind w:firstLine="0"/>
        <w:rPr>
          <w:lang w:val="x-none"/>
        </w:rPr>
      </w:pPr>
    </w:p>
    <w:p w14:paraId="41620AFE" w14:textId="77777777" w:rsidR="00370921" w:rsidRPr="00370921" w:rsidRDefault="00370921" w:rsidP="00370921">
      <w:pPr>
        <w:ind w:firstLine="0"/>
        <w:rPr>
          <w:lang w:val="x-none"/>
        </w:rPr>
      </w:pPr>
    </w:p>
    <w:p w14:paraId="694C8405" w14:textId="77777777" w:rsidR="00370921" w:rsidRPr="00370921" w:rsidRDefault="00370921" w:rsidP="00370921">
      <w:pPr>
        <w:ind w:firstLine="0"/>
        <w:rPr>
          <w:lang w:val="x-none"/>
        </w:rPr>
      </w:pPr>
    </w:p>
    <w:p w14:paraId="7A870B70" w14:textId="4FE4241A" w:rsidR="00370921" w:rsidRDefault="00370921" w:rsidP="00370921">
      <w:pPr>
        <w:pStyle w:val="heading1"/>
      </w:pPr>
      <w:r w:rsidRPr="00370921">
        <w:t>Result and Discussion</w:t>
      </w:r>
    </w:p>
    <w:p w14:paraId="7E49CE7C" w14:textId="6FF5BDDB" w:rsidR="00370921" w:rsidRDefault="00370921" w:rsidP="00370921">
      <w:pPr>
        <w:ind w:firstLine="0"/>
        <w:rPr>
          <w:lang w:val="x-none"/>
        </w:rPr>
      </w:pPr>
      <w:r w:rsidRPr="00370921">
        <w:rPr>
          <w:lang w:val="x-none"/>
        </w:rPr>
        <w:t>Here, the results of the LQIR-DG controller method are devoted to the control loops of the roll, pitch, and yaw of the experimental setup of the quadrotor. First, the controller parameters are tuned using the results of numerical simulations. Moreover, the performance of the LQIR-DG controller is compared to an LQR control strategy. The quadrotor parameters are shown in table \ref{</w:t>
      </w:r>
      <w:proofErr w:type="spellStart"/>
      <w:r w:rsidRPr="00370921">
        <w:rPr>
          <w:lang w:val="x-none"/>
        </w:rPr>
        <w:t>tab:parameters</w:t>
      </w:r>
      <w:proofErr w:type="spellEnd"/>
      <w:r w:rsidRPr="00370921">
        <w:rPr>
          <w:lang w:val="x-none"/>
        </w:rPr>
        <w:t>}.</w:t>
      </w:r>
    </w:p>
    <w:p w14:paraId="1D2495A0" w14:textId="2814CD7A" w:rsidR="007D37C1" w:rsidRPr="007856EE" w:rsidRDefault="007D37C1" w:rsidP="007D37C1">
      <w:pPr>
        <w:pStyle w:val="tablecaption"/>
        <w:rPr>
          <w:sz w:val="22"/>
          <w:szCs w:val="22"/>
        </w:rPr>
      </w:pPr>
      <w:r w:rsidRPr="007856EE">
        <w:rPr>
          <w:b/>
          <w:bCs/>
          <w:sz w:val="22"/>
          <w:szCs w:val="22"/>
        </w:rPr>
        <w:lastRenderedPageBreak/>
        <w:t xml:space="preserve">Table </w:t>
      </w:r>
      <w:r w:rsidRPr="007856EE">
        <w:rPr>
          <w:b/>
          <w:bCs/>
          <w:sz w:val="22"/>
          <w:szCs w:val="22"/>
        </w:rPr>
        <w:fldChar w:fldCharType="begin"/>
      </w:r>
      <w:r w:rsidRPr="007856EE">
        <w:rPr>
          <w:b/>
          <w:bCs/>
          <w:sz w:val="22"/>
          <w:szCs w:val="22"/>
        </w:rPr>
        <w:instrText xml:space="preserve"> SEQ "Table" \* MERGEFORMAT </w:instrText>
      </w:r>
      <w:r w:rsidRPr="007856EE">
        <w:rPr>
          <w:b/>
          <w:bCs/>
          <w:sz w:val="22"/>
          <w:szCs w:val="22"/>
        </w:rPr>
        <w:fldChar w:fldCharType="separate"/>
      </w:r>
      <w:r>
        <w:rPr>
          <w:b/>
          <w:bCs/>
          <w:noProof/>
          <w:sz w:val="22"/>
          <w:szCs w:val="22"/>
        </w:rPr>
        <w:t>4</w:t>
      </w:r>
      <w:r w:rsidRPr="007856EE">
        <w:rPr>
          <w:b/>
          <w:bCs/>
          <w:noProof/>
          <w:sz w:val="22"/>
          <w:szCs w:val="22"/>
        </w:rPr>
        <w:fldChar w:fldCharType="end"/>
      </w:r>
      <w:r w:rsidRPr="007856EE">
        <w:rPr>
          <w:b/>
          <w:bCs/>
          <w:sz w:val="22"/>
          <w:szCs w:val="22"/>
        </w:rPr>
        <w:t>.</w:t>
      </w:r>
      <w:r w:rsidRPr="007856EE">
        <w:rPr>
          <w:sz w:val="22"/>
          <w:szCs w:val="22"/>
        </w:rPr>
        <w:t xml:space="preserve"> </w:t>
      </w:r>
      <w:r w:rsidRPr="007D37C1">
        <w:rPr>
          <w:sz w:val="22"/>
          <w:szCs w:val="22"/>
        </w:rPr>
        <w:t>The Parameter of the Quadrotor</w:t>
      </w:r>
      <w:r w:rsidRPr="007856EE">
        <w:rPr>
          <w:sz w:val="22"/>
          <w:szCs w:val="22"/>
        </w:rPr>
        <w:t>.</w:t>
      </w:r>
    </w:p>
    <w:tbl>
      <w:tblPr>
        <w:tblW w:w="3019" w:type="pct"/>
        <w:tblInd w:w="1296" w:type="dxa"/>
        <w:tblBorders>
          <w:top w:val="single" w:sz="4" w:space="0" w:color="auto"/>
          <w:bottom w:val="single" w:sz="4" w:space="0" w:color="auto"/>
          <w:insideH w:val="single" w:sz="4" w:space="0" w:color="auto"/>
        </w:tblBorders>
        <w:tblLook w:val="01E0" w:firstRow="1" w:lastRow="1" w:firstColumn="1" w:lastColumn="1" w:noHBand="0" w:noVBand="0"/>
      </w:tblPr>
      <w:tblGrid>
        <w:gridCol w:w="420"/>
        <w:gridCol w:w="209"/>
        <w:gridCol w:w="3209"/>
        <w:gridCol w:w="1612"/>
      </w:tblGrid>
      <w:tr w:rsidR="00B5008E" w:rsidRPr="007D5F25" w14:paraId="04150D55" w14:textId="77777777" w:rsidTr="00E77D44">
        <w:trPr>
          <w:trHeight w:val="651"/>
        </w:trPr>
        <w:tc>
          <w:tcPr>
            <w:tcW w:w="577" w:type="pct"/>
            <w:gridSpan w:val="2"/>
            <w:tcBorders>
              <w:top w:val="single" w:sz="8" w:space="0" w:color="auto"/>
            </w:tcBorders>
            <w:vAlign w:val="center"/>
          </w:tcPr>
          <w:p w14:paraId="1F8CD1D3" w14:textId="77777777" w:rsidR="007D37C1" w:rsidRPr="007D5F25" w:rsidRDefault="007D37C1" w:rsidP="006152BB">
            <w:pPr>
              <w:spacing w:before="60" w:line="360" w:lineRule="auto"/>
              <w:ind w:left="-110" w:right="-196" w:firstLine="110"/>
              <w:jc w:val="center"/>
              <w:rPr>
                <w:sz w:val="20"/>
              </w:rPr>
            </w:pPr>
            <w:r w:rsidRPr="007D5F25">
              <w:rPr>
                <w:sz w:val="20"/>
              </w:rPr>
              <w:t>Parameter</w:t>
            </w:r>
          </w:p>
        </w:tc>
        <w:tc>
          <w:tcPr>
            <w:tcW w:w="2944" w:type="pct"/>
            <w:tcBorders>
              <w:top w:val="single" w:sz="8" w:space="0" w:color="auto"/>
            </w:tcBorders>
            <w:vAlign w:val="center"/>
          </w:tcPr>
          <w:p w14:paraId="785A560E" w14:textId="77777777" w:rsidR="007D37C1" w:rsidRPr="007D5F25" w:rsidRDefault="007D37C1" w:rsidP="006152BB">
            <w:pPr>
              <w:spacing w:before="60" w:line="360" w:lineRule="auto"/>
              <w:ind w:firstLine="0"/>
              <w:jc w:val="center"/>
              <w:rPr>
                <w:sz w:val="20"/>
              </w:rPr>
            </w:pPr>
            <w:r w:rsidRPr="007D5F25">
              <w:rPr>
                <w:sz w:val="20"/>
              </w:rPr>
              <w:t>Unit</w:t>
            </w:r>
          </w:p>
        </w:tc>
        <w:tc>
          <w:tcPr>
            <w:tcW w:w="1479" w:type="pct"/>
            <w:tcBorders>
              <w:top w:val="single" w:sz="8" w:space="0" w:color="auto"/>
            </w:tcBorders>
            <w:vAlign w:val="center"/>
          </w:tcPr>
          <w:p w14:paraId="3CA43F16" w14:textId="77777777" w:rsidR="007D37C1" w:rsidRPr="007D5F25" w:rsidRDefault="007D37C1" w:rsidP="006152BB">
            <w:pPr>
              <w:spacing w:before="60" w:line="360" w:lineRule="auto"/>
              <w:ind w:firstLine="0"/>
              <w:jc w:val="center"/>
              <w:rPr>
                <w:sz w:val="20"/>
              </w:rPr>
            </w:pPr>
            <w:r w:rsidRPr="007D5F25">
              <w:rPr>
                <w:sz w:val="20"/>
              </w:rPr>
              <w:t>Value</w:t>
            </w:r>
          </w:p>
        </w:tc>
      </w:tr>
      <w:tr w:rsidR="00B5008E" w:rsidRPr="007D5F25" w14:paraId="0014FABC" w14:textId="77777777" w:rsidTr="00E77D44">
        <w:trPr>
          <w:trHeight w:val="380"/>
        </w:trPr>
        <w:tc>
          <w:tcPr>
            <w:tcW w:w="577" w:type="pct"/>
            <w:gridSpan w:val="2"/>
            <w:tcBorders>
              <w:top w:val="nil"/>
              <w:bottom w:val="nil"/>
            </w:tcBorders>
            <w:shd w:val="clear" w:color="auto" w:fill="auto"/>
          </w:tcPr>
          <w:p w14:paraId="36AD1D4B" w14:textId="35AB6808" w:rsidR="007D37C1" w:rsidRPr="007D5F25" w:rsidRDefault="00E77D44" w:rsidP="006152BB">
            <w:pPr>
              <w:spacing w:before="60" w:line="360" w:lineRule="auto"/>
              <w:ind w:left="-110" w:right="-196" w:firstLine="110"/>
              <w:jc w:val="center"/>
              <w:rPr>
                <w:sz w:val="20"/>
              </w:rPr>
            </w:pPr>
            <w:r>
              <w:rPr>
                <w:sz w:val="20"/>
              </w:rPr>
              <w:t>Roll</w:t>
            </w:r>
          </w:p>
        </w:tc>
        <w:tc>
          <w:tcPr>
            <w:tcW w:w="2944" w:type="pct"/>
            <w:tcBorders>
              <w:top w:val="nil"/>
              <w:bottom w:val="nil"/>
            </w:tcBorders>
          </w:tcPr>
          <w:p w14:paraId="2A498E8E" w14:textId="6DC862EF" w:rsidR="007D37C1" w:rsidRPr="007D5F25" w:rsidRDefault="00E77D44" w:rsidP="006152BB">
            <w:pPr>
              <w:spacing w:before="60" w:line="360" w:lineRule="auto"/>
              <w:ind w:firstLine="0"/>
              <w:jc w:val="center"/>
              <w:rPr>
                <w:sz w:val="20"/>
              </w:rPr>
            </w:pPr>
            <w:r w:rsidRPr="00E77D44">
              <w:rPr>
                <w:sz w:val="20"/>
              </w:rPr>
              <w:tab/>
            </w:r>
            <w:r w:rsidR="00C752A7" w:rsidRPr="00C752A7">
              <w:rPr>
                <w:position w:val="-12"/>
              </w:rPr>
              <w:object w:dxaOrig="460" w:dyaOrig="360" w14:anchorId="11786297">
                <v:shape id="_x0000_i1995" type="#_x0000_t75" style="width:23pt;height:18pt" o:ole="">
                  <v:imagedata r:id="rId175" o:title=""/>
                </v:shape>
                <o:OLEObject Type="Embed" ProgID="Equation.DSMT4" ShapeID="_x0000_i1995" DrawAspect="Content" ObjectID="_1725727189" r:id="rId176"/>
              </w:object>
            </w:r>
          </w:p>
        </w:tc>
        <w:tc>
          <w:tcPr>
            <w:tcW w:w="1479" w:type="pct"/>
            <w:vMerge w:val="restart"/>
            <w:tcBorders>
              <w:top w:val="nil"/>
            </w:tcBorders>
            <w:shd w:val="clear" w:color="auto" w:fill="auto"/>
          </w:tcPr>
          <w:p w14:paraId="7C9F0A3B" w14:textId="626EBAE0" w:rsidR="005A60E3" w:rsidRDefault="00E77D44" w:rsidP="00A53137">
            <w:pPr>
              <w:spacing w:before="60" w:line="360" w:lineRule="auto"/>
              <w:ind w:firstLine="0"/>
              <w:jc w:val="center"/>
              <w:rPr>
                <w:sz w:val="20"/>
              </w:rPr>
            </w:pPr>
            <w:proofErr w:type="spellStart"/>
            <w:r w:rsidRPr="00E77D44">
              <w:rPr>
                <w:sz w:val="20"/>
              </w:rPr>
              <w:t>diag</w:t>
            </w:r>
            <w:proofErr w:type="spellEnd"/>
            <w:r w:rsidRPr="00E77D44">
              <w:rPr>
                <w:sz w:val="20"/>
              </w:rPr>
              <w:t>([$7.91$, $0.01$, $631.85$, $214.28</w:t>
            </w:r>
            <w:r w:rsidR="00C752A7">
              <w:rPr>
                <w:sz w:val="20"/>
              </w:rPr>
              <w:t>$])</w:t>
            </w:r>
            <w:r w:rsidR="00C752A7" w:rsidRPr="005A60E3">
              <w:rPr>
                <w:sz w:val="20"/>
              </w:rPr>
              <w:t xml:space="preserve"> </w:t>
            </w:r>
            <w:proofErr w:type="spellStart"/>
            <w:r w:rsidR="00C752A7" w:rsidRPr="00E77D44">
              <w:rPr>
                <w:sz w:val="20"/>
              </w:rPr>
              <w:t>diag</w:t>
            </w:r>
            <w:proofErr w:type="spellEnd"/>
            <w:r w:rsidR="00C752A7" w:rsidRPr="00E77D44">
              <w:rPr>
                <w:sz w:val="20"/>
              </w:rPr>
              <w:t>([$</w:t>
            </w:r>
            <w:r w:rsidR="005A60E3" w:rsidRPr="005A60E3">
              <w:rPr>
                <w:sz w:val="20"/>
              </w:rPr>
              <w:t>9853.09$, $0.12$, $0.01$, $873.93</w:t>
            </w:r>
            <w:r w:rsidR="00A53137" w:rsidRPr="00A53137">
              <w:rPr>
                <w:position w:val="-10"/>
              </w:rPr>
              <w:object w:dxaOrig="840" w:dyaOrig="320" w14:anchorId="31B3C4E5">
                <v:shape id="_x0000_i1989" type="#_x0000_t75" style="width:42pt;height:16pt" o:ole="">
                  <v:imagedata r:id="rId177" o:title=""/>
                </v:shape>
                <o:OLEObject Type="Embed" ProgID="Equation.DSMT4" ShapeID="_x0000_i1989" DrawAspect="Content" ObjectID="_1725727190" r:id="rId178"/>
              </w:object>
            </w:r>
            <w:r w:rsidR="005A60E3" w:rsidRPr="005A60E3">
              <w:rPr>
                <w:sz w:val="20"/>
              </w:rPr>
              <w:t xml:space="preserve">1.81e\!-\!4$, </w:t>
            </w:r>
            <w:r w:rsidR="00A53137" w:rsidRPr="00A53137">
              <w:rPr>
                <w:position w:val="-10"/>
              </w:rPr>
              <w:object w:dxaOrig="720" w:dyaOrig="320" w14:anchorId="59C1C83D">
                <v:shape id="_x0000_i1990" type="#_x0000_t75" style="width:36pt;height:16pt" o:ole="">
                  <v:imagedata r:id="rId179" o:title=""/>
                </v:shape>
                <o:OLEObject Type="Embed" ProgID="Equation.DSMT4" ShapeID="_x0000_i1990" DrawAspect="Content" ObjectID="_1725727191" r:id="rId180"/>
              </w:object>
            </w:r>
            <w:r w:rsidR="005A60E3" w:rsidRPr="005A60E3">
              <w:rPr>
                <w:sz w:val="20"/>
              </w:rPr>
              <w:t xml:space="preserve">, </w:t>
            </w:r>
            <w:r w:rsidR="00A53137" w:rsidRPr="00A53137">
              <w:rPr>
                <w:position w:val="-10"/>
              </w:rPr>
              <w:object w:dxaOrig="520" w:dyaOrig="320" w14:anchorId="6E7D7256">
                <v:shape id="_x0000_i1991" type="#_x0000_t75" style="width:26pt;height:16pt" o:ole="">
                  <v:imagedata r:id="rId181" o:title=""/>
                </v:shape>
                <o:OLEObject Type="Embed" ProgID="Equation.DSMT4" ShapeID="_x0000_i1991" DrawAspect="Content" ObjectID="_1725727192" r:id="rId182"/>
              </w:object>
            </w:r>
            <w:r w:rsidR="005A60E3" w:rsidRPr="005A60E3">
              <w:rPr>
                <w:sz w:val="20"/>
              </w:rPr>
              <w:t xml:space="preserve">, </w:t>
            </w:r>
            <w:r w:rsidR="00A53137" w:rsidRPr="00A53137">
              <w:rPr>
                <w:position w:val="-10"/>
              </w:rPr>
              <w:object w:dxaOrig="680" w:dyaOrig="320" w14:anchorId="778489C1">
                <v:shape id="_x0000_i1992" type="#_x0000_t75" style="width:34pt;height:16pt" o:ole="">
                  <v:imagedata r:id="rId183" o:title=""/>
                </v:shape>
                <o:OLEObject Type="Embed" ProgID="Equation.DSMT4" ShapeID="_x0000_i1992" DrawAspect="Content" ObjectID="_1725727193" r:id="rId184"/>
              </w:object>
            </w:r>
            <w:r w:rsidR="005A60E3" w:rsidRPr="005A60E3">
              <w:rPr>
                <w:sz w:val="20"/>
              </w:rPr>
              <w:t>])</w:t>
            </w:r>
          </w:p>
          <w:p w14:paraId="5493FE76" w14:textId="73A5237A" w:rsidR="007D37C1" w:rsidRPr="007D5F25" w:rsidRDefault="00A53137" w:rsidP="006152BB">
            <w:pPr>
              <w:spacing w:before="60" w:line="360" w:lineRule="auto"/>
              <w:ind w:firstLine="0"/>
              <w:jc w:val="center"/>
              <w:rPr>
                <w:sz w:val="20"/>
              </w:rPr>
            </w:pPr>
            <w:r w:rsidRPr="00025957">
              <w:rPr>
                <w:position w:val="-4"/>
              </w:rPr>
              <w:object w:dxaOrig="160" w:dyaOrig="260" w14:anchorId="0E162A70">
                <v:shape id="_x0000_i1993" type="#_x0000_t75" style="width:8pt;height:13pt" o:ole="">
                  <v:imagedata r:id="rId185" o:title=""/>
                </v:shape>
                <o:OLEObject Type="Embed" ProgID="Equation.DSMT4" ShapeID="_x0000_i1993" DrawAspect="Content" ObjectID="_1725727194" r:id="rId186"/>
              </w:object>
            </w:r>
          </w:p>
          <w:p w14:paraId="2C742DFD" w14:textId="58556855" w:rsidR="007D37C1" w:rsidRPr="00784132" w:rsidRDefault="00B5008E" w:rsidP="00E77D44">
            <w:pPr>
              <w:spacing w:before="60" w:line="360" w:lineRule="auto"/>
              <w:ind w:firstLine="0"/>
              <w:jc w:val="center"/>
              <w:rPr>
                <w:sz w:val="20"/>
              </w:rPr>
            </w:pPr>
            <w:r w:rsidRPr="00B5008E">
              <w:rPr>
                <w:sz w:val="20"/>
              </w:rPr>
              <w:t>$</w:t>
            </w:r>
            <w:r w:rsidR="005A60E3">
              <w:t xml:space="preserve"> </w:t>
            </w:r>
            <w:r w:rsidR="005A60E3" w:rsidRPr="005A60E3">
              <w:rPr>
                <w:sz w:val="20"/>
              </w:rPr>
              <w:t>1.2577</w:t>
            </w:r>
            <w:r w:rsidR="005A60E3">
              <w:rPr>
                <w:sz w:val="20"/>
              </w:rPr>
              <w:t>$</w:t>
            </w:r>
          </w:p>
        </w:tc>
      </w:tr>
      <w:tr w:rsidR="00B5008E" w:rsidRPr="007D5F25" w14:paraId="68EF3E62" w14:textId="77777777" w:rsidTr="00E77D44">
        <w:trPr>
          <w:trHeight w:val="363"/>
        </w:trPr>
        <w:tc>
          <w:tcPr>
            <w:tcW w:w="577" w:type="pct"/>
            <w:gridSpan w:val="2"/>
            <w:tcBorders>
              <w:top w:val="nil"/>
              <w:bottom w:val="nil"/>
            </w:tcBorders>
            <w:shd w:val="clear" w:color="auto" w:fill="auto"/>
          </w:tcPr>
          <w:p w14:paraId="3FE3BE23" w14:textId="678C39DB" w:rsidR="007D37C1" w:rsidRPr="007D5F25" w:rsidRDefault="00E77D44" w:rsidP="006152BB">
            <w:pPr>
              <w:spacing w:before="60" w:line="360" w:lineRule="auto"/>
              <w:ind w:left="-110" w:right="-196" w:firstLine="110"/>
              <w:jc w:val="center"/>
              <w:rPr>
                <w:sz w:val="20"/>
              </w:rPr>
            </w:pPr>
            <w:r>
              <w:rPr>
                <w:sz w:val="20"/>
              </w:rPr>
              <w:t>Pitch</w:t>
            </w:r>
          </w:p>
        </w:tc>
        <w:tc>
          <w:tcPr>
            <w:tcW w:w="2944" w:type="pct"/>
            <w:tcBorders>
              <w:top w:val="nil"/>
              <w:bottom w:val="nil"/>
            </w:tcBorders>
          </w:tcPr>
          <w:p w14:paraId="1F021544" w14:textId="437585C5" w:rsidR="007D37C1" w:rsidRPr="007D5F25" w:rsidRDefault="00E77D44" w:rsidP="006152BB">
            <w:pPr>
              <w:spacing w:before="60" w:line="360" w:lineRule="auto"/>
              <w:ind w:firstLine="0"/>
              <w:jc w:val="center"/>
              <w:rPr>
                <w:sz w:val="20"/>
              </w:rPr>
            </w:pPr>
            <w:r w:rsidRPr="00E77D44">
              <w:rPr>
                <w:sz w:val="20"/>
              </w:rPr>
              <w:tab/>
            </w:r>
            <w:r w:rsidR="00C752A7" w:rsidRPr="00C752A7">
              <w:rPr>
                <w:position w:val="-14"/>
              </w:rPr>
              <w:object w:dxaOrig="540" w:dyaOrig="380" w14:anchorId="74FD523C">
                <v:shape id="_x0000_i2006" type="#_x0000_t75" style="width:27pt;height:19pt" o:ole="">
                  <v:imagedata r:id="rId187" o:title=""/>
                </v:shape>
                <o:OLEObject Type="Embed" ProgID="Equation.DSMT4" ShapeID="_x0000_i2006" DrawAspect="Content" ObjectID="_1725727195" r:id="rId188"/>
              </w:object>
            </w:r>
            <w:r w:rsidR="00A53137">
              <w:rPr>
                <w:sz w:val="20"/>
              </w:rPr>
              <w:t>.</w:t>
            </w:r>
          </w:p>
        </w:tc>
        <w:tc>
          <w:tcPr>
            <w:tcW w:w="1479" w:type="pct"/>
            <w:vMerge/>
            <w:shd w:val="clear" w:color="auto" w:fill="auto"/>
          </w:tcPr>
          <w:p w14:paraId="2DF69CEF" w14:textId="77777777" w:rsidR="007D37C1" w:rsidRPr="00784132" w:rsidRDefault="007D37C1" w:rsidP="006152BB">
            <w:pPr>
              <w:spacing w:before="60" w:line="360" w:lineRule="auto"/>
              <w:jc w:val="center"/>
              <w:rPr>
                <w:sz w:val="20"/>
              </w:rPr>
            </w:pPr>
          </w:p>
        </w:tc>
      </w:tr>
      <w:tr w:rsidR="00B5008E" w:rsidRPr="007D5F25" w14:paraId="4E47E1EF" w14:textId="77777777" w:rsidTr="00E77D44">
        <w:trPr>
          <w:trHeight w:val="363"/>
        </w:trPr>
        <w:tc>
          <w:tcPr>
            <w:tcW w:w="577" w:type="pct"/>
            <w:gridSpan w:val="2"/>
            <w:tcBorders>
              <w:top w:val="nil"/>
              <w:bottom w:val="nil"/>
            </w:tcBorders>
            <w:shd w:val="clear" w:color="auto" w:fill="auto"/>
          </w:tcPr>
          <w:p w14:paraId="3D393355" w14:textId="4D794663" w:rsidR="007D37C1" w:rsidRPr="007D5F25" w:rsidRDefault="00E77D44" w:rsidP="006152BB">
            <w:pPr>
              <w:spacing w:before="60" w:line="360" w:lineRule="auto"/>
              <w:ind w:left="-110" w:right="-196" w:firstLine="110"/>
              <w:jc w:val="center"/>
              <w:rPr>
                <w:sz w:val="20"/>
              </w:rPr>
            </w:pPr>
            <w:r>
              <w:rPr>
                <w:sz w:val="20"/>
              </w:rPr>
              <w:t>Yaw</w:t>
            </w:r>
          </w:p>
        </w:tc>
        <w:tc>
          <w:tcPr>
            <w:tcW w:w="2944" w:type="pct"/>
            <w:tcBorders>
              <w:top w:val="nil"/>
              <w:bottom w:val="nil"/>
            </w:tcBorders>
          </w:tcPr>
          <w:p w14:paraId="567315C6" w14:textId="7F739ABC" w:rsidR="007D37C1" w:rsidRPr="007D5F25" w:rsidRDefault="00E77D44" w:rsidP="006152BB">
            <w:pPr>
              <w:spacing w:before="60" w:line="360" w:lineRule="auto"/>
              <w:ind w:firstLine="0"/>
              <w:jc w:val="center"/>
              <w:rPr>
                <w:sz w:val="20"/>
              </w:rPr>
            </w:pPr>
            <w:r w:rsidRPr="00E77D44">
              <w:rPr>
                <w:sz w:val="20"/>
              </w:rPr>
              <w:tab/>
            </w:r>
            <w:r w:rsidR="00C752A7" w:rsidRPr="00C752A7">
              <w:rPr>
                <w:position w:val="-14"/>
              </w:rPr>
              <w:object w:dxaOrig="499" w:dyaOrig="380" w14:anchorId="0DE0A55D">
                <v:shape id="_x0000_i2010" type="#_x0000_t75" style="width:25pt;height:19pt" o:ole="">
                  <v:imagedata r:id="rId189" o:title=""/>
                </v:shape>
                <o:OLEObject Type="Embed" ProgID="Equation.DSMT4" ShapeID="_x0000_i2010" DrawAspect="Content" ObjectID="_1725727196" r:id="rId190"/>
              </w:object>
            </w:r>
          </w:p>
        </w:tc>
        <w:tc>
          <w:tcPr>
            <w:tcW w:w="1479" w:type="pct"/>
            <w:vMerge/>
            <w:shd w:val="clear" w:color="auto" w:fill="auto"/>
          </w:tcPr>
          <w:p w14:paraId="18173B3A" w14:textId="77777777" w:rsidR="007D37C1" w:rsidRPr="00784132" w:rsidRDefault="007D37C1" w:rsidP="006152BB">
            <w:pPr>
              <w:spacing w:before="60" w:line="360" w:lineRule="auto"/>
              <w:jc w:val="center"/>
              <w:rPr>
                <w:sz w:val="20"/>
              </w:rPr>
            </w:pPr>
          </w:p>
        </w:tc>
      </w:tr>
      <w:tr w:rsidR="00B5008E" w:rsidRPr="007D5F25" w14:paraId="3F36DED8" w14:textId="77777777" w:rsidTr="00E77D44">
        <w:trPr>
          <w:trHeight w:val="363"/>
        </w:trPr>
        <w:tc>
          <w:tcPr>
            <w:tcW w:w="577" w:type="pct"/>
            <w:gridSpan w:val="2"/>
            <w:tcBorders>
              <w:top w:val="nil"/>
              <w:bottom w:val="nil"/>
            </w:tcBorders>
            <w:shd w:val="clear" w:color="auto" w:fill="auto"/>
          </w:tcPr>
          <w:p w14:paraId="36B35AB4" w14:textId="2542CEB8" w:rsidR="007D37C1" w:rsidRPr="007D5F25" w:rsidRDefault="00E77D44" w:rsidP="006152BB">
            <w:pPr>
              <w:spacing w:before="60" w:line="360" w:lineRule="auto"/>
              <w:ind w:left="-110" w:right="-196" w:firstLine="110"/>
              <w:jc w:val="center"/>
              <w:rPr>
                <w:sz w:val="20"/>
              </w:rPr>
            </w:pPr>
            <w:r>
              <w:rPr>
                <w:sz w:val="20"/>
              </w:rPr>
              <w:t>-</w:t>
            </w:r>
          </w:p>
        </w:tc>
        <w:tc>
          <w:tcPr>
            <w:tcW w:w="2944" w:type="pct"/>
            <w:tcBorders>
              <w:top w:val="nil"/>
              <w:bottom w:val="nil"/>
            </w:tcBorders>
          </w:tcPr>
          <w:p w14:paraId="19AB6CCE" w14:textId="2E764B56" w:rsidR="007D37C1" w:rsidRPr="007D5F25" w:rsidRDefault="00C752A7" w:rsidP="006152BB">
            <w:pPr>
              <w:spacing w:before="60" w:line="360" w:lineRule="auto"/>
              <w:ind w:firstLine="0"/>
              <w:jc w:val="center"/>
              <w:rPr>
                <w:sz w:val="20"/>
              </w:rPr>
            </w:pPr>
            <w:r w:rsidRPr="00025957">
              <w:rPr>
                <w:position w:val="-4"/>
              </w:rPr>
              <w:object w:dxaOrig="260" w:dyaOrig="240" w14:anchorId="23BCD45C">
                <v:shape id="_x0000_i2014" type="#_x0000_t75" style="width:13pt;height:12pt" o:ole="">
                  <v:imagedata r:id="rId191" o:title=""/>
                </v:shape>
                <o:OLEObject Type="Embed" ProgID="Equation.DSMT4" ShapeID="_x0000_i2014" DrawAspect="Content" ObjectID="_1725727197" r:id="rId192"/>
              </w:object>
            </w:r>
          </w:p>
        </w:tc>
        <w:tc>
          <w:tcPr>
            <w:tcW w:w="1479" w:type="pct"/>
            <w:vMerge/>
            <w:shd w:val="clear" w:color="auto" w:fill="auto"/>
          </w:tcPr>
          <w:p w14:paraId="6079E444" w14:textId="77777777" w:rsidR="007D37C1" w:rsidRPr="00784132" w:rsidRDefault="007D37C1" w:rsidP="006152BB">
            <w:pPr>
              <w:spacing w:before="60" w:line="360" w:lineRule="auto"/>
              <w:jc w:val="center"/>
              <w:rPr>
                <w:sz w:val="20"/>
              </w:rPr>
            </w:pPr>
          </w:p>
        </w:tc>
      </w:tr>
      <w:tr w:rsidR="00B5008E" w:rsidRPr="007D5F25" w14:paraId="090D48A8" w14:textId="77777777" w:rsidTr="00E77D44">
        <w:trPr>
          <w:trHeight w:val="363"/>
        </w:trPr>
        <w:tc>
          <w:tcPr>
            <w:tcW w:w="577" w:type="pct"/>
            <w:gridSpan w:val="2"/>
            <w:tcBorders>
              <w:top w:val="nil"/>
              <w:bottom w:val="nil"/>
            </w:tcBorders>
            <w:shd w:val="clear" w:color="auto" w:fill="auto"/>
          </w:tcPr>
          <w:p w14:paraId="370FCBA7" w14:textId="3C235F5F" w:rsidR="007D37C1" w:rsidRPr="007D5F25" w:rsidRDefault="00E77D44" w:rsidP="006152BB">
            <w:pPr>
              <w:spacing w:before="60" w:line="360" w:lineRule="auto"/>
              <w:ind w:left="-110" w:right="-196" w:firstLine="110"/>
              <w:jc w:val="center"/>
              <w:rPr>
                <w:sz w:val="20"/>
              </w:rPr>
            </w:pPr>
            <w:r>
              <w:rPr>
                <w:sz w:val="20"/>
              </w:rPr>
              <w:t>0</w:t>
            </w:r>
          </w:p>
        </w:tc>
        <w:tc>
          <w:tcPr>
            <w:tcW w:w="2944" w:type="pct"/>
            <w:tcBorders>
              <w:top w:val="nil"/>
              <w:bottom w:val="nil"/>
            </w:tcBorders>
          </w:tcPr>
          <w:p w14:paraId="74048E92" w14:textId="5712BB71" w:rsidR="007D37C1" w:rsidRPr="007D5F25" w:rsidRDefault="00C752A7" w:rsidP="006152BB">
            <w:pPr>
              <w:spacing w:before="60" w:line="360" w:lineRule="auto"/>
              <w:ind w:firstLine="0"/>
              <w:jc w:val="center"/>
              <w:rPr>
                <w:sz w:val="20"/>
              </w:rPr>
            </w:pPr>
            <w:r w:rsidRPr="00C752A7">
              <w:rPr>
                <w:position w:val="-12"/>
              </w:rPr>
              <w:object w:dxaOrig="340" w:dyaOrig="360" w14:anchorId="25859B30">
                <v:shape id="_x0000_i2019" type="#_x0000_t75" style="width:17pt;height:18pt" o:ole="">
                  <v:imagedata r:id="rId193" o:title=""/>
                </v:shape>
                <o:OLEObject Type="Embed" ProgID="Equation.DSMT4" ShapeID="_x0000_i2019" DrawAspect="Content" ObjectID="_1725727198" r:id="rId194"/>
              </w:object>
            </w:r>
          </w:p>
        </w:tc>
        <w:tc>
          <w:tcPr>
            <w:tcW w:w="1479" w:type="pct"/>
            <w:vMerge/>
            <w:shd w:val="clear" w:color="auto" w:fill="auto"/>
          </w:tcPr>
          <w:p w14:paraId="6DDE6D20" w14:textId="77777777" w:rsidR="007D37C1" w:rsidRPr="00784132" w:rsidRDefault="007D37C1" w:rsidP="006152BB">
            <w:pPr>
              <w:spacing w:before="60" w:line="360" w:lineRule="auto"/>
              <w:jc w:val="center"/>
              <w:rPr>
                <w:sz w:val="20"/>
              </w:rPr>
            </w:pPr>
          </w:p>
        </w:tc>
      </w:tr>
      <w:tr w:rsidR="00E77D44" w:rsidRPr="007D5F25" w14:paraId="1364E93D" w14:textId="77777777" w:rsidTr="00E77D44">
        <w:trPr>
          <w:gridAfter w:val="3"/>
          <w:wAfter w:w="4615" w:type="pct"/>
          <w:trHeight w:val="405"/>
        </w:trPr>
        <w:tc>
          <w:tcPr>
            <w:tcW w:w="385" w:type="pct"/>
            <w:vMerge w:val="restart"/>
            <w:shd w:val="clear" w:color="auto" w:fill="auto"/>
          </w:tcPr>
          <w:p w14:paraId="1B227165" w14:textId="77777777" w:rsidR="00E77D44" w:rsidRPr="00784132" w:rsidRDefault="00E77D44" w:rsidP="006152BB">
            <w:pPr>
              <w:spacing w:before="60" w:line="360" w:lineRule="auto"/>
              <w:jc w:val="center"/>
              <w:rPr>
                <w:sz w:val="20"/>
              </w:rPr>
            </w:pPr>
          </w:p>
        </w:tc>
      </w:tr>
      <w:tr w:rsidR="00E77D44" w:rsidRPr="007D5F25" w14:paraId="28DC36B2" w14:textId="77777777" w:rsidTr="00E77D44">
        <w:trPr>
          <w:gridAfter w:val="3"/>
          <w:wAfter w:w="4615" w:type="pct"/>
          <w:trHeight w:val="405"/>
        </w:trPr>
        <w:tc>
          <w:tcPr>
            <w:tcW w:w="385" w:type="pct"/>
            <w:vMerge/>
            <w:shd w:val="clear" w:color="auto" w:fill="auto"/>
          </w:tcPr>
          <w:p w14:paraId="5435A3DD" w14:textId="77777777" w:rsidR="00E77D44" w:rsidRPr="00784132" w:rsidRDefault="00E77D44" w:rsidP="006152BB">
            <w:pPr>
              <w:spacing w:before="60" w:line="360" w:lineRule="auto"/>
              <w:jc w:val="center"/>
              <w:rPr>
                <w:sz w:val="20"/>
              </w:rPr>
            </w:pPr>
          </w:p>
        </w:tc>
      </w:tr>
      <w:tr w:rsidR="00E77D44" w:rsidRPr="007D5F25" w14:paraId="2481A018" w14:textId="77777777" w:rsidTr="00E77D44">
        <w:trPr>
          <w:gridAfter w:val="3"/>
          <w:wAfter w:w="4615" w:type="pct"/>
          <w:trHeight w:val="405"/>
        </w:trPr>
        <w:tc>
          <w:tcPr>
            <w:tcW w:w="385" w:type="pct"/>
            <w:vMerge/>
            <w:shd w:val="clear" w:color="auto" w:fill="auto"/>
          </w:tcPr>
          <w:p w14:paraId="4BC6CBB4" w14:textId="77777777" w:rsidR="00E77D44" w:rsidRPr="00784132" w:rsidRDefault="00E77D44" w:rsidP="006152BB">
            <w:pPr>
              <w:spacing w:before="60" w:line="360" w:lineRule="auto"/>
              <w:jc w:val="center"/>
              <w:rPr>
                <w:sz w:val="20"/>
              </w:rPr>
            </w:pPr>
          </w:p>
        </w:tc>
      </w:tr>
      <w:tr w:rsidR="00E77D44" w:rsidRPr="007D5F25" w14:paraId="6BF9632C" w14:textId="77777777" w:rsidTr="00E77D44">
        <w:trPr>
          <w:gridAfter w:val="3"/>
          <w:wAfter w:w="4615" w:type="pct"/>
          <w:trHeight w:val="405"/>
        </w:trPr>
        <w:tc>
          <w:tcPr>
            <w:tcW w:w="385" w:type="pct"/>
            <w:vMerge/>
            <w:tcBorders>
              <w:bottom w:val="single" w:sz="4" w:space="0" w:color="auto"/>
            </w:tcBorders>
            <w:shd w:val="clear" w:color="auto" w:fill="auto"/>
          </w:tcPr>
          <w:p w14:paraId="4F683656" w14:textId="77777777" w:rsidR="00E77D44" w:rsidRPr="00784132" w:rsidRDefault="00E77D44" w:rsidP="006152BB">
            <w:pPr>
              <w:spacing w:before="60" w:line="360" w:lineRule="auto"/>
              <w:ind w:firstLine="0"/>
              <w:jc w:val="center"/>
              <w:rPr>
                <w:sz w:val="20"/>
              </w:rPr>
            </w:pPr>
          </w:p>
        </w:tc>
      </w:tr>
    </w:tbl>
    <w:p w14:paraId="41816C4D" w14:textId="77777777" w:rsidR="007D37C1" w:rsidRDefault="007D37C1" w:rsidP="00370921">
      <w:pPr>
        <w:ind w:firstLine="0"/>
        <w:rPr>
          <w:lang w:val="x-none"/>
        </w:rPr>
      </w:pPr>
    </w:p>
    <w:p w14:paraId="561276E3" w14:textId="1D67B710" w:rsidR="007D37C1" w:rsidRDefault="007D37C1" w:rsidP="00370921">
      <w:pPr>
        <w:ind w:firstLine="0"/>
        <w:rPr>
          <w:lang w:val="x-none"/>
        </w:rPr>
      </w:pPr>
    </w:p>
    <w:p w14:paraId="2EE69710" w14:textId="5F3E07C5" w:rsidR="007D37C1" w:rsidRDefault="007D37C1" w:rsidP="00370921">
      <w:pPr>
        <w:ind w:firstLine="0"/>
        <w:rPr>
          <w:lang w:val="x-none"/>
        </w:rPr>
      </w:pPr>
    </w:p>
    <w:p w14:paraId="69BCEAED" w14:textId="0F8D888D" w:rsidR="007D37C1" w:rsidRDefault="007D37C1" w:rsidP="00370921">
      <w:pPr>
        <w:ind w:firstLine="0"/>
        <w:rPr>
          <w:lang w:val="x-none"/>
        </w:rPr>
      </w:pPr>
    </w:p>
    <w:p w14:paraId="43BC45C4" w14:textId="28CD410D" w:rsidR="007D37C1" w:rsidRDefault="007D37C1" w:rsidP="00370921">
      <w:pPr>
        <w:ind w:firstLine="0"/>
        <w:rPr>
          <w:lang w:val="x-none"/>
        </w:rPr>
      </w:pPr>
    </w:p>
    <w:p w14:paraId="6545692F" w14:textId="32E12BA2" w:rsidR="007D37C1" w:rsidRDefault="007D37C1" w:rsidP="00370921">
      <w:pPr>
        <w:ind w:firstLine="0"/>
        <w:rPr>
          <w:lang w:val="x-none"/>
        </w:rPr>
      </w:pPr>
    </w:p>
    <w:p w14:paraId="3234BE79" w14:textId="519C8263" w:rsidR="00B5008E" w:rsidRPr="007856EE" w:rsidRDefault="00B5008E" w:rsidP="00B5008E">
      <w:pPr>
        <w:pStyle w:val="tablecaption"/>
        <w:rPr>
          <w:sz w:val="22"/>
          <w:szCs w:val="22"/>
        </w:rPr>
      </w:pPr>
      <w:r w:rsidRPr="007856EE">
        <w:rPr>
          <w:b/>
          <w:bCs/>
          <w:sz w:val="22"/>
          <w:szCs w:val="22"/>
        </w:rPr>
        <w:t xml:space="preserve">Table </w:t>
      </w:r>
      <w:r w:rsidRPr="007856EE">
        <w:rPr>
          <w:b/>
          <w:bCs/>
          <w:sz w:val="22"/>
          <w:szCs w:val="22"/>
        </w:rPr>
        <w:fldChar w:fldCharType="begin"/>
      </w:r>
      <w:r w:rsidRPr="007856EE">
        <w:rPr>
          <w:b/>
          <w:bCs/>
          <w:sz w:val="22"/>
          <w:szCs w:val="22"/>
        </w:rPr>
        <w:instrText xml:space="preserve"> SEQ "Table" \* MERGEFORMAT </w:instrText>
      </w:r>
      <w:r w:rsidRPr="007856EE">
        <w:rPr>
          <w:b/>
          <w:bCs/>
          <w:sz w:val="22"/>
          <w:szCs w:val="22"/>
        </w:rPr>
        <w:fldChar w:fldCharType="separate"/>
      </w:r>
      <w:r>
        <w:rPr>
          <w:b/>
          <w:bCs/>
          <w:noProof/>
          <w:sz w:val="22"/>
          <w:szCs w:val="22"/>
        </w:rPr>
        <w:t>4</w:t>
      </w:r>
      <w:r w:rsidRPr="007856EE">
        <w:rPr>
          <w:b/>
          <w:bCs/>
          <w:noProof/>
          <w:sz w:val="22"/>
          <w:szCs w:val="22"/>
        </w:rPr>
        <w:fldChar w:fldCharType="end"/>
      </w:r>
      <w:r w:rsidRPr="007856EE">
        <w:rPr>
          <w:b/>
          <w:bCs/>
          <w:sz w:val="22"/>
          <w:szCs w:val="22"/>
        </w:rPr>
        <w:t>.</w:t>
      </w:r>
      <w:r w:rsidRPr="007856EE">
        <w:rPr>
          <w:sz w:val="22"/>
          <w:szCs w:val="22"/>
        </w:rPr>
        <w:t xml:space="preserve"> </w:t>
      </w:r>
      <w:r w:rsidR="00E77D44" w:rsidRPr="00E77D44">
        <w:rPr>
          <w:sz w:val="22"/>
          <w:szCs w:val="22"/>
        </w:rPr>
        <w:t>The Parameters of the LQIR-DG Controller</w:t>
      </w:r>
      <w:r w:rsidR="00E77D44">
        <w:rPr>
          <w:sz w:val="22"/>
          <w:szCs w:val="22"/>
        </w:rPr>
        <w:t>.</w:t>
      </w:r>
    </w:p>
    <w:tbl>
      <w:tblPr>
        <w:tblW w:w="3692" w:type="pct"/>
        <w:jc w:val="center"/>
        <w:tblBorders>
          <w:top w:val="single" w:sz="4" w:space="0" w:color="auto"/>
          <w:bottom w:val="single" w:sz="4" w:space="0" w:color="auto"/>
          <w:insideH w:val="single" w:sz="4" w:space="0" w:color="auto"/>
        </w:tblBorders>
        <w:tblLook w:val="01E0" w:firstRow="1" w:lastRow="1" w:firstColumn="1" w:lastColumn="1" w:noHBand="0" w:noVBand="0"/>
      </w:tblPr>
      <w:tblGrid>
        <w:gridCol w:w="2915"/>
        <w:gridCol w:w="2234"/>
        <w:gridCol w:w="1516"/>
      </w:tblGrid>
      <w:tr w:rsidR="00B5008E" w:rsidRPr="007D5F25" w14:paraId="61DA78D3" w14:textId="77777777" w:rsidTr="006152BB">
        <w:trPr>
          <w:trHeight w:val="820"/>
          <w:jc w:val="center"/>
        </w:trPr>
        <w:tc>
          <w:tcPr>
            <w:tcW w:w="2336" w:type="pct"/>
            <w:tcBorders>
              <w:top w:val="single" w:sz="8" w:space="0" w:color="auto"/>
            </w:tcBorders>
            <w:vAlign w:val="center"/>
          </w:tcPr>
          <w:p w14:paraId="2C7BFD74" w14:textId="74624586" w:rsidR="00B5008E" w:rsidRPr="007D5F25" w:rsidRDefault="00E77D44" w:rsidP="006152BB">
            <w:pPr>
              <w:spacing w:before="60" w:line="360" w:lineRule="auto"/>
              <w:ind w:left="-110" w:right="-196" w:firstLine="110"/>
              <w:jc w:val="center"/>
              <w:rPr>
                <w:sz w:val="20"/>
              </w:rPr>
            </w:pPr>
            <w:r>
              <w:rPr>
                <w:sz w:val="20"/>
              </w:rPr>
              <w:t>Control Loop</w:t>
            </w:r>
          </w:p>
        </w:tc>
        <w:tc>
          <w:tcPr>
            <w:tcW w:w="1825" w:type="pct"/>
            <w:tcBorders>
              <w:top w:val="single" w:sz="8" w:space="0" w:color="auto"/>
            </w:tcBorders>
            <w:vAlign w:val="center"/>
          </w:tcPr>
          <w:p w14:paraId="2BB70849" w14:textId="0E0F7BC6" w:rsidR="00B5008E" w:rsidRPr="007D5F25" w:rsidRDefault="00E77D44" w:rsidP="006152BB">
            <w:pPr>
              <w:spacing w:before="60" w:line="360" w:lineRule="auto"/>
              <w:ind w:firstLine="0"/>
              <w:jc w:val="center"/>
              <w:rPr>
                <w:sz w:val="20"/>
              </w:rPr>
            </w:pPr>
            <w:r>
              <w:rPr>
                <w:sz w:val="20"/>
              </w:rPr>
              <w:t>Weight</w:t>
            </w:r>
          </w:p>
        </w:tc>
        <w:tc>
          <w:tcPr>
            <w:tcW w:w="838" w:type="pct"/>
            <w:tcBorders>
              <w:top w:val="single" w:sz="8" w:space="0" w:color="auto"/>
            </w:tcBorders>
            <w:vAlign w:val="center"/>
          </w:tcPr>
          <w:p w14:paraId="27C59464" w14:textId="77777777" w:rsidR="00B5008E" w:rsidRPr="007D5F25" w:rsidRDefault="00B5008E" w:rsidP="006152BB">
            <w:pPr>
              <w:spacing w:before="60" w:line="360" w:lineRule="auto"/>
              <w:ind w:firstLine="0"/>
              <w:jc w:val="center"/>
              <w:rPr>
                <w:sz w:val="20"/>
              </w:rPr>
            </w:pPr>
            <w:r w:rsidRPr="007D5F25">
              <w:rPr>
                <w:sz w:val="20"/>
              </w:rPr>
              <w:t>Value</w:t>
            </w:r>
          </w:p>
        </w:tc>
      </w:tr>
      <w:tr w:rsidR="00B5008E" w:rsidRPr="007D5F25" w14:paraId="1AA20262" w14:textId="77777777" w:rsidTr="006152BB">
        <w:trPr>
          <w:trHeight w:val="479"/>
          <w:jc w:val="center"/>
        </w:trPr>
        <w:tc>
          <w:tcPr>
            <w:tcW w:w="2336" w:type="pct"/>
            <w:tcBorders>
              <w:top w:val="nil"/>
              <w:bottom w:val="nil"/>
            </w:tcBorders>
            <w:shd w:val="clear" w:color="auto" w:fill="auto"/>
          </w:tcPr>
          <w:p w14:paraId="155A0ED9" w14:textId="68ADE1D1" w:rsidR="00B5008E" w:rsidRPr="007D5F25" w:rsidRDefault="00C752A7" w:rsidP="006152BB">
            <w:pPr>
              <w:spacing w:before="60" w:line="360" w:lineRule="auto"/>
              <w:ind w:left="-110" w:right="-196" w:firstLine="110"/>
              <w:jc w:val="center"/>
              <w:rPr>
                <w:sz w:val="20"/>
              </w:rPr>
            </w:pPr>
            <w:r w:rsidRPr="00C752A7">
              <w:rPr>
                <w:position w:val="-12"/>
              </w:rPr>
              <w:object w:dxaOrig="320" w:dyaOrig="360" w14:anchorId="7D325F23">
                <v:shape id="_x0000_i2025" type="#_x0000_t75" style="width:16pt;height:18pt" o:ole="">
                  <v:imagedata r:id="rId195" o:title=""/>
                </v:shape>
                <o:OLEObject Type="Embed" ProgID="Equation.DSMT4" ShapeID="_x0000_i2025" DrawAspect="Content" ObjectID="_1725727199" r:id="rId196"/>
              </w:object>
            </w:r>
          </w:p>
        </w:tc>
        <w:tc>
          <w:tcPr>
            <w:tcW w:w="1825" w:type="pct"/>
            <w:tcBorders>
              <w:top w:val="nil"/>
              <w:bottom w:val="nil"/>
            </w:tcBorders>
          </w:tcPr>
          <w:p w14:paraId="3AF8464B" w14:textId="77C7A400" w:rsidR="00B5008E" w:rsidRPr="007D5F25" w:rsidRDefault="00C752A7" w:rsidP="006152BB">
            <w:pPr>
              <w:spacing w:before="60" w:line="360" w:lineRule="auto"/>
              <w:ind w:firstLine="0"/>
              <w:jc w:val="center"/>
              <w:rPr>
                <w:sz w:val="20"/>
              </w:rPr>
            </w:pPr>
            <w:r w:rsidRPr="00C752A7">
              <w:rPr>
                <w:position w:val="-10"/>
              </w:rPr>
              <w:object w:dxaOrig="639" w:dyaOrig="360" w14:anchorId="7D8606D0">
                <v:shape id="_x0000_i2028" type="#_x0000_t75" style="width:32pt;height:18pt" o:ole="">
                  <v:imagedata r:id="rId197" o:title=""/>
                </v:shape>
                <o:OLEObject Type="Embed" ProgID="Equation.DSMT4" ShapeID="_x0000_i2028" DrawAspect="Content" ObjectID="_1725727200" r:id="rId198"/>
              </w:object>
            </w:r>
          </w:p>
        </w:tc>
        <w:tc>
          <w:tcPr>
            <w:tcW w:w="838" w:type="pct"/>
            <w:vMerge w:val="restart"/>
            <w:tcBorders>
              <w:top w:val="nil"/>
            </w:tcBorders>
            <w:shd w:val="clear" w:color="auto" w:fill="auto"/>
          </w:tcPr>
          <w:p w14:paraId="61AD6C35" w14:textId="77777777" w:rsidR="00B5008E" w:rsidRPr="007D5F25" w:rsidRDefault="00B5008E" w:rsidP="006152BB">
            <w:pPr>
              <w:spacing w:before="60" w:line="360" w:lineRule="auto"/>
              <w:ind w:firstLine="0"/>
              <w:jc w:val="center"/>
              <w:rPr>
                <w:sz w:val="20"/>
              </w:rPr>
            </w:pPr>
            <w:r w:rsidRPr="00B5008E">
              <w:rPr>
                <w:sz w:val="20"/>
              </w:rPr>
              <w:t>$0.02839$</w:t>
            </w:r>
          </w:p>
          <w:p w14:paraId="551D1999" w14:textId="11854E25" w:rsidR="00B5008E" w:rsidRPr="007D5F25" w:rsidRDefault="00B5008E" w:rsidP="006152BB">
            <w:pPr>
              <w:spacing w:before="60" w:line="360" w:lineRule="auto"/>
              <w:ind w:firstLine="0"/>
              <w:jc w:val="center"/>
              <w:rPr>
                <w:sz w:val="20"/>
              </w:rPr>
            </w:pPr>
            <w:r w:rsidRPr="00B5008E">
              <w:rPr>
                <w:sz w:val="20"/>
              </w:rPr>
              <w:t>$0.03066</w:t>
            </w:r>
            <w:r w:rsidR="005A60E3">
              <w:rPr>
                <w:sz w:val="20"/>
              </w:rPr>
              <w:t>$</w:t>
            </w:r>
          </w:p>
          <w:p w14:paraId="586BF572" w14:textId="77777777" w:rsidR="00B5008E" w:rsidRPr="007D5F25" w:rsidRDefault="00B5008E" w:rsidP="006152BB">
            <w:pPr>
              <w:spacing w:before="60" w:line="360" w:lineRule="auto"/>
              <w:ind w:firstLine="0"/>
              <w:jc w:val="center"/>
              <w:rPr>
                <w:sz w:val="20"/>
              </w:rPr>
            </w:pPr>
            <w:r w:rsidRPr="00B5008E">
              <w:rPr>
                <w:sz w:val="20"/>
              </w:rPr>
              <w:lastRenderedPageBreak/>
              <w:t>$0.0439$</w:t>
            </w:r>
          </w:p>
          <w:p w14:paraId="40B401B6" w14:textId="3987210C" w:rsidR="00B5008E" w:rsidRPr="007D5F25" w:rsidRDefault="00C752A7" w:rsidP="006152BB">
            <w:pPr>
              <w:spacing w:before="60" w:line="360" w:lineRule="auto"/>
              <w:ind w:firstLine="0"/>
              <w:jc w:val="center"/>
              <w:rPr>
                <w:sz w:val="20"/>
              </w:rPr>
            </w:pPr>
            <w:r w:rsidRPr="00C752A7">
              <w:rPr>
                <w:position w:val="-6"/>
              </w:rPr>
              <w:object w:dxaOrig="1300" w:dyaOrig="320" w14:anchorId="2EED27A5">
                <v:shape id="_x0000_i2031" type="#_x0000_t75" style="width:65pt;height:16pt" o:ole="">
                  <v:imagedata r:id="rId199" o:title=""/>
                </v:shape>
                <o:OLEObject Type="Embed" ProgID="Equation.DSMT4" ShapeID="_x0000_i2031" DrawAspect="Content" ObjectID="_1725727201" r:id="rId200"/>
              </w:object>
            </w:r>
          </w:p>
          <w:p w14:paraId="54B28127" w14:textId="78488F72" w:rsidR="00B5008E" w:rsidRPr="007D5F25" w:rsidRDefault="00C752A7" w:rsidP="006152BB">
            <w:pPr>
              <w:spacing w:before="60" w:line="360" w:lineRule="auto"/>
              <w:ind w:firstLine="0"/>
              <w:jc w:val="center"/>
              <w:rPr>
                <w:sz w:val="20"/>
              </w:rPr>
            </w:pPr>
            <w:r w:rsidRPr="00C752A7">
              <w:rPr>
                <w:position w:val="-6"/>
              </w:rPr>
              <w:object w:dxaOrig="1060" w:dyaOrig="320" w14:anchorId="4ABD78CA">
                <v:shape id="_x0000_i2037" type="#_x0000_t75" style="width:53pt;height:16pt" o:ole="">
                  <v:imagedata r:id="rId201" o:title=""/>
                </v:shape>
                <o:OLEObject Type="Embed" ProgID="Equation.DSMT4" ShapeID="_x0000_i2037" DrawAspect="Content" ObjectID="_1725727202" r:id="rId202"/>
              </w:object>
            </w:r>
          </w:p>
          <w:p w14:paraId="5F118D6F" w14:textId="63D5D269" w:rsidR="00B5008E" w:rsidRPr="007D5F25" w:rsidRDefault="00C752A7" w:rsidP="006152BB">
            <w:pPr>
              <w:spacing w:before="60" w:line="360" w:lineRule="auto"/>
              <w:ind w:firstLine="0"/>
              <w:jc w:val="center"/>
              <w:rPr>
                <w:sz w:val="20"/>
              </w:rPr>
            </w:pPr>
            <w:r w:rsidRPr="00C752A7">
              <w:rPr>
                <w:position w:val="-6"/>
              </w:rPr>
              <w:object w:dxaOrig="940" w:dyaOrig="320" w14:anchorId="05D19B1D">
                <v:shape id="_x0000_i2040" type="#_x0000_t75" style="width:47pt;height:16pt" o:ole="">
                  <v:imagedata r:id="rId203" o:title=""/>
                </v:shape>
                <o:OLEObject Type="Embed" ProgID="Equation.DSMT4" ShapeID="_x0000_i2040" DrawAspect="Content" ObjectID="_1725727203" r:id="rId204"/>
              </w:object>
            </w:r>
          </w:p>
          <w:p w14:paraId="3F6BB41D" w14:textId="77777777" w:rsidR="00B5008E" w:rsidRPr="007D5F25" w:rsidRDefault="00B5008E" w:rsidP="006152BB">
            <w:pPr>
              <w:spacing w:before="60" w:line="360" w:lineRule="auto"/>
              <w:ind w:firstLine="0"/>
              <w:jc w:val="center"/>
              <w:rPr>
                <w:sz w:val="20"/>
              </w:rPr>
            </w:pPr>
            <w:r w:rsidRPr="00B5008E">
              <w:rPr>
                <w:sz w:val="20"/>
              </w:rPr>
              <w:t>$3000$</w:t>
            </w:r>
          </w:p>
          <w:p w14:paraId="21E99FBE" w14:textId="1CF5E588" w:rsidR="00B5008E" w:rsidRPr="00784132" w:rsidRDefault="00B5008E" w:rsidP="006152BB">
            <w:pPr>
              <w:spacing w:before="60" w:line="360" w:lineRule="auto"/>
              <w:ind w:firstLine="0"/>
              <w:jc w:val="center"/>
              <w:rPr>
                <w:sz w:val="20"/>
              </w:rPr>
            </w:pPr>
            <w:r w:rsidRPr="00B5008E">
              <w:rPr>
                <w:sz w:val="20"/>
              </w:rPr>
              <w:t>$0.2$</w:t>
            </w:r>
          </w:p>
        </w:tc>
      </w:tr>
      <w:tr w:rsidR="00B5008E" w:rsidRPr="007D5F25" w14:paraId="3C39572F" w14:textId="77777777" w:rsidTr="006152BB">
        <w:trPr>
          <w:trHeight w:val="458"/>
          <w:jc w:val="center"/>
        </w:trPr>
        <w:tc>
          <w:tcPr>
            <w:tcW w:w="2336" w:type="pct"/>
            <w:tcBorders>
              <w:top w:val="nil"/>
              <w:bottom w:val="nil"/>
            </w:tcBorders>
            <w:shd w:val="clear" w:color="auto" w:fill="auto"/>
          </w:tcPr>
          <w:p w14:paraId="54423295" w14:textId="27CD778B" w:rsidR="00B5008E" w:rsidRPr="007D5F25" w:rsidRDefault="00C752A7" w:rsidP="006152BB">
            <w:pPr>
              <w:spacing w:before="60" w:line="360" w:lineRule="auto"/>
              <w:ind w:left="-110" w:right="-196" w:firstLine="110"/>
              <w:jc w:val="center"/>
              <w:rPr>
                <w:sz w:val="20"/>
              </w:rPr>
            </w:pPr>
            <w:r w:rsidRPr="00C752A7">
              <w:rPr>
                <w:position w:val="-14"/>
              </w:rPr>
              <w:object w:dxaOrig="320" w:dyaOrig="380" w14:anchorId="0B30AB96">
                <v:shape id="_x0000_i2049" type="#_x0000_t75" style="width:16pt;height:19pt" o:ole="">
                  <v:imagedata r:id="rId205" o:title=""/>
                </v:shape>
                <o:OLEObject Type="Embed" ProgID="Equation.DSMT4" ShapeID="_x0000_i2049" DrawAspect="Content" ObjectID="_1725727204" r:id="rId206"/>
              </w:object>
            </w:r>
          </w:p>
        </w:tc>
        <w:tc>
          <w:tcPr>
            <w:tcW w:w="1825" w:type="pct"/>
            <w:tcBorders>
              <w:top w:val="nil"/>
              <w:bottom w:val="nil"/>
            </w:tcBorders>
          </w:tcPr>
          <w:p w14:paraId="0A9B54D3" w14:textId="1506F5A6" w:rsidR="00B5008E" w:rsidRPr="007D5F25" w:rsidRDefault="00C752A7" w:rsidP="006152BB">
            <w:pPr>
              <w:spacing w:before="60" w:line="360" w:lineRule="auto"/>
              <w:ind w:firstLine="0"/>
              <w:jc w:val="center"/>
              <w:rPr>
                <w:sz w:val="20"/>
              </w:rPr>
            </w:pPr>
            <w:r w:rsidRPr="00C752A7">
              <w:rPr>
                <w:position w:val="-10"/>
              </w:rPr>
              <w:object w:dxaOrig="639" w:dyaOrig="360" w14:anchorId="678B5DF4">
                <v:shape id="_x0000_i2052" type="#_x0000_t75" style="width:32pt;height:18pt" o:ole="">
                  <v:imagedata r:id="rId207" o:title=""/>
                </v:shape>
                <o:OLEObject Type="Embed" ProgID="Equation.DSMT4" ShapeID="_x0000_i2052" DrawAspect="Content" ObjectID="_1725727205" r:id="rId208"/>
              </w:object>
            </w:r>
          </w:p>
        </w:tc>
        <w:tc>
          <w:tcPr>
            <w:tcW w:w="838" w:type="pct"/>
            <w:vMerge/>
            <w:shd w:val="clear" w:color="auto" w:fill="auto"/>
          </w:tcPr>
          <w:p w14:paraId="0411DC34" w14:textId="77777777" w:rsidR="00B5008E" w:rsidRPr="00784132" w:rsidRDefault="00B5008E" w:rsidP="006152BB">
            <w:pPr>
              <w:spacing w:before="60" w:line="360" w:lineRule="auto"/>
              <w:jc w:val="center"/>
              <w:rPr>
                <w:sz w:val="20"/>
              </w:rPr>
            </w:pPr>
          </w:p>
        </w:tc>
      </w:tr>
      <w:tr w:rsidR="00B5008E" w:rsidRPr="007D5F25" w14:paraId="0EEB78ED" w14:textId="77777777" w:rsidTr="006152BB">
        <w:trPr>
          <w:trHeight w:val="458"/>
          <w:jc w:val="center"/>
        </w:trPr>
        <w:tc>
          <w:tcPr>
            <w:tcW w:w="2336" w:type="pct"/>
            <w:tcBorders>
              <w:top w:val="nil"/>
              <w:bottom w:val="nil"/>
            </w:tcBorders>
            <w:shd w:val="clear" w:color="auto" w:fill="auto"/>
          </w:tcPr>
          <w:p w14:paraId="7ED28AED" w14:textId="48CD3B4F" w:rsidR="00B5008E" w:rsidRPr="007D5F25" w:rsidRDefault="00C752A7" w:rsidP="006152BB">
            <w:pPr>
              <w:spacing w:before="60" w:line="360" w:lineRule="auto"/>
              <w:ind w:left="-110" w:right="-196" w:firstLine="110"/>
              <w:jc w:val="center"/>
              <w:rPr>
                <w:sz w:val="20"/>
              </w:rPr>
            </w:pPr>
            <w:r w:rsidRPr="00C752A7">
              <w:rPr>
                <w:position w:val="-12"/>
              </w:rPr>
              <w:object w:dxaOrig="300" w:dyaOrig="360" w14:anchorId="1DA5D0DF">
                <v:shape id="_x0000_i2055" type="#_x0000_t75" style="width:15pt;height:18pt" o:ole="">
                  <v:imagedata r:id="rId209" o:title=""/>
                </v:shape>
                <o:OLEObject Type="Embed" ProgID="Equation.DSMT4" ShapeID="_x0000_i2055" DrawAspect="Content" ObjectID="_1725727206" r:id="rId210"/>
              </w:object>
            </w:r>
          </w:p>
        </w:tc>
        <w:tc>
          <w:tcPr>
            <w:tcW w:w="1825" w:type="pct"/>
            <w:tcBorders>
              <w:top w:val="nil"/>
              <w:bottom w:val="nil"/>
            </w:tcBorders>
          </w:tcPr>
          <w:p w14:paraId="6E2892AB" w14:textId="49F16BA3" w:rsidR="00B5008E" w:rsidRPr="007D5F25" w:rsidRDefault="00C752A7" w:rsidP="006152BB">
            <w:pPr>
              <w:spacing w:before="60" w:line="360" w:lineRule="auto"/>
              <w:ind w:firstLine="0"/>
              <w:jc w:val="center"/>
              <w:rPr>
                <w:sz w:val="20"/>
              </w:rPr>
            </w:pPr>
            <w:r w:rsidRPr="00C752A7">
              <w:rPr>
                <w:position w:val="-10"/>
              </w:rPr>
              <w:object w:dxaOrig="639" w:dyaOrig="360" w14:anchorId="75E26C39">
                <v:shape id="_x0000_i2058" type="#_x0000_t75" style="width:32pt;height:18pt" o:ole="">
                  <v:imagedata r:id="rId211" o:title=""/>
                </v:shape>
                <o:OLEObject Type="Embed" ProgID="Equation.DSMT4" ShapeID="_x0000_i2058" DrawAspect="Content" ObjectID="_1725727207" r:id="rId212"/>
              </w:object>
            </w:r>
          </w:p>
        </w:tc>
        <w:tc>
          <w:tcPr>
            <w:tcW w:w="838" w:type="pct"/>
            <w:vMerge/>
            <w:shd w:val="clear" w:color="auto" w:fill="auto"/>
          </w:tcPr>
          <w:p w14:paraId="258F8B9B" w14:textId="77777777" w:rsidR="00B5008E" w:rsidRPr="00784132" w:rsidRDefault="00B5008E" w:rsidP="006152BB">
            <w:pPr>
              <w:spacing w:before="60" w:line="360" w:lineRule="auto"/>
              <w:jc w:val="center"/>
              <w:rPr>
                <w:sz w:val="20"/>
              </w:rPr>
            </w:pPr>
          </w:p>
        </w:tc>
      </w:tr>
      <w:tr w:rsidR="00B5008E" w:rsidRPr="007D5F25" w14:paraId="0EB82772" w14:textId="77777777" w:rsidTr="006152BB">
        <w:trPr>
          <w:trHeight w:val="458"/>
          <w:jc w:val="center"/>
        </w:trPr>
        <w:tc>
          <w:tcPr>
            <w:tcW w:w="2336" w:type="pct"/>
            <w:tcBorders>
              <w:top w:val="nil"/>
              <w:bottom w:val="nil"/>
            </w:tcBorders>
            <w:shd w:val="clear" w:color="auto" w:fill="auto"/>
          </w:tcPr>
          <w:p w14:paraId="7A8AD7BD" w14:textId="63E7A692" w:rsidR="00B5008E" w:rsidRPr="007D5F25" w:rsidRDefault="00C752A7" w:rsidP="006152BB">
            <w:pPr>
              <w:spacing w:before="60" w:line="360" w:lineRule="auto"/>
              <w:ind w:left="-110" w:right="-196" w:firstLine="110"/>
              <w:jc w:val="center"/>
              <w:rPr>
                <w:sz w:val="20"/>
              </w:rPr>
            </w:pPr>
            <w:r w:rsidRPr="00C752A7">
              <w:rPr>
                <w:position w:val="-12"/>
              </w:rPr>
              <w:object w:dxaOrig="440" w:dyaOrig="360" w14:anchorId="0A32DEA0">
                <v:shape id="_x0000_i2061" type="#_x0000_t75" style="width:22pt;height:18pt" o:ole="">
                  <v:imagedata r:id="rId213" o:title=""/>
                </v:shape>
                <o:OLEObject Type="Embed" ProgID="Equation.DSMT4" ShapeID="_x0000_i2061" DrawAspect="Content" ObjectID="_1725727208" r:id="rId214"/>
              </w:object>
            </w:r>
          </w:p>
        </w:tc>
        <w:tc>
          <w:tcPr>
            <w:tcW w:w="1825" w:type="pct"/>
            <w:tcBorders>
              <w:top w:val="nil"/>
              <w:bottom w:val="nil"/>
            </w:tcBorders>
          </w:tcPr>
          <w:p w14:paraId="3B835DFA" w14:textId="77545983" w:rsidR="00B5008E" w:rsidRPr="007D5F25" w:rsidRDefault="00C752A7" w:rsidP="006152BB">
            <w:pPr>
              <w:spacing w:before="60" w:line="360" w:lineRule="auto"/>
              <w:ind w:firstLine="0"/>
              <w:jc w:val="center"/>
              <w:rPr>
                <w:sz w:val="20"/>
              </w:rPr>
            </w:pPr>
            <w:r w:rsidRPr="00C752A7">
              <w:rPr>
                <w:position w:val="-10"/>
              </w:rPr>
              <w:object w:dxaOrig="639" w:dyaOrig="360" w14:anchorId="530756F9">
                <v:shape id="_x0000_i2064" type="#_x0000_t75" style="width:32pt;height:18pt" o:ole="">
                  <v:imagedata r:id="rId215" o:title=""/>
                </v:shape>
                <o:OLEObject Type="Embed" ProgID="Equation.DSMT4" ShapeID="_x0000_i2064" DrawAspect="Content" ObjectID="_1725727209" r:id="rId216"/>
              </w:object>
            </w:r>
          </w:p>
        </w:tc>
        <w:tc>
          <w:tcPr>
            <w:tcW w:w="838" w:type="pct"/>
            <w:vMerge/>
            <w:shd w:val="clear" w:color="auto" w:fill="auto"/>
          </w:tcPr>
          <w:p w14:paraId="39B92473" w14:textId="77777777" w:rsidR="00B5008E" w:rsidRPr="00784132" w:rsidRDefault="00B5008E" w:rsidP="006152BB">
            <w:pPr>
              <w:spacing w:before="60" w:line="360" w:lineRule="auto"/>
              <w:jc w:val="center"/>
              <w:rPr>
                <w:sz w:val="20"/>
              </w:rPr>
            </w:pPr>
          </w:p>
        </w:tc>
      </w:tr>
      <w:tr w:rsidR="00B5008E" w:rsidRPr="007D5F25" w14:paraId="4FF474FD" w14:textId="77777777" w:rsidTr="006152BB">
        <w:trPr>
          <w:trHeight w:val="458"/>
          <w:jc w:val="center"/>
        </w:trPr>
        <w:tc>
          <w:tcPr>
            <w:tcW w:w="2336" w:type="pct"/>
            <w:tcBorders>
              <w:top w:val="nil"/>
              <w:bottom w:val="nil"/>
            </w:tcBorders>
            <w:shd w:val="clear" w:color="auto" w:fill="auto"/>
          </w:tcPr>
          <w:p w14:paraId="49CE07D2" w14:textId="77777777" w:rsidR="00B5008E" w:rsidRPr="007D5F25" w:rsidRDefault="00B5008E" w:rsidP="006152BB">
            <w:pPr>
              <w:spacing w:before="60" w:line="360" w:lineRule="auto"/>
              <w:ind w:left="-110" w:right="-196" w:firstLine="110"/>
              <w:jc w:val="center"/>
              <w:rPr>
                <w:sz w:val="20"/>
              </w:rPr>
            </w:pPr>
            <w:r>
              <w:rPr>
                <w:sz w:val="20"/>
              </w:rPr>
              <w:t>b</w:t>
            </w:r>
          </w:p>
        </w:tc>
        <w:tc>
          <w:tcPr>
            <w:tcW w:w="1825" w:type="pct"/>
            <w:tcBorders>
              <w:top w:val="nil"/>
              <w:bottom w:val="nil"/>
            </w:tcBorders>
          </w:tcPr>
          <w:p w14:paraId="000EE11A" w14:textId="387D3F67" w:rsidR="00B5008E" w:rsidRPr="007D5F25" w:rsidRDefault="00C752A7" w:rsidP="006152BB">
            <w:pPr>
              <w:spacing w:before="60" w:line="360" w:lineRule="auto"/>
              <w:ind w:firstLine="0"/>
              <w:jc w:val="center"/>
              <w:rPr>
                <w:sz w:val="20"/>
              </w:rPr>
            </w:pPr>
            <w:r w:rsidRPr="00C752A7">
              <w:rPr>
                <w:position w:val="-6"/>
              </w:rPr>
              <w:object w:dxaOrig="1240" w:dyaOrig="320" w14:anchorId="509B2F3A">
                <v:shape id="_x0000_i2067" type="#_x0000_t75" style="width:62pt;height:16pt" o:ole="">
                  <v:imagedata r:id="rId217" o:title=""/>
                </v:shape>
                <o:OLEObject Type="Embed" ProgID="Equation.DSMT4" ShapeID="_x0000_i2067" DrawAspect="Content" ObjectID="_1725727210" r:id="rId218"/>
              </w:object>
            </w:r>
          </w:p>
        </w:tc>
        <w:tc>
          <w:tcPr>
            <w:tcW w:w="838" w:type="pct"/>
            <w:vMerge/>
            <w:shd w:val="clear" w:color="auto" w:fill="auto"/>
          </w:tcPr>
          <w:p w14:paraId="55DE65CE" w14:textId="77777777" w:rsidR="00B5008E" w:rsidRPr="00784132" w:rsidRDefault="00B5008E" w:rsidP="006152BB">
            <w:pPr>
              <w:spacing w:before="60" w:line="360" w:lineRule="auto"/>
              <w:jc w:val="center"/>
              <w:rPr>
                <w:sz w:val="20"/>
              </w:rPr>
            </w:pPr>
          </w:p>
        </w:tc>
      </w:tr>
      <w:tr w:rsidR="00B5008E" w:rsidRPr="007D5F25" w14:paraId="42A8FD4D" w14:textId="77777777" w:rsidTr="006152BB">
        <w:trPr>
          <w:trHeight w:val="458"/>
          <w:jc w:val="center"/>
        </w:trPr>
        <w:tc>
          <w:tcPr>
            <w:tcW w:w="2336" w:type="pct"/>
            <w:tcBorders>
              <w:top w:val="nil"/>
              <w:bottom w:val="nil"/>
            </w:tcBorders>
            <w:shd w:val="clear" w:color="auto" w:fill="auto"/>
          </w:tcPr>
          <w:p w14:paraId="7038FDA0" w14:textId="77777777" w:rsidR="00B5008E" w:rsidRPr="007D5F25" w:rsidRDefault="00B5008E" w:rsidP="006152BB">
            <w:pPr>
              <w:spacing w:before="60" w:line="360" w:lineRule="auto"/>
              <w:ind w:left="-110" w:right="-196" w:firstLine="110"/>
              <w:jc w:val="center"/>
              <w:rPr>
                <w:sz w:val="20"/>
              </w:rPr>
            </w:pPr>
            <w:r>
              <w:rPr>
                <w:sz w:val="20"/>
              </w:rPr>
              <w:t>d</w:t>
            </w:r>
          </w:p>
        </w:tc>
        <w:tc>
          <w:tcPr>
            <w:tcW w:w="1825" w:type="pct"/>
            <w:tcBorders>
              <w:top w:val="nil"/>
              <w:bottom w:val="nil"/>
            </w:tcBorders>
          </w:tcPr>
          <w:p w14:paraId="5566DCA8" w14:textId="06E78C1E" w:rsidR="00B5008E" w:rsidRPr="007D5F25" w:rsidRDefault="00C752A7" w:rsidP="006152BB">
            <w:pPr>
              <w:spacing w:before="60" w:line="360" w:lineRule="auto"/>
              <w:ind w:firstLine="0"/>
              <w:jc w:val="center"/>
              <w:rPr>
                <w:sz w:val="20"/>
              </w:rPr>
            </w:pPr>
            <w:r w:rsidRPr="00C752A7">
              <w:rPr>
                <w:position w:val="-6"/>
              </w:rPr>
              <w:object w:dxaOrig="1480" w:dyaOrig="320" w14:anchorId="64396D4E">
                <v:shape id="_x0000_i2082" type="#_x0000_t75" style="width:74pt;height:16pt" o:ole="">
                  <v:imagedata r:id="rId219" o:title=""/>
                </v:shape>
                <o:OLEObject Type="Embed" ProgID="Equation.DSMT4" ShapeID="_x0000_i2082" DrawAspect="Content" ObjectID="_1725727211" r:id="rId220"/>
              </w:object>
            </w:r>
          </w:p>
        </w:tc>
        <w:tc>
          <w:tcPr>
            <w:tcW w:w="838" w:type="pct"/>
            <w:vMerge/>
            <w:shd w:val="clear" w:color="auto" w:fill="auto"/>
          </w:tcPr>
          <w:p w14:paraId="662C0AD8" w14:textId="77777777" w:rsidR="00B5008E" w:rsidRPr="00784132" w:rsidRDefault="00B5008E" w:rsidP="006152BB">
            <w:pPr>
              <w:spacing w:before="60" w:line="360" w:lineRule="auto"/>
              <w:jc w:val="center"/>
              <w:rPr>
                <w:sz w:val="20"/>
              </w:rPr>
            </w:pPr>
          </w:p>
        </w:tc>
      </w:tr>
      <w:tr w:rsidR="00B5008E" w:rsidRPr="007D5F25" w14:paraId="6CCD3396" w14:textId="77777777" w:rsidTr="006152BB">
        <w:trPr>
          <w:trHeight w:val="458"/>
          <w:jc w:val="center"/>
        </w:trPr>
        <w:tc>
          <w:tcPr>
            <w:tcW w:w="2336" w:type="pct"/>
            <w:tcBorders>
              <w:top w:val="nil"/>
              <w:bottom w:val="nil"/>
            </w:tcBorders>
            <w:shd w:val="clear" w:color="auto" w:fill="auto"/>
          </w:tcPr>
          <w:p w14:paraId="680A3DF9" w14:textId="4A59CD96" w:rsidR="00B5008E" w:rsidRPr="007D5F25" w:rsidRDefault="00C752A7" w:rsidP="006152BB">
            <w:pPr>
              <w:spacing w:before="60" w:line="360" w:lineRule="auto"/>
              <w:ind w:left="-110" w:right="-196" w:firstLine="110"/>
              <w:jc w:val="center"/>
              <w:rPr>
                <w:sz w:val="20"/>
              </w:rPr>
            </w:pPr>
            <w:r w:rsidRPr="00C752A7">
              <w:rPr>
                <w:position w:val="-12"/>
              </w:rPr>
              <w:object w:dxaOrig="580" w:dyaOrig="360" w14:anchorId="216C5594">
                <v:shape id="_x0000_i2085" type="#_x0000_t75" style="width:29pt;height:18pt" o:ole="">
                  <v:imagedata r:id="rId221" o:title=""/>
                </v:shape>
                <o:OLEObject Type="Embed" ProgID="Equation.DSMT4" ShapeID="_x0000_i2085" DrawAspect="Content" ObjectID="_1725727212" r:id="rId222"/>
              </w:object>
            </w:r>
          </w:p>
        </w:tc>
        <w:tc>
          <w:tcPr>
            <w:tcW w:w="1825" w:type="pct"/>
            <w:tcBorders>
              <w:top w:val="nil"/>
              <w:bottom w:val="nil"/>
            </w:tcBorders>
          </w:tcPr>
          <w:p w14:paraId="6BF872D7" w14:textId="77777777" w:rsidR="00B5008E" w:rsidRPr="007D5F25" w:rsidRDefault="00B5008E" w:rsidP="006152BB">
            <w:pPr>
              <w:spacing w:before="60" w:line="360" w:lineRule="auto"/>
              <w:ind w:firstLine="0"/>
              <w:jc w:val="center"/>
              <w:rPr>
                <w:sz w:val="20"/>
              </w:rPr>
            </w:pPr>
            <w:r w:rsidRPr="00B5008E">
              <w:rPr>
                <w:sz w:val="20"/>
              </w:rPr>
              <w:t>rpm</w:t>
            </w:r>
          </w:p>
        </w:tc>
        <w:tc>
          <w:tcPr>
            <w:tcW w:w="838" w:type="pct"/>
            <w:vMerge/>
            <w:shd w:val="clear" w:color="auto" w:fill="auto"/>
          </w:tcPr>
          <w:p w14:paraId="355A85D6" w14:textId="77777777" w:rsidR="00B5008E" w:rsidRPr="00784132" w:rsidRDefault="00B5008E" w:rsidP="006152BB">
            <w:pPr>
              <w:spacing w:before="60" w:line="360" w:lineRule="auto"/>
              <w:jc w:val="center"/>
              <w:rPr>
                <w:sz w:val="20"/>
              </w:rPr>
            </w:pPr>
          </w:p>
        </w:tc>
      </w:tr>
      <w:tr w:rsidR="00B5008E" w:rsidRPr="007D5F25" w14:paraId="1D8A96D9" w14:textId="77777777" w:rsidTr="006152BB">
        <w:trPr>
          <w:trHeight w:val="458"/>
          <w:jc w:val="center"/>
        </w:trPr>
        <w:tc>
          <w:tcPr>
            <w:tcW w:w="2336" w:type="pct"/>
            <w:tcBorders>
              <w:top w:val="nil"/>
              <w:bottom w:val="nil"/>
            </w:tcBorders>
            <w:shd w:val="clear" w:color="auto" w:fill="auto"/>
          </w:tcPr>
          <w:p w14:paraId="17410153" w14:textId="1E3AA12B" w:rsidR="00B5008E" w:rsidRPr="007D5F25" w:rsidRDefault="00C752A7" w:rsidP="006152BB">
            <w:pPr>
              <w:spacing w:before="60" w:line="360" w:lineRule="auto"/>
              <w:ind w:left="-110" w:right="-196" w:firstLine="110"/>
              <w:jc w:val="center"/>
              <w:rPr>
                <w:sz w:val="20"/>
              </w:rPr>
            </w:pPr>
            <w:r w:rsidRPr="00C752A7">
              <w:rPr>
                <w:position w:val="-14"/>
              </w:rPr>
              <w:object w:dxaOrig="340" w:dyaOrig="380" w14:anchorId="0BF29A67">
                <v:shape id="_x0000_i2088" type="#_x0000_t75" style="width:17pt;height:19pt" o:ole="">
                  <v:imagedata r:id="rId223" o:title=""/>
                </v:shape>
                <o:OLEObject Type="Embed" ProgID="Equation.DSMT4" ShapeID="_x0000_i2088" DrawAspect="Content" ObjectID="_1725727213" r:id="rId224"/>
              </w:object>
            </w:r>
          </w:p>
        </w:tc>
        <w:tc>
          <w:tcPr>
            <w:tcW w:w="1825" w:type="pct"/>
            <w:tcBorders>
              <w:top w:val="nil"/>
              <w:bottom w:val="nil"/>
            </w:tcBorders>
          </w:tcPr>
          <w:p w14:paraId="33DC7C22" w14:textId="15F689AD" w:rsidR="00B5008E" w:rsidRPr="007D5F25" w:rsidRDefault="00C752A7" w:rsidP="006152BB">
            <w:pPr>
              <w:spacing w:before="60" w:line="360" w:lineRule="auto"/>
              <w:ind w:firstLine="0"/>
              <w:jc w:val="center"/>
              <w:rPr>
                <w:sz w:val="20"/>
              </w:rPr>
            </w:pPr>
            <w:r w:rsidRPr="00025957">
              <w:rPr>
                <w:position w:val="-4"/>
              </w:rPr>
              <w:object w:dxaOrig="260" w:dyaOrig="200" w14:anchorId="64B5A029">
                <v:shape id="_x0000_i2091" type="#_x0000_t75" style="width:13pt;height:10pt" o:ole="">
                  <v:imagedata r:id="rId225" o:title=""/>
                </v:shape>
                <o:OLEObject Type="Embed" ProgID="Equation.DSMT4" ShapeID="_x0000_i2091" DrawAspect="Content" ObjectID="_1725727214" r:id="rId226"/>
              </w:object>
            </w:r>
          </w:p>
        </w:tc>
        <w:tc>
          <w:tcPr>
            <w:tcW w:w="838" w:type="pct"/>
            <w:vMerge/>
            <w:shd w:val="clear" w:color="auto" w:fill="auto"/>
          </w:tcPr>
          <w:p w14:paraId="2C92F9EC" w14:textId="77777777" w:rsidR="00B5008E" w:rsidRPr="00784132" w:rsidRDefault="00B5008E" w:rsidP="006152BB">
            <w:pPr>
              <w:spacing w:before="60" w:line="360" w:lineRule="auto"/>
              <w:jc w:val="center"/>
              <w:rPr>
                <w:sz w:val="20"/>
              </w:rPr>
            </w:pPr>
          </w:p>
        </w:tc>
      </w:tr>
      <w:tr w:rsidR="00B5008E" w:rsidRPr="007D5F25" w14:paraId="2BA65EB4" w14:textId="77777777" w:rsidTr="006152BB">
        <w:trPr>
          <w:trHeight w:val="458"/>
          <w:jc w:val="center"/>
        </w:trPr>
        <w:tc>
          <w:tcPr>
            <w:tcW w:w="2336" w:type="pct"/>
            <w:tcBorders>
              <w:top w:val="nil"/>
              <w:bottom w:val="single" w:sz="4" w:space="0" w:color="auto"/>
            </w:tcBorders>
            <w:shd w:val="clear" w:color="auto" w:fill="auto"/>
          </w:tcPr>
          <w:p w14:paraId="68C9BA94" w14:textId="77777777" w:rsidR="00B5008E" w:rsidRPr="007D5F25" w:rsidRDefault="00B5008E" w:rsidP="006152BB">
            <w:pPr>
              <w:spacing w:before="60" w:line="360" w:lineRule="auto"/>
              <w:ind w:right="-196" w:firstLine="0"/>
              <w:rPr>
                <w:sz w:val="20"/>
              </w:rPr>
            </w:pPr>
          </w:p>
        </w:tc>
        <w:tc>
          <w:tcPr>
            <w:tcW w:w="1825" w:type="pct"/>
            <w:tcBorders>
              <w:top w:val="nil"/>
              <w:bottom w:val="single" w:sz="4" w:space="0" w:color="auto"/>
            </w:tcBorders>
          </w:tcPr>
          <w:p w14:paraId="1E079F00" w14:textId="77777777" w:rsidR="00B5008E" w:rsidRPr="006175A7" w:rsidRDefault="00B5008E" w:rsidP="006152BB">
            <w:pPr>
              <w:spacing w:before="60" w:line="360" w:lineRule="auto"/>
              <w:ind w:firstLine="0"/>
              <w:jc w:val="center"/>
              <w:rPr>
                <w:sz w:val="20"/>
                <w:vertAlign w:val="superscript"/>
              </w:rPr>
            </w:pPr>
          </w:p>
        </w:tc>
        <w:tc>
          <w:tcPr>
            <w:tcW w:w="838" w:type="pct"/>
            <w:vMerge/>
            <w:tcBorders>
              <w:bottom w:val="single" w:sz="4" w:space="0" w:color="auto"/>
            </w:tcBorders>
            <w:shd w:val="clear" w:color="auto" w:fill="auto"/>
          </w:tcPr>
          <w:p w14:paraId="256B97AC" w14:textId="77777777" w:rsidR="00B5008E" w:rsidRPr="00784132" w:rsidRDefault="00B5008E" w:rsidP="006152BB">
            <w:pPr>
              <w:spacing w:before="60" w:line="360" w:lineRule="auto"/>
              <w:ind w:firstLine="0"/>
              <w:jc w:val="center"/>
              <w:rPr>
                <w:sz w:val="20"/>
              </w:rPr>
            </w:pPr>
          </w:p>
        </w:tc>
      </w:tr>
    </w:tbl>
    <w:p w14:paraId="0353AD7D" w14:textId="3C333A66" w:rsidR="007D37C1" w:rsidRDefault="007D37C1" w:rsidP="00370921">
      <w:pPr>
        <w:ind w:firstLine="0"/>
        <w:rPr>
          <w:lang w:val="x-none"/>
        </w:rPr>
      </w:pPr>
    </w:p>
    <w:p w14:paraId="1454386C" w14:textId="7E0537C9" w:rsidR="007D37C1" w:rsidRDefault="007D37C1" w:rsidP="00370921">
      <w:pPr>
        <w:ind w:firstLine="0"/>
        <w:rPr>
          <w:lang w:val="x-none"/>
        </w:rPr>
      </w:pPr>
    </w:p>
    <w:p w14:paraId="6BF8BD0A" w14:textId="1893CB4D" w:rsidR="005A60E3" w:rsidRPr="005A60E3" w:rsidRDefault="005A60E3" w:rsidP="005A60E3">
      <w:pPr>
        <w:pStyle w:val="heading2"/>
      </w:pPr>
      <w:r w:rsidRPr="005A60E3">
        <w:t>Performance of the LQIR-DG Controller</w:t>
      </w:r>
    </w:p>
    <w:p w14:paraId="40791FEB" w14:textId="77777777" w:rsidR="005A60E3" w:rsidRPr="005A60E3" w:rsidRDefault="005A60E3" w:rsidP="005A60E3">
      <w:pPr>
        <w:ind w:firstLine="0"/>
        <w:rPr>
          <w:lang w:val="x-none"/>
        </w:rPr>
      </w:pPr>
    </w:p>
    <w:p w14:paraId="4B0A61E8" w14:textId="09F47DA2" w:rsidR="005A60E3" w:rsidRPr="005A60E3" w:rsidRDefault="005A60E3" w:rsidP="005A60E3">
      <w:pPr>
        <w:ind w:firstLine="0"/>
        <w:rPr>
          <w:lang w:val="x-none"/>
        </w:rPr>
      </w:pPr>
      <w:r w:rsidRPr="005A60E3">
        <w:rPr>
          <w:lang w:val="x-none"/>
        </w:rPr>
        <w:t>Here,</w:t>
      </w:r>
      <w:r>
        <w:t xml:space="preserve"> </w:t>
      </w:r>
      <w:r w:rsidRPr="005A60E3">
        <w:rPr>
          <w:lang w:val="x-none"/>
        </w:rPr>
        <w:t>the performance of the LQIR-DG controller is evaluated. The desired and actual outputs, including the roll, pitch, and yaw angles, are compared in \</w:t>
      </w:r>
      <w:proofErr w:type="spellStart"/>
      <w:r w:rsidRPr="005A60E3">
        <w:rPr>
          <w:lang w:val="x-none"/>
        </w:rPr>
        <w:t>figurename</w:t>
      </w:r>
      <w:proofErr w:type="spellEnd"/>
      <w:r w:rsidRPr="005A60E3">
        <w:rPr>
          <w:lang w:val="x-none"/>
        </w:rPr>
        <w:t>{\ref{</w:t>
      </w:r>
      <w:proofErr w:type="spellStart"/>
      <w:r w:rsidRPr="005A60E3">
        <w:rPr>
          <w:lang w:val="x-none"/>
        </w:rPr>
        <w:t>fig:result</w:t>
      </w:r>
      <w:proofErr w:type="spellEnd"/>
      <w:r w:rsidRPr="005A60E3">
        <w:rPr>
          <w:lang w:val="x-none"/>
        </w:rPr>
        <w:t>}}. The desired scenario of the simulator is considered as a level flight. These figures show that the attitude outputs of the quadrotor converge to the desired values in less than three seconds. Moreover, \</w:t>
      </w:r>
      <w:proofErr w:type="spellStart"/>
      <w:r w:rsidRPr="005A60E3">
        <w:rPr>
          <w:lang w:val="x-none"/>
        </w:rPr>
        <w:t>figurename</w:t>
      </w:r>
      <w:proofErr w:type="spellEnd"/>
      <w:r w:rsidRPr="005A60E3">
        <w:rPr>
          <w:lang w:val="x-none"/>
        </w:rPr>
        <w:t>{\ref{</w:t>
      </w:r>
      <w:proofErr w:type="spellStart"/>
      <w:r w:rsidRPr="005A60E3">
        <w:rPr>
          <w:lang w:val="x-none"/>
        </w:rPr>
        <w:t>fig:omega</w:t>
      </w:r>
      <w:proofErr w:type="spellEnd"/>
      <w:r w:rsidRPr="005A60E3">
        <w:rPr>
          <w:lang w:val="x-none"/>
        </w:rPr>
        <w:t xml:space="preserve">}} show the angular velocity command of the quadrotor, </w:t>
      </w:r>
    </w:p>
    <w:p w14:paraId="293A0ED6" w14:textId="65758C56" w:rsidR="007D37C1" w:rsidRDefault="005A60E3" w:rsidP="005A60E3">
      <w:pPr>
        <w:ind w:firstLine="0"/>
        <w:rPr>
          <w:lang w:val="x-none"/>
        </w:rPr>
      </w:pPr>
      <w:r w:rsidRPr="005A60E3">
        <w:rPr>
          <w:lang w:val="x-none"/>
        </w:rPr>
        <w:t>respectively. These results illustrate that the LQIR-DG approach appropriately controls the attitude of the experimental setup of the quadrotor.</w:t>
      </w:r>
    </w:p>
    <w:p w14:paraId="6995BE51" w14:textId="30B32C07" w:rsidR="005A60E3" w:rsidRDefault="005A60E3" w:rsidP="005A60E3">
      <w:pPr>
        <w:ind w:firstLine="0"/>
        <w:rPr>
          <w:lang w:val="x-none"/>
        </w:rPr>
      </w:pPr>
    </w:p>
    <w:p w14:paraId="4E61EDE9" w14:textId="1B640CF4" w:rsidR="005A60E3" w:rsidRPr="005A60E3" w:rsidRDefault="005A60E3" w:rsidP="005A60E3">
      <w:pPr>
        <w:pStyle w:val="heading2"/>
      </w:pPr>
      <w:r w:rsidRPr="005A60E3">
        <w:t>Comparison with LQR</w:t>
      </w:r>
    </w:p>
    <w:p w14:paraId="64ACD305" w14:textId="692E78F1" w:rsidR="005A60E3" w:rsidRDefault="005A60E3" w:rsidP="005A60E3">
      <w:pPr>
        <w:ind w:firstLine="0"/>
        <w:rPr>
          <w:lang w:val="x-none"/>
        </w:rPr>
      </w:pPr>
      <w:r w:rsidRPr="005A60E3">
        <w:rPr>
          <w:lang w:val="x-none"/>
        </w:rPr>
        <w:t>Here, the LQIR-DG controller performance is compared with famous control strategy such as LQR controller method. \</w:t>
      </w:r>
      <w:proofErr w:type="spellStart"/>
      <w:r w:rsidRPr="005A60E3">
        <w:rPr>
          <w:lang w:val="x-none"/>
        </w:rPr>
        <w:t>figurename</w:t>
      </w:r>
      <w:proofErr w:type="spellEnd"/>
      <w:r w:rsidRPr="005A60E3">
        <w:rPr>
          <w:lang w:val="x-none"/>
        </w:rPr>
        <w:t>{\ref{</w:t>
      </w:r>
      <w:proofErr w:type="spellStart"/>
      <w:r w:rsidRPr="005A60E3">
        <w:rPr>
          <w:lang w:val="x-none"/>
        </w:rPr>
        <w:t>fig:compare</w:t>
      </w:r>
      <w:proofErr w:type="spellEnd"/>
      <w:r w:rsidRPr="005A60E3">
        <w:rPr>
          <w:lang w:val="x-none"/>
        </w:rPr>
        <w:t xml:space="preserve">}} compares the quadrotor's desired and actual pitch angle in the presence of these controllers. This results indicates that the LQIR-DG </w:t>
      </w:r>
      <w:r w:rsidRPr="005A60E3">
        <w:rPr>
          <w:lang w:val="x-none"/>
        </w:rPr>
        <w:lastRenderedPageBreak/>
        <w:t>controller can provide high tracking performance, such as good transient response and high rapid convergence relative to LQR controller for pitch angle control of the quadrotor setup.</w:t>
      </w:r>
    </w:p>
    <w:p w14:paraId="36E2A738" w14:textId="3035D7E0" w:rsidR="005A60E3" w:rsidRDefault="005A60E3" w:rsidP="005A60E3">
      <w:pPr>
        <w:ind w:firstLine="0"/>
        <w:rPr>
          <w:lang w:val="x-none"/>
        </w:rPr>
      </w:pPr>
    </w:p>
    <w:p w14:paraId="383E9A28" w14:textId="78867F12" w:rsidR="005A60E3" w:rsidRPr="005A60E3" w:rsidRDefault="005A60E3" w:rsidP="005A60E3">
      <w:pPr>
        <w:pStyle w:val="heading2"/>
      </w:pPr>
      <w:r w:rsidRPr="005A60E3">
        <w:t>Comparison with LQR</w:t>
      </w:r>
    </w:p>
    <w:p w14:paraId="1CA77F9F" w14:textId="092F288A" w:rsidR="005A60E3" w:rsidRDefault="005A60E3" w:rsidP="005A60E3">
      <w:pPr>
        <w:ind w:firstLine="0"/>
        <w:rPr>
          <w:lang w:val="x-none"/>
        </w:rPr>
      </w:pPr>
      <w:r w:rsidRPr="005A60E3">
        <w:rPr>
          <w:lang w:val="x-none"/>
        </w:rPr>
        <w:t>\</w:t>
      </w:r>
      <w:proofErr w:type="spellStart"/>
      <w:r w:rsidRPr="005A60E3">
        <w:rPr>
          <w:lang w:val="x-none"/>
        </w:rPr>
        <w:t>noindent</w:t>
      </w:r>
      <w:proofErr w:type="spellEnd"/>
      <w:r w:rsidRPr="005A60E3">
        <w:rPr>
          <w:lang w:val="x-none"/>
        </w:rPr>
        <w:t xml:space="preserve"> Here, the LQIR-DG controller performance is compared with famous control strategy such as LQR controller method. \</w:t>
      </w:r>
      <w:proofErr w:type="spellStart"/>
      <w:r w:rsidRPr="005A60E3">
        <w:rPr>
          <w:lang w:val="x-none"/>
        </w:rPr>
        <w:t>figurename</w:t>
      </w:r>
      <w:proofErr w:type="spellEnd"/>
      <w:r w:rsidRPr="005A60E3">
        <w:rPr>
          <w:lang w:val="x-none"/>
        </w:rPr>
        <w:t>{\ref{</w:t>
      </w:r>
      <w:proofErr w:type="spellStart"/>
      <w:r w:rsidRPr="005A60E3">
        <w:rPr>
          <w:lang w:val="x-none"/>
        </w:rPr>
        <w:t>fig:compare</w:t>
      </w:r>
      <w:proofErr w:type="spellEnd"/>
      <w:r w:rsidRPr="005A60E3">
        <w:rPr>
          <w:lang w:val="x-none"/>
        </w:rPr>
        <w:t>}} compares the quadrotor's desired and actual pitch angle in the presence of these controllers. This results indicates that the LQIR-DG controller can provide high tracking performance, such as good transient response and high rapid convergence relative to LQR controller for pitch angle control of the quadrotor setup.</w:t>
      </w:r>
    </w:p>
    <w:p w14:paraId="7132FA3D" w14:textId="4BB6FAA2" w:rsidR="005A60E3" w:rsidRDefault="005A60E3" w:rsidP="005A60E3">
      <w:pPr>
        <w:ind w:firstLine="0"/>
        <w:rPr>
          <w:lang w:val="x-none"/>
        </w:rPr>
      </w:pPr>
    </w:p>
    <w:p w14:paraId="41FE62DA" w14:textId="27104864" w:rsidR="005A60E3" w:rsidRPr="005A60E3" w:rsidRDefault="005A60E3" w:rsidP="005A60E3">
      <w:pPr>
        <w:pStyle w:val="heading1"/>
      </w:pPr>
      <w:r w:rsidRPr="005A60E3">
        <w:t>Conclusion</w:t>
      </w:r>
    </w:p>
    <w:p w14:paraId="45B9F816" w14:textId="6D464BA7" w:rsidR="005A60E3" w:rsidRDefault="005A60E3" w:rsidP="005A60E3">
      <w:pPr>
        <w:ind w:firstLine="0"/>
        <w:rPr>
          <w:lang w:val="x-none"/>
        </w:rPr>
      </w:pPr>
      <w:r w:rsidRPr="005A60E3">
        <w:rPr>
          <w:lang w:val="x-none"/>
        </w:rPr>
        <w:t>In this study, a linear quadratic with integral action based on the differential game theory, called LQIR-DG, was implemented for level attitude control in an experimental setup of a quadrotor. To implement the proposed controller structure, first, an accurate model of the quadrotor was linearized in the state-space form, and then the model parameters were estimated. Next, two players were considered for each of the quadrotor's roll, pitch, and yaw channels. The first player found the best control command for each channel of the setup of a quadrotor based on the mini-maximization of a quadratic criterion; when the second player produced the worst disturbances. Finally, the performance of the proposed controller was investigated in level flight and compared to the LQR controller. The implementation results verify the successful performance of the LQIR-DG method in the level flight of the attitude control for the actual plant.</w:t>
      </w:r>
    </w:p>
    <w:p w14:paraId="4D8A391E" w14:textId="4ABE11C9" w:rsidR="007D37C1" w:rsidRDefault="007D37C1" w:rsidP="00370921">
      <w:pPr>
        <w:ind w:firstLine="0"/>
        <w:rPr>
          <w:lang w:val="x-none"/>
        </w:rPr>
      </w:pPr>
    </w:p>
    <w:p w14:paraId="78BD1658" w14:textId="090F355E" w:rsidR="007D37C1" w:rsidRDefault="007D37C1" w:rsidP="00370921">
      <w:pPr>
        <w:ind w:firstLine="0"/>
        <w:rPr>
          <w:lang w:val="x-none"/>
        </w:rPr>
      </w:pPr>
    </w:p>
    <w:p w14:paraId="277F1351" w14:textId="5114DECB" w:rsidR="007D37C1" w:rsidRDefault="007D37C1" w:rsidP="00370921">
      <w:pPr>
        <w:ind w:firstLine="0"/>
        <w:rPr>
          <w:lang w:val="x-none"/>
        </w:rPr>
      </w:pPr>
    </w:p>
    <w:p w14:paraId="28B3FFD1" w14:textId="1C69C840" w:rsidR="007D37C1" w:rsidRDefault="007D37C1" w:rsidP="00370921">
      <w:pPr>
        <w:ind w:firstLine="0"/>
        <w:rPr>
          <w:lang w:val="x-none"/>
        </w:rPr>
      </w:pPr>
    </w:p>
    <w:p w14:paraId="2133F221" w14:textId="60DC9C46" w:rsidR="007D37C1" w:rsidRDefault="007D37C1" w:rsidP="00370921">
      <w:pPr>
        <w:ind w:firstLine="0"/>
        <w:rPr>
          <w:lang w:val="x-none"/>
        </w:rPr>
      </w:pPr>
    </w:p>
    <w:p w14:paraId="0A6423CB" w14:textId="3EBDC79C" w:rsidR="007D37C1" w:rsidRDefault="007D37C1" w:rsidP="00370921">
      <w:pPr>
        <w:ind w:firstLine="0"/>
        <w:rPr>
          <w:lang w:val="x-none"/>
        </w:rPr>
      </w:pPr>
    </w:p>
    <w:p w14:paraId="119F939A" w14:textId="31EE2BF3" w:rsidR="007D37C1" w:rsidRDefault="007D37C1" w:rsidP="00370921">
      <w:pPr>
        <w:ind w:firstLine="0"/>
        <w:rPr>
          <w:lang w:val="x-none"/>
        </w:rPr>
      </w:pPr>
    </w:p>
    <w:p w14:paraId="1918DB2D" w14:textId="699D1547" w:rsidR="007D37C1" w:rsidRDefault="007D37C1" w:rsidP="00370921">
      <w:pPr>
        <w:ind w:firstLine="0"/>
        <w:rPr>
          <w:lang w:val="x-none"/>
        </w:rPr>
      </w:pPr>
    </w:p>
    <w:p w14:paraId="4A462D05" w14:textId="0139E5B2" w:rsidR="007D37C1" w:rsidRDefault="007D37C1" w:rsidP="00370921">
      <w:pPr>
        <w:ind w:firstLine="0"/>
        <w:rPr>
          <w:lang w:val="x-none"/>
        </w:rPr>
      </w:pPr>
    </w:p>
    <w:p w14:paraId="252D9F14" w14:textId="623C8BB2" w:rsidR="007D37C1" w:rsidRDefault="007D37C1" w:rsidP="00370921">
      <w:pPr>
        <w:ind w:firstLine="0"/>
        <w:rPr>
          <w:lang w:val="x-none"/>
        </w:rPr>
      </w:pPr>
    </w:p>
    <w:p w14:paraId="47C8114E" w14:textId="614CB334" w:rsidR="007D37C1" w:rsidRDefault="007D37C1" w:rsidP="00370921">
      <w:pPr>
        <w:ind w:firstLine="0"/>
        <w:rPr>
          <w:lang w:val="x-none"/>
        </w:rPr>
      </w:pPr>
    </w:p>
    <w:p w14:paraId="5683B1DF" w14:textId="154BAC01" w:rsidR="007D37C1" w:rsidRDefault="007D37C1" w:rsidP="00370921">
      <w:pPr>
        <w:ind w:firstLine="0"/>
        <w:rPr>
          <w:lang w:val="x-none"/>
        </w:rPr>
      </w:pPr>
    </w:p>
    <w:p w14:paraId="13125CBC" w14:textId="427C5EE1" w:rsidR="007D37C1" w:rsidRDefault="007D37C1" w:rsidP="00370921">
      <w:pPr>
        <w:ind w:firstLine="0"/>
        <w:rPr>
          <w:lang w:val="x-none"/>
        </w:rPr>
      </w:pPr>
    </w:p>
    <w:p w14:paraId="3850BBA0" w14:textId="0C3AB375" w:rsidR="007D37C1" w:rsidRDefault="007D37C1" w:rsidP="00370921">
      <w:pPr>
        <w:ind w:firstLine="0"/>
        <w:rPr>
          <w:lang w:val="x-none"/>
        </w:rPr>
      </w:pPr>
    </w:p>
    <w:p w14:paraId="43034A2C" w14:textId="70415C70" w:rsidR="007D37C1" w:rsidRDefault="007D37C1" w:rsidP="00370921">
      <w:pPr>
        <w:ind w:firstLine="0"/>
        <w:rPr>
          <w:lang w:val="x-none"/>
        </w:rPr>
      </w:pPr>
    </w:p>
    <w:p w14:paraId="16842874" w14:textId="6710B60A" w:rsidR="007D37C1" w:rsidRDefault="007D37C1" w:rsidP="00370921">
      <w:pPr>
        <w:ind w:firstLine="0"/>
        <w:rPr>
          <w:lang w:val="x-none"/>
        </w:rPr>
      </w:pPr>
    </w:p>
    <w:p w14:paraId="07249DEA" w14:textId="22CACC49" w:rsidR="007D37C1" w:rsidRDefault="007D37C1" w:rsidP="00370921">
      <w:pPr>
        <w:ind w:firstLine="0"/>
        <w:rPr>
          <w:lang w:val="x-none"/>
        </w:rPr>
      </w:pPr>
    </w:p>
    <w:p w14:paraId="590BE1C9" w14:textId="37E1D0FC" w:rsidR="007D37C1" w:rsidRDefault="007D37C1" w:rsidP="00370921">
      <w:pPr>
        <w:ind w:firstLine="0"/>
        <w:rPr>
          <w:lang w:val="x-none"/>
        </w:rPr>
      </w:pPr>
    </w:p>
    <w:p w14:paraId="6D1B1BC6" w14:textId="44057F07" w:rsidR="007D37C1" w:rsidRDefault="007D37C1" w:rsidP="00370921">
      <w:pPr>
        <w:ind w:firstLine="0"/>
        <w:rPr>
          <w:lang w:val="x-none"/>
        </w:rPr>
      </w:pPr>
    </w:p>
    <w:p w14:paraId="21E71260" w14:textId="38B8B6C1" w:rsidR="007D37C1" w:rsidRDefault="007D37C1" w:rsidP="00370921">
      <w:pPr>
        <w:ind w:firstLine="0"/>
        <w:rPr>
          <w:lang w:val="x-none"/>
        </w:rPr>
      </w:pPr>
    </w:p>
    <w:p w14:paraId="2147E7B3" w14:textId="5E9092D8" w:rsidR="007D37C1" w:rsidRDefault="007D37C1" w:rsidP="00370921">
      <w:pPr>
        <w:ind w:firstLine="0"/>
        <w:rPr>
          <w:lang w:val="x-none"/>
        </w:rPr>
      </w:pPr>
    </w:p>
    <w:p w14:paraId="6B5E59FC" w14:textId="1DAEF982" w:rsidR="007D37C1" w:rsidRDefault="007D37C1" w:rsidP="00370921">
      <w:pPr>
        <w:ind w:firstLine="0"/>
        <w:rPr>
          <w:lang w:val="x-none"/>
        </w:rPr>
      </w:pPr>
    </w:p>
    <w:p w14:paraId="5CA6A580" w14:textId="0027FEF6" w:rsidR="007D37C1" w:rsidRDefault="007D37C1" w:rsidP="00370921">
      <w:pPr>
        <w:ind w:firstLine="0"/>
        <w:rPr>
          <w:lang w:val="x-none"/>
        </w:rPr>
      </w:pPr>
    </w:p>
    <w:p w14:paraId="196CE695" w14:textId="01D692FD" w:rsidR="007D37C1" w:rsidRDefault="007D37C1" w:rsidP="00370921">
      <w:pPr>
        <w:ind w:firstLine="0"/>
        <w:rPr>
          <w:lang w:val="x-none"/>
        </w:rPr>
      </w:pPr>
    </w:p>
    <w:p w14:paraId="1FD19FE0" w14:textId="47EF279B" w:rsidR="007D37C1" w:rsidRDefault="007D37C1" w:rsidP="00370921">
      <w:pPr>
        <w:ind w:firstLine="0"/>
        <w:rPr>
          <w:lang w:val="x-none"/>
        </w:rPr>
      </w:pPr>
    </w:p>
    <w:p w14:paraId="3CCF300D" w14:textId="7373307F" w:rsidR="007D37C1" w:rsidRDefault="007D37C1" w:rsidP="00370921">
      <w:pPr>
        <w:ind w:firstLine="0"/>
        <w:rPr>
          <w:lang w:val="x-none"/>
        </w:rPr>
      </w:pPr>
    </w:p>
    <w:p w14:paraId="251866CF" w14:textId="342CD19E" w:rsidR="007D37C1" w:rsidRDefault="007D37C1" w:rsidP="00370921">
      <w:pPr>
        <w:ind w:firstLine="0"/>
        <w:rPr>
          <w:lang w:val="x-none"/>
        </w:rPr>
      </w:pPr>
    </w:p>
    <w:p w14:paraId="367259A4" w14:textId="5BE5A7BE" w:rsidR="007D37C1" w:rsidRDefault="007D37C1" w:rsidP="00370921">
      <w:pPr>
        <w:ind w:firstLine="0"/>
        <w:rPr>
          <w:lang w:val="x-none"/>
        </w:rPr>
      </w:pPr>
    </w:p>
    <w:p w14:paraId="14610296" w14:textId="68ACF0CF" w:rsidR="007D37C1" w:rsidRDefault="007D37C1" w:rsidP="00370921">
      <w:pPr>
        <w:ind w:firstLine="0"/>
        <w:rPr>
          <w:lang w:val="x-none"/>
        </w:rPr>
      </w:pPr>
    </w:p>
    <w:p w14:paraId="4D9F1781" w14:textId="6B5595B0" w:rsidR="007D37C1" w:rsidRDefault="007D37C1" w:rsidP="00370921">
      <w:pPr>
        <w:ind w:firstLine="0"/>
        <w:rPr>
          <w:lang w:val="x-none"/>
        </w:rPr>
      </w:pPr>
    </w:p>
    <w:p w14:paraId="4D5C7B5F" w14:textId="77777777" w:rsidR="007D37C1" w:rsidRPr="00370921" w:rsidRDefault="007D37C1" w:rsidP="00370921">
      <w:pPr>
        <w:ind w:firstLine="0"/>
        <w:rPr>
          <w:lang w:val="x-none"/>
        </w:rPr>
      </w:pPr>
    </w:p>
    <w:p w14:paraId="5EC102DD" w14:textId="0AF9371F" w:rsidR="008D7E11" w:rsidRDefault="00C73754" w:rsidP="00B95672">
      <w:r w:rsidRPr="00C9276E">
        <w:t>At the beginning of the inner loop</w:t>
      </w:r>
      <w:r w:rsidR="00710767" w:rsidRPr="00C9276E">
        <w:t>,</w:t>
      </w:r>
      <w:r w:rsidRPr="00C9276E">
        <w:t xml:space="preserve"> the </w:t>
      </w:r>
      <w:r w:rsidR="001F5717" w:rsidRPr="00C9276E">
        <w:t xml:space="preserve">priori </w:t>
      </w:r>
      <w:r w:rsidRPr="00C9276E">
        <w:t xml:space="preserve">position of </w:t>
      </w:r>
      <w:r w:rsidR="00B95672" w:rsidRPr="00C9276E">
        <w:t xml:space="preserve">the </w:t>
      </w:r>
      <w:r w:rsidRPr="00C9276E">
        <w:t xml:space="preserve">ants and </w:t>
      </w:r>
      <w:r w:rsidR="00556A00" w:rsidRPr="00C9276E">
        <w:rPr>
          <w:sz w:val="23"/>
          <w:szCs w:val="23"/>
        </w:rPr>
        <w:t>the associated</w:t>
      </w:r>
      <w:r w:rsidR="00556A00" w:rsidRPr="00C9276E">
        <w:t xml:space="preserve"> covariance</w:t>
      </w:r>
      <w:r w:rsidR="00EC57EA" w:rsidRPr="00C9276E">
        <w:t xml:space="preserve"> are propagated.</w:t>
      </w:r>
      <w:r w:rsidR="00B20372" w:rsidRPr="00C9276E">
        <w:t xml:space="preserve"> </w:t>
      </w:r>
      <w:r w:rsidR="001F5717" w:rsidRPr="00C9276E">
        <w:t xml:space="preserve">Next, the posteriori position of </w:t>
      </w:r>
      <w:r w:rsidR="00B95672" w:rsidRPr="00C9276E">
        <w:t xml:space="preserve">the </w:t>
      </w:r>
      <w:r w:rsidR="001F5717" w:rsidRPr="00C9276E">
        <w:t>ants is computed using EKF</w:t>
      </w:r>
      <w:r w:rsidR="00B20372" w:rsidRPr="00C9276E">
        <w:t xml:space="preserve"> to estimate the current output. The estimated outputs are compared with the real measurement</w:t>
      </w:r>
      <w:r w:rsidR="00B20372" w:rsidRPr="00C9276E">
        <w:rPr>
          <w:noProof/>
        </w:rPr>
        <w:t xml:space="preserve"> </w:t>
      </w:r>
      <w:r w:rsidR="00B20372" w:rsidRPr="00C9276E">
        <w:t>and each ant is assigned a cost, based on the quality of its estimation.</w:t>
      </w:r>
      <w:r w:rsidR="00B8008E" w:rsidRPr="00C9276E">
        <w:t xml:space="preserve"> </w:t>
      </w:r>
      <w:r w:rsidR="00082B71" w:rsidRPr="00C9276E">
        <w:t xml:space="preserve">Ants use their experience to update the </w:t>
      </w:r>
      <w:r w:rsidR="009839F3" w:rsidRPr="00C9276E">
        <w:t xml:space="preserve">pheromone distribution over the </w:t>
      </w:r>
      <w:r w:rsidR="00082B71" w:rsidRPr="00C9276E">
        <w:t xml:space="preserve">continuous state space. </w:t>
      </w:r>
      <w:r w:rsidR="00B20372" w:rsidRPr="00C9276E">
        <w:t>As</w:t>
      </w:r>
      <w:r w:rsidR="00082B71" w:rsidRPr="00C9276E">
        <w:t xml:space="preserve"> </w:t>
      </w:r>
      <w:r w:rsidR="00B20372" w:rsidRPr="00C9276E">
        <w:t>in CAC</w:t>
      </w:r>
      <w:r w:rsidR="00082B71" w:rsidRPr="00C9276E">
        <w:t>F</w:t>
      </w:r>
      <w:r w:rsidR="00AC7539" w:rsidRPr="00C9276E">
        <w:t xml:space="preserve"> </w:t>
      </w:r>
      <w:r w:rsidR="00AC7539" w:rsidRPr="00C9276E">
        <w:fldChar w:fldCharType="begin"/>
      </w:r>
      <w:r w:rsidR="00AC7539" w:rsidRPr="00C9276E">
        <w:instrText xml:space="preserve"> REF _Ref504834459 \r \h </w:instrText>
      </w:r>
      <w:r w:rsidR="00C9276E">
        <w:instrText xml:space="preserve"> \* MERGEFORMAT </w:instrText>
      </w:r>
      <w:r w:rsidR="00AC7539" w:rsidRPr="00C9276E">
        <w:fldChar w:fldCharType="separate"/>
      </w:r>
      <w:r w:rsidR="00514633">
        <w:rPr>
          <w:cs/>
        </w:rPr>
        <w:t>‎</w:t>
      </w:r>
      <w:r w:rsidR="00514633">
        <w:t>[3]</w:t>
      </w:r>
      <w:r w:rsidR="00AC7539" w:rsidRPr="00C9276E">
        <w:fldChar w:fldCharType="end"/>
      </w:r>
      <w:r w:rsidR="00B20372" w:rsidRPr="00C9276E">
        <w:t xml:space="preserve">, </w:t>
      </w:r>
      <w:r w:rsidR="00082B71" w:rsidRPr="00C9276E">
        <w:t xml:space="preserve">a normal </w:t>
      </w:r>
      <w:r w:rsidR="009839F3" w:rsidRPr="00C9276E">
        <w:t>function</w:t>
      </w:r>
      <w:r w:rsidR="00082B71" w:rsidRPr="00C9276E">
        <w:t xml:space="preserve"> </w:t>
      </w:r>
      <w:r w:rsidR="00B20372" w:rsidRPr="00C9276E">
        <w:t>is utilized to model the pheromone distribution. Ants use this pheromone distribution to</w:t>
      </w:r>
      <w:r w:rsidR="00082B71" w:rsidRPr="00C9276E">
        <w:t xml:space="preserve"> </w:t>
      </w:r>
      <w:r w:rsidR="00B20372" w:rsidRPr="00C9276E">
        <w:t xml:space="preserve">move from their current position toward the minimum cost </w:t>
      </w:r>
      <w:r w:rsidR="00AE4D8D" w:rsidRPr="00C9276E">
        <w:t>estimation</w:t>
      </w:r>
      <w:r w:rsidR="00B20372" w:rsidRPr="00C9276E">
        <w:t xml:space="preserve">. </w:t>
      </w:r>
      <w:r w:rsidR="00082B71" w:rsidRPr="00C9276E">
        <w:t xml:space="preserve">The normal distribution permits all points of the state space to be chosen, either close to or far from the best point. </w:t>
      </w:r>
      <w:r w:rsidR="008D7E11" w:rsidRPr="00C9276E">
        <w:t xml:space="preserve">The inner loop is terminated after a predefined number of iterations. Finally, the current state </w:t>
      </w:r>
      <w:r w:rsidR="00B95672" w:rsidRPr="00C9276E">
        <w:t xml:space="preserve">is </w:t>
      </w:r>
      <w:r w:rsidR="008D7E11" w:rsidRPr="00C9276E">
        <w:t>estimat</w:t>
      </w:r>
      <w:r w:rsidR="00B95672" w:rsidRPr="00C9276E">
        <w:t>ed</w:t>
      </w:r>
      <w:r w:rsidR="008D7E11" w:rsidRPr="00C9276E">
        <w:t xml:space="preserve"> using a mean operator. In the following, these steps are discussed in detail.</w:t>
      </w:r>
    </w:p>
    <w:p w14:paraId="3757269B" w14:textId="73DF9927" w:rsidR="002F092B" w:rsidRPr="00AC52D8" w:rsidRDefault="002F092B" w:rsidP="007B0117">
      <w:pPr>
        <w:jc w:val="center"/>
        <w:rPr>
          <w:sz w:val="22"/>
          <w:szCs w:val="22"/>
          <w:lang w:val="de-DE"/>
        </w:rPr>
      </w:pPr>
      <w:bookmarkStart w:id="6" w:name="_Ref361738414"/>
      <w:bookmarkStart w:id="7" w:name="_Ref505074547"/>
      <w:r w:rsidRPr="00C9276E">
        <w:rPr>
          <w:b/>
          <w:sz w:val="22"/>
          <w:szCs w:val="22"/>
        </w:rPr>
        <w:t xml:space="preserve">Table </w:t>
      </w:r>
      <w:r w:rsidRPr="00C9276E">
        <w:rPr>
          <w:b/>
          <w:sz w:val="22"/>
          <w:szCs w:val="22"/>
        </w:rPr>
        <w:fldChar w:fldCharType="begin"/>
      </w:r>
      <w:r w:rsidRPr="00C9276E">
        <w:rPr>
          <w:b/>
          <w:sz w:val="22"/>
          <w:szCs w:val="22"/>
        </w:rPr>
        <w:instrText xml:space="preserve"> SEQ "Table" \* MERGEFORMAT </w:instrText>
      </w:r>
      <w:r w:rsidRPr="00C9276E">
        <w:rPr>
          <w:b/>
          <w:sz w:val="22"/>
          <w:szCs w:val="22"/>
        </w:rPr>
        <w:fldChar w:fldCharType="separate"/>
      </w:r>
      <w:r w:rsidR="00514633">
        <w:rPr>
          <w:b/>
          <w:noProof/>
          <w:sz w:val="22"/>
          <w:szCs w:val="22"/>
        </w:rPr>
        <w:t>1</w:t>
      </w:r>
      <w:r w:rsidRPr="00C9276E">
        <w:rPr>
          <w:b/>
          <w:sz w:val="22"/>
          <w:szCs w:val="22"/>
        </w:rPr>
        <w:fldChar w:fldCharType="end"/>
      </w:r>
      <w:bookmarkEnd w:id="6"/>
      <w:bookmarkEnd w:id="7"/>
      <w:r w:rsidRPr="00C9276E">
        <w:rPr>
          <w:b/>
          <w:sz w:val="22"/>
          <w:szCs w:val="22"/>
        </w:rPr>
        <w:t>.</w:t>
      </w:r>
      <w:r w:rsidRPr="00C9276E">
        <w:rPr>
          <w:sz w:val="22"/>
          <w:szCs w:val="22"/>
        </w:rPr>
        <w:t xml:space="preserve"> </w:t>
      </w:r>
      <w:r w:rsidR="007B0117" w:rsidRPr="00C9276E">
        <w:rPr>
          <w:sz w:val="22"/>
          <w:szCs w:val="22"/>
        </w:rPr>
        <w:t xml:space="preserve">The </w:t>
      </w:r>
      <w:r w:rsidR="007B0117" w:rsidRPr="00C9276E">
        <w:rPr>
          <w:sz w:val="22"/>
          <w:szCs w:val="22"/>
          <w:lang w:val="de-DE"/>
        </w:rPr>
        <w:t>p</w:t>
      </w:r>
      <w:r w:rsidRPr="00C9276E">
        <w:rPr>
          <w:sz w:val="22"/>
          <w:szCs w:val="22"/>
          <w:lang w:val="de-DE"/>
        </w:rPr>
        <w:t xml:space="preserve">arameters of </w:t>
      </w:r>
      <w:r w:rsidR="007B0117" w:rsidRPr="00C9276E">
        <w:rPr>
          <w:sz w:val="22"/>
          <w:szCs w:val="22"/>
          <w:lang w:val="de-DE"/>
        </w:rPr>
        <w:t xml:space="preserve">the </w:t>
      </w:r>
      <w:r w:rsidR="005B5044" w:rsidRPr="00C9276E">
        <w:rPr>
          <w:sz w:val="22"/>
          <w:szCs w:val="22"/>
          <w:lang w:val="de-DE"/>
        </w:rPr>
        <w:t>E</w:t>
      </w:r>
      <w:r w:rsidRPr="00C9276E">
        <w:rPr>
          <w:sz w:val="22"/>
          <w:szCs w:val="22"/>
          <w:lang w:val="de-DE"/>
        </w:rPr>
        <w:t>CACF</w:t>
      </w:r>
      <w:r w:rsidRPr="00AC52D8">
        <w:rPr>
          <w:sz w:val="22"/>
          <w:szCs w:val="22"/>
          <w:lang w:val="de-DE"/>
        </w:rPr>
        <w:t>.</w:t>
      </w:r>
    </w:p>
    <w:tbl>
      <w:tblPr>
        <w:tblW w:w="3189" w:type="pct"/>
        <w:jc w:val="center"/>
        <w:tblBorders>
          <w:top w:val="single" w:sz="4" w:space="0" w:color="auto"/>
          <w:bottom w:val="single" w:sz="4" w:space="0" w:color="auto"/>
          <w:insideH w:val="single" w:sz="4" w:space="0" w:color="auto"/>
        </w:tblBorders>
        <w:tblLook w:val="01E0" w:firstRow="1" w:lastRow="1" w:firstColumn="1" w:lastColumn="1" w:noHBand="0" w:noVBand="0"/>
      </w:tblPr>
      <w:tblGrid>
        <w:gridCol w:w="1058"/>
        <w:gridCol w:w="879"/>
        <w:gridCol w:w="3820"/>
      </w:tblGrid>
      <w:tr w:rsidR="002F092B" w:rsidRPr="007D5F25" w14:paraId="58EB5CE8" w14:textId="77777777" w:rsidTr="00CB03A8">
        <w:trPr>
          <w:jc w:val="center"/>
        </w:trPr>
        <w:tc>
          <w:tcPr>
            <w:tcW w:w="919" w:type="pct"/>
            <w:tcBorders>
              <w:top w:val="single" w:sz="8" w:space="0" w:color="auto"/>
            </w:tcBorders>
          </w:tcPr>
          <w:p w14:paraId="2570E48C" w14:textId="77777777" w:rsidR="002F092B" w:rsidRPr="007D5F25" w:rsidRDefault="002F092B" w:rsidP="00FF1487">
            <w:pPr>
              <w:spacing w:before="120" w:line="360" w:lineRule="auto"/>
              <w:ind w:left="-110" w:right="-196" w:firstLine="110"/>
              <w:jc w:val="center"/>
              <w:rPr>
                <w:sz w:val="20"/>
              </w:rPr>
            </w:pPr>
            <w:r w:rsidRPr="007D5F25">
              <w:rPr>
                <w:sz w:val="20"/>
              </w:rPr>
              <w:t>Parameter</w:t>
            </w:r>
          </w:p>
        </w:tc>
        <w:tc>
          <w:tcPr>
            <w:tcW w:w="763" w:type="pct"/>
            <w:tcBorders>
              <w:top w:val="single" w:sz="8" w:space="0" w:color="auto"/>
            </w:tcBorders>
          </w:tcPr>
          <w:p w14:paraId="76FC9956" w14:textId="77777777" w:rsidR="002F092B" w:rsidRPr="007D5F25" w:rsidRDefault="002F092B" w:rsidP="00FF1487">
            <w:pPr>
              <w:spacing w:before="120" w:line="360" w:lineRule="auto"/>
              <w:ind w:firstLine="0"/>
              <w:jc w:val="center"/>
              <w:rPr>
                <w:sz w:val="20"/>
              </w:rPr>
            </w:pPr>
            <w:r w:rsidRPr="007D5F25">
              <w:rPr>
                <w:sz w:val="20"/>
              </w:rPr>
              <w:t>Value</w:t>
            </w:r>
          </w:p>
        </w:tc>
        <w:tc>
          <w:tcPr>
            <w:tcW w:w="3318" w:type="pct"/>
            <w:tcBorders>
              <w:top w:val="single" w:sz="8" w:space="0" w:color="auto"/>
            </w:tcBorders>
          </w:tcPr>
          <w:p w14:paraId="53936736" w14:textId="77777777" w:rsidR="002F092B" w:rsidRPr="007D5F25" w:rsidRDefault="002F092B" w:rsidP="00FF1487">
            <w:pPr>
              <w:spacing w:before="120" w:line="360" w:lineRule="auto"/>
              <w:ind w:firstLine="0"/>
              <w:jc w:val="center"/>
              <w:rPr>
                <w:sz w:val="20"/>
              </w:rPr>
            </w:pPr>
            <w:r>
              <w:rPr>
                <w:sz w:val="20"/>
              </w:rPr>
              <w:t>Description</w:t>
            </w:r>
          </w:p>
        </w:tc>
      </w:tr>
      <w:tr w:rsidR="002F092B" w:rsidRPr="007D5F25" w14:paraId="5392E96E" w14:textId="77777777" w:rsidTr="00CB03A8">
        <w:trPr>
          <w:jc w:val="center"/>
        </w:trPr>
        <w:tc>
          <w:tcPr>
            <w:tcW w:w="919" w:type="pct"/>
            <w:tcBorders>
              <w:bottom w:val="nil"/>
            </w:tcBorders>
            <w:shd w:val="clear" w:color="auto" w:fill="auto"/>
          </w:tcPr>
          <w:p w14:paraId="58580566" w14:textId="77777777" w:rsidR="002F092B" w:rsidRPr="007D5F25" w:rsidRDefault="002F092B" w:rsidP="00FF1487">
            <w:pPr>
              <w:spacing w:before="120" w:line="360" w:lineRule="auto"/>
              <w:ind w:left="-110" w:right="-196" w:firstLine="110"/>
              <w:jc w:val="center"/>
              <w:rPr>
                <w:sz w:val="20"/>
              </w:rPr>
            </w:pPr>
            <w:r>
              <w:rPr>
                <w:sz w:val="20"/>
              </w:rPr>
              <w:t>N</w:t>
            </w:r>
          </w:p>
        </w:tc>
        <w:tc>
          <w:tcPr>
            <w:tcW w:w="763" w:type="pct"/>
            <w:tcBorders>
              <w:bottom w:val="nil"/>
            </w:tcBorders>
            <w:shd w:val="clear" w:color="auto" w:fill="auto"/>
          </w:tcPr>
          <w:p w14:paraId="43D40115" w14:textId="77777777" w:rsidR="002F092B" w:rsidRPr="007D5F25" w:rsidRDefault="002F092B" w:rsidP="00FF1487">
            <w:pPr>
              <w:spacing w:before="120" w:line="360" w:lineRule="auto"/>
              <w:ind w:firstLine="0"/>
              <w:jc w:val="center"/>
              <w:rPr>
                <w:sz w:val="20"/>
              </w:rPr>
            </w:pPr>
            <w:r>
              <w:rPr>
                <w:sz w:val="20"/>
              </w:rPr>
              <w:t>1</w:t>
            </w:r>
            <w:r w:rsidRPr="007D5F25">
              <w:rPr>
                <w:sz w:val="20"/>
              </w:rPr>
              <w:t>0</w:t>
            </w:r>
          </w:p>
        </w:tc>
        <w:tc>
          <w:tcPr>
            <w:tcW w:w="3318" w:type="pct"/>
            <w:tcBorders>
              <w:bottom w:val="nil"/>
            </w:tcBorders>
          </w:tcPr>
          <w:p w14:paraId="373A531A" w14:textId="77777777" w:rsidR="002F092B" w:rsidRPr="00784132" w:rsidRDefault="002F092B" w:rsidP="00FF1487">
            <w:pPr>
              <w:spacing w:before="120" w:line="360" w:lineRule="auto"/>
              <w:ind w:firstLine="0"/>
              <w:jc w:val="center"/>
              <w:rPr>
                <w:sz w:val="20"/>
              </w:rPr>
            </w:pPr>
            <w:r w:rsidRPr="00784132">
              <w:rPr>
                <w:sz w:val="20"/>
              </w:rPr>
              <w:t xml:space="preserve">Number of </w:t>
            </w:r>
            <w:r>
              <w:rPr>
                <w:sz w:val="20"/>
              </w:rPr>
              <w:t>a</w:t>
            </w:r>
            <w:r w:rsidRPr="00784132">
              <w:rPr>
                <w:sz w:val="20"/>
              </w:rPr>
              <w:t>nts</w:t>
            </w:r>
          </w:p>
        </w:tc>
      </w:tr>
      <w:tr w:rsidR="002F092B" w:rsidRPr="007D5F25" w14:paraId="51ED04CB" w14:textId="77777777" w:rsidTr="00CB03A8">
        <w:trPr>
          <w:jc w:val="center"/>
        </w:trPr>
        <w:tc>
          <w:tcPr>
            <w:tcW w:w="919" w:type="pct"/>
            <w:tcBorders>
              <w:top w:val="nil"/>
              <w:bottom w:val="nil"/>
            </w:tcBorders>
            <w:shd w:val="clear" w:color="auto" w:fill="auto"/>
          </w:tcPr>
          <w:p w14:paraId="46120AC2" w14:textId="77777777" w:rsidR="002F092B" w:rsidRPr="007D5F25" w:rsidRDefault="002F092B" w:rsidP="00FF1487">
            <w:pPr>
              <w:spacing w:before="120" w:line="360" w:lineRule="auto"/>
              <w:ind w:left="-110" w:right="-196" w:firstLine="110"/>
              <w:jc w:val="center"/>
              <w:rPr>
                <w:sz w:val="20"/>
              </w:rPr>
            </w:pPr>
            <w:proofErr w:type="spellStart"/>
            <w:r>
              <w:rPr>
                <w:sz w:val="20"/>
              </w:rPr>
              <w:t>i</w:t>
            </w:r>
            <w:r w:rsidRPr="00322FC2">
              <w:rPr>
                <w:sz w:val="20"/>
                <w:vertAlign w:val="subscript"/>
              </w:rPr>
              <w:t>max</w:t>
            </w:r>
            <w:proofErr w:type="spellEnd"/>
          </w:p>
        </w:tc>
        <w:tc>
          <w:tcPr>
            <w:tcW w:w="763" w:type="pct"/>
            <w:tcBorders>
              <w:top w:val="nil"/>
              <w:bottom w:val="nil"/>
            </w:tcBorders>
            <w:shd w:val="clear" w:color="auto" w:fill="auto"/>
          </w:tcPr>
          <w:p w14:paraId="3D33A099" w14:textId="77777777" w:rsidR="002F092B" w:rsidRPr="007D5F25" w:rsidRDefault="00564239" w:rsidP="00FF1487">
            <w:pPr>
              <w:spacing w:before="120" w:line="360" w:lineRule="auto"/>
              <w:ind w:firstLine="0"/>
              <w:jc w:val="center"/>
              <w:rPr>
                <w:sz w:val="20"/>
              </w:rPr>
            </w:pPr>
            <w:r>
              <w:rPr>
                <w:sz w:val="20"/>
              </w:rPr>
              <w:t>5</w:t>
            </w:r>
          </w:p>
        </w:tc>
        <w:tc>
          <w:tcPr>
            <w:tcW w:w="3318" w:type="pct"/>
            <w:tcBorders>
              <w:top w:val="nil"/>
              <w:bottom w:val="nil"/>
            </w:tcBorders>
          </w:tcPr>
          <w:p w14:paraId="00A4EB8C" w14:textId="77777777" w:rsidR="002F092B" w:rsidRPr="00784132" w:rsidRDefault="002F092B" w:rsidP="00FF1487">
            <w:pPr>
              <w:spacing w:before="120" w:line="360" w:lineRule="auto"/>
              <w:ind w:firstLine="0"/>
              <w:jc w:val="center"/>
              <w:rPr>
                <w:sz w:val="20"/>
              </w:rPr>
            </w:pPr>
            <w:r w:rsidRPr="00784132">
              <w:rPr>
                <w:sz w:val="20"/>
              </w:rPr>
              <w:t xml:space="preserve">Maximum </w:t>
            </w:r>
            <w:r>
              <w:rPr>
                <w:sz w:val="20"/>
              </w:rPr>
              <w:t>n</w:t>
            </w:r>
            <w:r w:rsidRPr="00784132">
              <w:rPr>
                <w:sz w:val="20"/>
              </w:rPr>
              <w:t xml:space="preserve">umber of </w:t>
            </w:r>
            <w:r>
              <w:rPr>
                <w:sz w:val="20"/>
              </w:rPr>
              <w:t>i</w:t>
            </w:r>
            <w:r w:rsidRPr="00784132">
              <w:rPr>
                <w:sz w:val="20"/>
              </w:rPr>
              <w:t>terations per step time</w:t>
            </w:r>
          </w:p>
        </w:tc>
      </w:tr>
      <w:tr w:rsidR="002F092B" w:rsidRPr="007D5F25" w14:paraId="3D6F2D1D" w14:textId="77777777" w:rsidTr="00CB03A8">
        <w:trPr>
          <w:jc w:val="center"/>
        </w:trPr>
        <w:tc>
          <w:tcPr>
            <w:tcW w:w="919" w:type="pct"/>
            <w:tcBorders>
              <w:top w:val="nil"/>
              <w:bottom w:val="single" w:sz="8" w:space="0" w:color="auto"/>
            </w:tcBorders>
            <w:shd w:val="clear" w:color="auto" w:fill="auto"/>
          </w:tcPr>
          <w:p w14:paraId="0CDDBCA9" w14:textId="77777777" w:rsidR="002F092B" w:rsidRPr="007D5F25" w:rsidRDefault="002F092B" w:rsidP="00FF1487">
            <w:pPr>
              <w:spacing w:before="120" w:line="360" w:lineRule="auto"/>
              <w:ind w:left="-110" w:right="-196" w:firstLine="110"/>
              <w:jc w:val="center"/>
              <w:rPr>
                <w:sz w:val="20"/>
              </w:rPr>
            </w:pPr>
            <w:proofErr w:type="spellStart"/>
            <w:r w:rsidRPr="007D5F25">
              <w:rPr>
                <w:sz w:val="20"/>
              </w:rPr>
              <w:t>N</w:t>
            </w:r>
            <w:r w:rsidRPr="007D5F25">
              <w:rPr>
                <w:sz w:val="20"/>
                <w:vertAlign w:val="subscript"/>
              </w:rPr>
              <w:t>t</w:t>
            </w:r>
            <w:proofErr w:type="spellEnd"/>
          </w:p>
        </w:tc>
        <w:tc>
          <w:tcPr>
            <w:tcW w:w="763" w:type="pct"/>
            <w:tcBorders>
              <w:top w:val="nil"/>
              <w:bottom w:val="single" w:sz="8" w:space="0" w:color="auto"/>
            </w:tcBorders>
            <w:shd w:val="clear" w:color="auto" w:fill="auto"/>
          </w:tcPr>
          <w:p w14:paraId="319B6754" w14:textId="77777777" w:rsidR="002F092B" w:rsidRPr="007D5F25" w:rsidRDefault="00564239" w:rsidP="00FF1487">
            <w:pPr>
              <w:spacing w:before="120" w:line="360" w:lineRule="auto"/>
              <w:ind w:firstLine="0"/>
              <w:jc w:val="center"/>
              <w:rPr>
                <w:sz w:val="20"/>
              </w:rPr>
            </w:pPr>
            <w:r>
              <w:rPr>
                <w:sz w:val="20"/>
              </w:rPr>
              <w:t>4</w:t>
            </w:r>
            <w:r w:rsidR="002F092B">
              <w:rPr>
                <w:sz w:val="20"/>
              </w:rPr>
              <w:t>0%</w:t>
            </w:r>
          </w:p>
        </w:tc>
        <w:tc>
          <w:tcPr>
            <w:tcW w:w="3318" w:type="pct"/>
            <w:tcBorders>
              <w:top w:val="nil"/>
              <w:bottom w:val="single" w:sz="8" w:space="0" w:color="auto"/>
            </w:tcBorders>
          </w:tcPr>
          <w:p w14:paraId="31D7C361" w14:textId="77777777" w:rsidR="002F092B" w:rsidRPr="00784132" w:rsidRDefault="002F092B" w:rsidP="00FF1487">
            <w:pPr>
              <w:spacing w:before="120" w:line="360" w:lineRule="auto"/>
              <w:ind w:firstLine="0"/>
              <w:jc w:val="center"/>
              <w:rPr>
                <w:sz w:val="20"/>
              </w:rPr>
            </w:pPr>
            <w:r w:rsidRPr="00784132">
              <w:rPr>
                <w:sz w:val="20"/>
              </w:rPr>
              <w:t xml:space="preserve">Percent of </w:t>
            </w:r>
            <w:r>
              <w:rPr>
                <w:sz w:val="20"/>
              </w:rPr>
              <w:t>t</w:t>
            </w:r>
            <w:r w:rsidRPr="00784132">
              <w:rPr>
                <w:sz w:val="20"/>
              </w:rPr>
              <w:t xml:space="preserve">op </w:t>
            </w:r>
            <w:r>
              <w:rPr>
                <w:sz w:val="20"/>
              </w:rPr>
              <w:t>a</w:t>
            </w:r>
            <w:r w:rsidRPr="00784132">
              <w:rPr>
                <w:sz w:val="20"/>
              </w:rPr>
              <w:t>nts</w:t>
            </w:r>
          </w:p>
        </w:tc>
      </w:tr>
    </w:tbl>
    <w:p w14:paraId="6D22994F" w14:textId="77777777" w:rsidR="000C75F8" w:rsidRPr="00200054" w:rsidRDefault="000C75F8" w:rsidP="003310BA">
      <w:pPr>
        <w:jc w:val="center"/>
        <w:rPr>
          <w:b/>
          <w:sz w:val="18"/>
          <w:szCs w:val="18"/>
        </w:rPr>
      </w:pPr>
      <w:bookmarkStart w:id="8" w:name="_Ref497035893"/>
      <w:bookmarkStart w:id="9" w:name="_Ref505073847"/>
      <w:bookmarkStart w:id="10" w:name="_Ref505076047"/>
      <w:bookmarkStart w:id="11" w:name="_Ref505076479"/>
    </w:p>
    <w:p w14:paraId="63605B7E" w14:textId="04316287" w:rsidR="008E2FBE" w:rsidRDefault="008E2FBE" w:rsidP="007B0117">
      <w:pPr>
        <w:jc w:val="center"/>
        <w:rPr>
          <w:sz w:val="22"/>
          <w:szCs w:val="22"/>
          <w:lang w:val="de-DE"/>
        </w:rPr>
      </w:pPr>
      <w:r w:rsidRPr="00C9276E">
        <w:rPr>
          <w:b/>
          <w:sz w:val="22"/>
          <w:szCs w:val="22"/>
        </w:rPr>
        <w:t xml:space="preserve">Table </w:t>
      </w:r>
      <w:r w:rsidRPr="00C9276E">
        <w:rPr>
          <w:b/>
          <w:sz w:val="22"/>
          <w:szCs w:val="22"/>
        </w:rPr>
        <w:fldChar w:fldCharType="begin"/>
      </w:r>
      <w:r w:rsidRPr="00C9276E">
        <w:rPr>
          <w:b/>
          <w:sz w:val="22"/>
          <w:szCs w:val="22"/>
        </w:rPr>
        <w:instrText xml:space="preserve"> SEQ "Table" \* MERGEFORMAT </w:instrText>
      </w:r>
      <w:r w:rsidRPr="00C9276E">
        <w:rPr>
          <w:b/>
          <w:sz w:val="22"/>
          <w:szCs w:val="22"/>
        </w:rPr>
        <w:fldChar w:fldCharType="separate"/>
      </w:r>
      <w:r w:rsidR="00514633">
        <w:rPr>
          <w:b/>
          <w:noProof/>
          <w:sz w:val="22"/>
          <w:szCs w:val="22"/>
        </w:rPr>
        <w:t>2</w:t>
      </w:r>
      <w:r w:rsidRPr="00C9276E">
        <w:rPr>
          <w:b/>
          <w:sz w:val="22"/>
          <w:szCs w:val="22"/>
        </w:rPr>
        <w:fldChar w:fldCharType="end"/>
      </w:r>
      <w:bookmarkEnd w:id="8"/>
      <w:bookmarkEnd w:id="9"/>
      <w:bookmarkEnd w:id="10"/>
      <w:bookmarkEnd w:id="11"/>
      <w:r w:rsidRPr="00C9276E">
        <w:rPr>
          <w:b/>
          <w:sz w:val="22"/>
          <w:szCs w:val="22"/>
        </w:rPr>
        <w:t>.</w:t>
      </w:r>
      <w:r w:rsidRPr="00C9276E">
        <w:rPr>
          <w:sz w:val="22"/>
          <w:szCs w:val="22"/>
        </w:rPr>
        <w:t xml:space="preserve"> </w:t>
      </w:r>
      <w:r w:rsidR="007B0117" w:rsidRPr="00C9276E">
        <w:rPr>
          <w:sz w:val="22"/>
          <w:szCs w:val="22"/>
        </w:rPr>
        <w:t xml:space="preserve">The </w:t>
      </w:r>
      <w:r w:rsidR="007B0117" w:rsidRPr="00C9276E">
        <w:rPr>
          <w:sz w:val="22"/>
          <w:szCs w:val="22"/>
          <w:lang w:val="de-DE"/>
        </w:rPr>
        <w:t>n</w:t>
      </w:r>
      <w:r w:rsidR="000946A9" w:rsidRPr="00C9276E">
        <w:rPr>
          <w:sz w:val="22"/>
          <w:szCs w:val="22"/>
          <w:lang w:val="de-DE"/>
        </w:rPr>
        <w:t xml:space="preserve">oise </w:t>
      </w:r>
      <w:r w:rsidR="007B0117" w:rsidRPr="00C9276E">
        <w:rPr>
          <w:sz w:val="22"/>
          <w:szCs w:val="22"/>
          <w:lang w:val="de-DE"/>
        </w:rPr>
        <w:t>m</w:t>
      </w:r>
      <w:r w:rsidR="000946A9" w:rsidRPr="00C9276E">
        <w:rPr>
          <w:sz w:val="22"/>
          <w:szCs w:val="22"/>
          <w:lang w:val="de-DE"/>
        </w:rPr>
        <w:t xml:space="preserve">odel of the </w:t>
      </w:r>
      <w:r w:rsidR="007B0117" w:rsidRPr="00C9276E">
        <w:rPr>
          <w:sz w:val="22"/>
          <w:szCs w:val="22"/>
          <w:lang w:val="de-DE"/>
        </w:rPr>
        <w:t>b</w:t>
      </w:r>
      <w:r w:rsidR="003310BA" w:rsidRPr="00C9276E">
        <w:rPr>
          <w:sz w:val="22"/>
          <w:szCs w:val="22"/>
          <w:lang w:val="de-DE"/>
        </w:rPr>
        <w:t xml:space="preserve">enchmark </w:t>
      </w:r>
      <w:r w:rsidR="007B0117" w:rsidRPr="00C9276E">
        <w:rPr>
          <w:sz w:val="22"/>
          <w:szCs w:val="22"/>
          <w:lang w:val="de-DE"/>
        </w:rPr>
        <w:t>p</w:t>
      </w:r>
      <w:r w:rsidR="000946A9" w:rsidRPr="00C9276E">
        <w:rPr>
          <w:sz w:val="22"/>
          <w:szCs w:val="22"/>
          <w:lang w:val="de-DE"/>
        </w:rPr>
        <w:t>roblems</w:t>
      </w:r>
      <w:r w:rsidRPr="00C9276E">
        <w:rPr>
          <w:sz w:val="22"/>
          <w:szCs w:val="22"/>
          <w:lang w:val="de-DE"/>
        </w:rPr>
        <w:t>.</w:t>
      </w:r>
    </w:p>
    <w:tbl>
      <w:tblPr>
        <w:tblW w:w="4555" w:type="pct"/>
        <w:jc w:val="center"/>
        <w:tblBorders>
          <w:top w:val="single" w:sz="4" w:space="0" w:color="auto"/>
          <w:bottom w:val="single" w:sz="4" w:space="0" w:color="auto"/>
          <w:insideH w:val="single" w:sz="4" w:space="0" w:color="auto"/>
        </w:tblBorders>
        <w:tblLayout w:type="fixed"/>
        <w:tblLook w:val="01E0" w:firstRow="1" w:lastRow="1" w:firstColumn="1" w:lastColumn="1" w:noHBand="0" w:noVBand="0"/>
      </w:tblPr>
      <w:tblGrid>
        <w:gridCol w:w="1419"/>
        <w:gridCol w:w="1275"/>
        <w:gridCol w:w="1138"/>
        <w:gridCol w:w="852"/>
        <w:gridCol w:w="1271"/>
        <w:gridCol w:w="1135"/>
        <w:gridCol w:w="1133"/>
      </w:tblGrid>
      <w:tr w:rsidR="0035123D" w:rsidRPr="007D5F25" w14:paraId="7A3E307A" w14:textId="77777777" w:rsidTr="00FF1487">
        <w:trPr>
          <w:trHeight w:val="167"/>
          <w:jc w:val="center"/>
        </w:trPr>
        <w:tc>
          <w:tcPr>
            <w:tcW w:w="863" w:type="pct"/>
            <w:vMerge w:val="restart"/>
            <w:vAlign w:val="center"/>
          </w:tcPr>
          <w:p w14:paraId="02A2CAEB" w14:textId="77777777" w:rsidR="00EE6053" w:rsidRPr="001D09C5" w:rsidRDefault="0035123D" w:rsidP="00FF1487">
            <w:pPr>
              <w:spacing w:before="120" w:line="360" w:lineRule="auto"/>
              <w:ind w:firstLine="0"/>
              <w:jc w:val="center"/>
              <w:rPr>
                <w:sz w:val="20"/>
              </w:rPr>
            </w:pPr>
            <w:r w:rsidRPr="001D09C5">
              <w:rPr>
                <w:sz w:val="20"/>
              </w:rPr>
              <w:t>Experiment</w:t>
            </w:r>
            <w:r w:rsidR="00EE6053" w:rsidRPr="001D09C5">
              <w:rPr>
                <w:sz w:val="20"/>
              </w:rPr>
              <w:t xml:space="preserve"> </w:t>
            </w:r>
            <w:r w:rsidR="003310BA" w:rsidRPr="001D09C5">
              <w:rPr>
                <w:sz w:val="20"/>
              </w:rPr>
              <w:t>N</w:t>
            </w:r>
            <w:r w:rsidR="00EE6053" w:rsidRPr="001D09C5">
              <w:rPr>
                <w:sz w:val="20"/>
              </w:rPr>
              <w:t>umber</w:t>
            </w:r>
          </w:p>
        </w:tc>
        <w:tc>
          <w:tcPr>
            <w:tcW w:w="1985" w:type="pct"/>
            <w:gridSpan w:val="3"/>
            <w:vAlign w:val="center"/>
          </w:tcPr>
          <w:p w14:paraId="3A4F3A31" w14:textId="77777777" w:rsidR="00EE6053" w:rsidRPr="001D09C5" w:rsidRDefault="00EE6053" w:rsidP="00FF1487">
            <w:pPr>
              <w:spacing w:before="120" w:line="360" w:lineRule="auto"/>
              <w:ind w:firstLine="0"/>
              <w:jc w:val="center"/>
              <w:rPr>
                <w:sz w:val="20"/>
              </w:rPr>
            </w:pPr>
            <w:r w:rsidRPr="001D09C5">
              <w:rPr>
                <w:sz w:val="20"/>
              </w:rPr>
              <w:t>Process noise</w:t>
            </w:r>
          </w:p>
        </w:tc>
        <w:tc>
          <w:tcPr>
            <w:tcW w:w="2152" w:type="pct"/>
            <w:gridSpan w:val="3"/>
            <w:vAlign w:val="center"/>
          </w:tcPr>
          <w:p w14:paraId="0C7832B6" w14:textId="77777777" w:rsidR="00EE6053" w:rsidRDefault="00EE6053" w:rsidP="00FF1487">
            <w:pPr>
              <w:spacing w:before="120" w:line="360" w:lineRule="auto"/>
              <w:ind w:firstLine="0"/>
              <w:jc w:val="center"/>
              <w:rPr>
                <w:sz w:val="20"/>
              </w:rPr>
            </w:pPr>
            <w:r>
              <w:rPr>
                <w:sz w:val="20"/>
              </w:rPr>
              <w:t>M</w:t>
            </w:r>
            <w:r w:rsidRPr="008E2FBE">
              <w:rPr>
                <w:sz w:val="20"/>
              </w:rPr>
              <w:t>easurement noise</w:t>
            </w:r>
          </w:p>
        </w:tc>
      </w:tr>
      <w:tr w:rsidR="0035123D" w:rsidRPr="007D5F25" w14:paraId="5CDF9CD4" w14:textId="77777777" w:rsidTr="005C2D97">
        <w:trPr>
          <w:trHeight w:val="166"/>
          <w:jc w:val="center"/>
        </w:trPr>
        <w:tc>
          <w:tcPr>
            <w:tcW w:w="863" w:type="pct"/>
            <w:vMerge/>
            <w:vAlign w:val="center"/>
          </w:tcPr>
          <w:p w14:paraId="3ED6B9A6" w14:textId="77777777" w:rsidR="00EE6053" w:rsidRPr="001D09C5" w:rsidRDefault="00EE6053" w:rsidP="00FF1487">
            <w:pPr>
              <w:spacing w:before="120" w:line="360" w:lineRule="auto"/>
              <w:ind w:left="-110" w:right="-196" w:firstLine="110"/>
              <w:jc w:val="center"/>
              <w:rPr>
                <w:sz w:val="20"/>
              </w:rPr>
            </w:pPr>
          </w:p>
        </w:tc>
        <w:tc>
          <w:tcPr>
            <w:tcW w:w="775" w:type="pct"/>
            <w:vAlign w:val="center"/>
          </w:tcPr>
          <w:p w14:paraId="4E9CDC90" w14:textId="77777777" w:rsidR="00EE6053" w:rsidRPr="001D09C5" w:rsidRDefault="00EE6053" w:rsidP="00FF1487">
            <w:pPr>
              <w:spacing w:before="120" w:line="360" w:lineRule="auto"/>
              <w:ind w:firstLine="0"/>
              <w:jc w:val="center"/>
              <w:rPr>
                <w:sz w:val="20"/>
              </w:rPr>
            </w:pPr>
            <w:r w:rsidRPr="001D09C5">
              <w:rPr>
                <w:sz w:val="20"/>
              </w:rPr>
              <w:t>Distribution</w:t>
            </w:r>
          </w:p>
        </w:tc>
        <w:tc>
          <w:tcPr>
            <w:tcW w:w="692" w:type="pct"/>
            <w:tcBorders>
              <w:bottom w:val="single" w:sz="4" w:space="0" w:color="auto"/>
            </w:tcBorders>
            <w:vAlign w:val="center"/>
          </w:tcPr>
          <w:p w14:paraId="72C6502F" w14:textId="77777777" w:rsidR="00EE6053" w:rsidRDefault="00EE6053" w:rsidP="00FF1487">
            <w:pPr>
              <w:spacing w:before="120" w:line="360" w:lineRule="auto"/>
              <w:ind w:firstLine="0"/>
              <w:jc w:val="center"/>
              <w:rPr>
                <w:sz w:val="20"/>
              </w:rPr>
            </w:pPr>
            <w:r>
              <w:rPr>
                <w:sz w:val="20"/>
              </w:rPr>
              <w:t>P</w:t>
            </w:r>
            <w:r w:rsidRPr="00F658FF">
              <w:rPr>
                <w:sz w:val="20"/>
              </w:rPr>
              <w:t>arameter</w:t>
            </w:r>
          </w:p>
        </w:tc>
        <w:tc>
          <w:tcPr>
            <w:tcW w:w="518" w:type="pct"/>
            <w:tcBorders>
              <w:bottom w:val="single" w:sz="4" w:space="0" w:color="auto"/>
            </w:tcBorders>
            <w:vAlign w:val="center"/>
          </w:tcPr>
          <w:p w14:paraId="3CFF0D0A" w14:textId="77777777" w:rsidR="00EE6053" w:rsidRDefault="003310BA" w:rsidP="00FF1487">
            <w:pPr>
              <w:spacing w:before="120" w:line="360" w:lineRule="auto"/>
              <w:ind w:firstLine="0"/>
              <w:jc w:val="center"/>
              <w:rPr>
                <w:sz w:val="20"/>
              </w:rPr>
            </w:pPr>
            <w:r>
              <w:rPr>
                <w:sz w:val="20"/>
              </w:rPr>
              <w:t>V</w:t>
            </w:r>
            <w:r w:rsidR="00EE6053">
              <w:rPr>
                <w:sz w:val="20"/>
              </w:rPr>
              <w:t>alue</w:t>
            </w:r>
          </w:p>
        </w:tc>
        <w:tc>
          <w:tcPr>
            <w:tcW w:w="773" w:type="pct"/>
            <w:vAlign w:val="center"/>
          </w:tcPr>
          <w:p w14:paraId="1FA41D1D" w14:textId="77777777" w:rsidR="00EE6053" w:rsidRDefault="00EE6053" w:rsidP="00FF1487">
            <w:pPr>
              <w:spacing w:before="120" w:line="360" w:lineRule="auto"/>
              <w:ind w:firstLine="0"/>
              <w:jc w:val="center"/>
              <w:rPr>
                <w:sz w:val="20"/>
              </w:rPr>
            </w:pPr>
            <w:r w:rsidRPr="00544EF1">
              <w:rPr>
                <w:sz w:val="20"/>
              </w:rPr>
              <w:t>Distribution</w:t>
            </w:r>
          </w:p>
        </w:tc>
        <w:tc>
          <w:tcPr>
            <w:tcW w:w="690" w:type="pct"/>
            <w:tcBorders>
              <w:bottom w:val="single" w:sz="4" w:space="0" w:color="auto"/>
            </w:tcBorders>
            <w:vAlign w:val="center"/>
          </w:tcPr>
          <w:p w14:paraId="75FDAB43" w14:textId="77777777" w:rsidR="00EE6053" w:rsidRDefault="00EE6053" w:rsidP="00FF1487">
            <w:pPr>
              <w:spacing w:before="120" w:line="360" w:lineRule="auto"/>
              <w:ind w:firstLine="0"/>
              <w:jc w:val="center"/>
              <w:rPr>
                <w:sz w:val="20"/>
              </w:rPr>
            </w:pPr>
            <w:r>
              <w:rPr>
                <w:sz w:val="20"/>
              </w:rPr>
              <w:t>P</w:t>
            </w:r>
            <w:r w:rsidRPr="00F658FF">
              <w:rPr>
                <w:sz w:val="20"/>
              </w:rPr>
              <w:t>arameter</w:t>
            </w:r>
          </w:p>
        </w:tc>
        <w:tc>
          <w:tcPr>
            <w:tcW w:w="689" w:type="pct"/>
            <w:tcBorders>
              <w:bottom w:val="single" w:sz="4" w:space="0" w:color="auto"/>
            </w:tcBorders>
            <w:vAlign w:val="center"/>
          </w:tcPr>
          <w:p w14:paraId="1FA01F5B" w14:textId="77777777" w:rsidR="00EE6053" w:rsidRDefault="003310BA" w:rsidP="00FF1487">
            <w:pPr>
              <w:spacing w:before="120" w:line="360" w:lineRule="auto"/>
              <w:ind w:firstLine="0"/>
              <w:jc w:val="center"/>
              <w:rPr>
                <w:sz w:val="20"/>
              </w:rPr>
            </w:pPr>
            <w:r>
              <w:rPr>
                <w:sz w:val="20"/>
              </w:rPr>
              <w:t>V</w:t>
            </w:r>
            <w:r w:rsidR="00EE6053">
              <w:rPr>
                <w:sz w:val="20"/>
              </w:rPr>
              <w:t>alue</w:t>
            </w:r>
          </w:p>
        </w:tc>
      </w:tr>
      <w:tr w:rsidR="0035123D" w:rsidRPr="007D5F25" w14:paraId="27CE6AB1" w14:textId="77777777" w:rsidTr="005C2D97">
        <w:trPr>
          <w:trHeight w:val="199"/>
          <w:jc w:val="center"/>
        </w:trPr>
        <w:tc>
          <w:tcPr>
            <w:tcW w:w="863" w:type="pct"/>
            <w:vMerge w:val="restart"/>
            <w:shd w:val="clear" w:color="auto" w:fill="auto"/>
            <w:vAlign w:val="center"/>
          </w:tcPr>
          <w:p w14:paraId="099068C1" w14:textId="77777777" w:rsidR="00EE6053" w:rsidRPr="001D09C5" w:rsidRDefault="00EE6053" w:rsidP="00FF1487">
            <w:pPr>
              <w:spacing w:before="120" w:line="360" w:lineRule="auto"/>
              <w:ind w:left="-110" w:right="-196" w:firstLine="110"/>
              <w:jc w:val="center"/>
              <w:rPr>
                <w:sz w:val="20"/>
              </w:rPr>
            </w:pPr>
            <w:r w:rsidRPr="001D09C5">
              <w:rPr>
                <w:sz w:val="20"/>
              </w:rPr>
              <w:t>1</w:t>
            </w:r>
            <w:r w:rsidR="001D09C5" w:rsidRPr="001D09C5">
              <w:rPr>
                <w:sz w:val="20"/>
              </w:rPr>
              <w:t xml:space="preserve"> </w:t>
            </w:r>
            <w:r w:rsidR="00763729" w:rsidRPr="0031143B">
              <w:rPr>
                <w:sz w:val="20"/>
                <w:lang w:val="en-GB"/>
              </w:rPr>
              <w:t>[10, 11]</w:t>
            </w:r>
            <w:r w:rsidR="001D09C5" w:rsidRPr="001D09C5">
              <w:rPr>
                <w:sz w:val="20"/>
                <w:lang w:val="de-DE"/>
              </w:rPr>
              <w:t xml:space="preserve"> </w:t>
            </w:r>
          </w:p>
        </w:tc>
        <w:tc>
          <w:tcPr>
            <w:tcW w:w="775" w:type="pct"/>
            <w:vMerge w:val="restart"/>
            <w:vAlign w:val="center"/>
          </w:tcPr>
          <w:p w14:paraId="040F71A2" w14:textId="77777777" w:rsidR="00EE6053" w:rsidRPr="001D09C5" w:rsidRDefault="00EE6053" w:rsidP="00FF1487">
            <w:pPr>
              <w:spacing w:before="120" w:line="360" w:lineRule="auto"/>
              <w:ind w:firstLine="0"/>
              <w:jc w:val="center"/>
              <w:rPr>
                <w:sz w:val="20"/>
              </w:rPr>
            </w:pPr>
            <w:r w:rsidRPr="001D09C5">
              <w:rPr>
                <w:sz w:val="20"/>
              </w:rPr>
              <w:t>Gamma</w:t>
            </w:r>
          </w:p>
        </w:tc>
        <w:tc>
          <w:tcPr>
            <w:tcW w:w="692" w:type="pct"/>
            <w:tcBorders>
              <w:bottom w:val="nil"/>
            </w:tcBorders>
            <w:vAlign w:val="center"/>
          </w:tcPr>
          <w:p w14:paraId="5F870C32" w14:textId="77777777" w:rsidR="00EE6053" w:rsidRPr="00784132" w:rsidRDefault="003310BA" w:rsidP="00FF1487">
            <w:pPr>
              <w:spacing w:before="120" w:line="360" w:lineRule="auto"/>
              <w:ind w:firstLine="0"/>
              <w:jc w:val="center"/>
              <w:rPr>
                <w:sz w:val="20"/>
              </w:rPr>
            </w:pPr>
            <w:r>
              <w:rPr>
                <w:sz w:val="20"/>
              </w:rPr>
              <w:t>Shape</w:t>
            </w:r>
          </w:p>
        </w:tc>
        <w:tc>
          <w:tcPr>
            <w:tcW w:w="518" w:type="pct"/>
            <w:tcBorders>
              <w:bottom w:val="nil"/>
            </w:tcBorders>
            <w:vAlign w:val="center"/>
          </w:tcPr>
          <w:p w14:paraId="5AEBCAC8" w14:textId="77777777" w:rsidR="00EE6053" w:rsidRPr="007D5F25" w:rsidRDefault="003310BA" w:rsidP="00FF1487">
            <w:pPr>
              <w:spacing w:before="120" w:line="360" w:lineRule="auto"/>
              <w:ind w:firstLine="0"/>
              <w:jc w:val="center"/>
              <w:rPr>
                <w:sz w:val="20"/>
              </w:rPr>
            </w:pPr>
            <w:r>
              <w:rPr>
                <w:sz w:val="20"/>
              </w:rPr>
              <w:t>3</w:t>
            </w:r>
          </w:p>
        </w:tc>
        <w:tc>
          <w:tcPr>
            <w:tcW w:w="773" w:type="pct"/>
            <w:vMerge w:val="restart"/>
            <w:vAlign w:val="center"/>
          </w:tcPr>
          <w:p w14:paraId="22CF34B9" w14:textId="77777777" w:rsidR="00EE6053" w:rsidRPr="00784132" w:rsidRDefault="00EE6053" w:rsidP="00FF1487">
            <w:pPr>
              <w:spacing w:before="120" w:line="360" w:lineRule="auto"/>
              <w:ind w:firstLine="0"/>
              <w:jc w:val="center"/>
              <w:rPr>
                <w:sz w:val="20"/>
              </w:rPr>
            </w:pPr>
            <w:r w:rsidRPr="00544EF1">
              <w:rPr>
                <w:sz w:val="20"/>
              </w:rPr>
              <w:t>Gaussian</w:t>
            </w:r>
          </w:p>
        </w:tc>
        <w:tc>
          <w:tcPr>
            <w:tcW w:w="690" w:type="pct"/>
            <w:tcBorders>
              <w:bottom w:val="nil"/>
            </w:tcBorders>
            <w:vAlign w:val="center"/>
          </w:tcPr>
          <w:p w14:paraId="02265D6D" w14:textId="77777777" w:rsidR="00EE6053" w:rsidRDefault="003E6BE0" w:rsidP="00FF1487">
            <w:pPr>
              <w:spacing w:before="120" w:line="360" w:lineRule="auto"/>
              <w:ind w:firstLine="0"/>
              <w:jc w:val="center"/>
              <w:rPr>
                <w:sz w:val="20"/>
              </w:rPr>
            </w:pPr>
            <w:r>
              <w:rPr>
                <w:sz w:val="20"/>
              </w:rPr>
              <w:t>M</w:t>
            </w:r>
            <w:r w:rsidRPr="00EE6053">
              <w:rPr>
                <w:sz w:val="20"/>
              </w:rPr>
              <w:t>ean</w:t>
            </w:r>
          </w:p>
        </w:tc>
        <w:tc>
          <w:tcPr>
            <w:tcW w:w="689" w:type="pct"/>
            <w:tcBorders>
              <w:bottom w:val="nil"/>
            </w:tcBorders>
            <w:vAlign w:val="center"/>
          </w:tcPr>
          <w:p w14:paraId="14DAC543" w14:textId="77777777" w:rsidR="00EE6053" w:rsidRDefault="003310BA" w:rsidP="00FF1487">
            <w:pPr>
              <w:spacing w:before="120" w:line="360" w:lineRule="auto"/>
              <w:ind w:firstLine="0"/>
              <w:jc w:val="center"/>
              <w:rPr>
                <w:sz w:val="20"/>
              </w:rPr>
            </w:pPr>
            <w:r>
              <w:rPr>
                <w:sz w:val="20"/>
              </w:rPr>
              <w:t>0</w:t>
            </w:r>
          </w:p>
        </w:tc>
      </w:tr>
      <w:tr w:rsidR="0035123D" w:rsidRPr="007D5F25" w14:paraId="29BDFA0D" w14:textId="77777777" w:rsidTr="005C2D97">
        <w:trPr>
          <w:trHeight w:val="199"/>
          <w:jc w:val="center"/>
        </w:trPr>
        <w:tc>
          <w:tcPr>
            <w:tcW w:w="863" w:type="pct"/>
            <w:vMerge/>
            <w:shd w:val="clear" w:color="auto" w:fill="auto"/>
            <w:vAlign w:val="center"/>
          </w:tcPr>
          <w:p w14:paraId="34DFE07E" w14:textId="77777777" w:rsidR="00EE6053" w:rsidRPr="001D09C5" w:rsidRDefault="00EE6053" w:rsidP="00FF1487">
            <w:pPr>
              <w:spacing w:before="120" w:line="360" w:lineRule="auto"/>
              <w:ind w:left="-110" w:right="-196" w:firstLine="110"/>
              <w:jc w:val="center"/>
              <w:rPr>
                <w:sz w:val="20"/>
              </w:rPr>
            </w:pPr>
          </w:p>
        </w:tc>
        <w:tc>
          <w:tcPr>
            <w:tcW w:w="775" w:type="pct"/>
            <w:vMerge/>
            <w:vAlign w:val="center"/>
          </w:tcPr>
          <w:p w14:paraId="0BB41399" w14:textId="77777777" w:rsidR="00EE6053" w:rsidRPr="001D09C5" w:rsidRDefault="00EE6053" w:rsidP="00FF1487">
            <w:pPr>
              <w:spacing w:before="120" w:line="360" w:lineRule="auto"/>
              <w:ind w:firstLine="0"/>
              <w:jc w:val="center"/>
              <w:rPr>
                <w:sz w:val="20"/>
              </w:rPr>
            </w:pPr>
          </w:p>
        </w:tc>
        <w:tc>
          <w:tcPr>
            <w:tcW w:w="692" w:type="pct"/>
            <w:tcBorders>
              <w:top w:val="nil"/>
              <w:bottom w:val="single" w:sz="4" w:space="0" w:color="auto"/>
            </w:tcBorders>
            <w:vAlign w:val="center"/>
          </w:tcPr>
          <w:p w14:paraId="1660958C" w14:textId="77777777" w:rsidR="00EE6053" w:rsidRPr="00784132" w:rsidRDefault="003310BA" w:rsidP="00FF1487">
            <w:pPr>
              <w:spacing w:before="120" w:line="360" w:lineRule="auto"/>
              <w:ind w:firstLine="0"/>
              <w:jc w:val="center"/>
              <w:rPr>
                <w:sz w:val="20"/>
              </w:rPr>
            </w:pPr>
            <w:r>
              <w:rPr>
                <w:sz w:val="20"/>
              </w:rPr>
              <w:t>Scale</w:t>
            </w:r>
          </w:p>
        </w:tc>
        <w:tc>
          <w:tcPr>
            <w:tcW w:w="518" w:type="pct"/>
            <w:tcBorders>
              <w:top w:val="nil"/>
              <w:bottom w:val="single" w:sz="4" w:space="0" w:color="auto"/>
            </w:tcBorders>
            <w:vAlign w:val="center"/>
          </w:tcPr>
          <w:p w14:paraId="1255E1D8" w14:textId="77777777" w:rsidR="00EE6053" w:rsidRPr="007D5F25" w:rsidRDefault="003310BA" w:rsidP="00FF1487">
            <w:pPr>
              <w:spacing w:before="120" w:line="360" w:lineRule="auto"/>
              <w:ind w:firstLine="0"/>
              <w:jc w:val="center"/>
              <w:rPr>
                <w:sz w:val="20"/>
              </w:rPr>
            </w:pPr>
            <w:r>
              <w:rPr>
                <w:sz w:val="20"/>
              </w:rPr>
              <w:t>2</w:t>
            </w:r>
          </w:p>
        </w:tc>
        <w:tc>
          <w:tcPr>
            <w:tcW w:w="773" w:type="pct"/>
            <w:vMerge/>
            <w:vAlign w:val="center"/>
          </w:tcPr>
          <w:p w14:paraId="03C5E7F9" w14:textId="77777777" w:rsidR="00EE6053" w:rsidRPr="00F658FF" w:rsidRDefault="00EE6053" w:rsidP="00FF1487">
            <w:pPr>
              <w:spacing w:before="120" w:line="360" w:lineRule="auto"/>
              <w:ind w:firstLine="0"/>
              <w:jc w:val="center"/>
              <w:rPr>
                <w:sz w:val="20"/>
              </w:rPr>
            </w:pPr>
          </w:p>
        </w:tc>
        <w:tc>
          <w:tcPr>
            <w:tcW w:w="690" w:type="pct"/>
            <w:tcBorders>
              <w:top w:val="nil"/>
              <w:bottom w:val="single" w:sz="4" w:space="0" w:color="auto"/>
            </w:tcBorders>
            <w:vAlign w:val="center"/>
          </w:tcPr>
          <w:p w14:paraId="5A610064" w14:textId="77777777" w:rsidR="00EE6053" w:rsidRDefault="003E6BE0" w:rsidP="00FF1487">
            <w:pPr>
              <w:spacing w:before="120" w:line="360" w:lineRule="auto"/>
              <w:ind w:firstLine="0"/>
              <w:jc w:val="center"/>
              <w:rPr>
                <w:sz w:val="20"/>
              </w:rPr>
            </w:pPr>
            <w:r w:rsidRPr="00EE6053">
              <w:rPr>
                <w:sz w:val="20"/>
              </w:rPr>
              <w:t>Variance</w:t>
            </w:r>
          </w:p>
        </w:tc>
        <w:tc>
          <w:tcPr>
            <w:tcW w:w="689" w:type="pct"/>
            <w:tcBorders>
              <w:top w:val="nil"/>
              <w:bottom w:val="single" w:sz="4" w:space="0" w:color="auto"/>
            </w:tcBorders>
            <w:vAlign w:val="center"/>
          </w:tcPr>
          <w:p w14:paraId="5658DA5D" w14:textId="77777777" w:rsidR="00EE6053" w:rsidRDefault="003310BA" w:rsidP="00FF1487">
            <w:pPr>
              <w:spacing w:before="120" w:line="360" w:lineRule="auto"/>
              <w:ind w:firstLine="0"/>
              <w:jc w:val="center"/>
              <w:rPr>
                <w:sz w:val="20"/>
              </w:rPr>
            </w:pPr>
            <w:r w:rsidRPr="003310BA">
              <w:rPr>
                <w:sz w:val="20"/>
              </w:rPr>
              <w:t>1×10</w:t>
            </w:r>
            <w:r w:rsidRPr="003310BA">
              <w:rPr>
                <w:sz w:val="20"/>
                <w:vertAlign w:val="superscript"/>
              </w:rPr>
              <w:t>−5</w:t>
            </w:r>
          </w:p>
        </w:tc>
      </w:tr>
      <w:tr w:rsidR="0035123D" w:rsidRPr="007D5F25" w14:paraId="55D62A4B" w14:textId="77777777" w:rsidTr="005C2D97">
        <w:trPr>
          <w:trHeight w:val="199"/>
          <w:jc w:val="center"/>
        </w:trPr>
        <w:tc>
          <w:tcPr>
            <w:tcW w:w="863" w:type="pct"/>
            <w:vMerge w:val="restart"/>
            <w:shd w:val="clear" w:color="auto" w:fill="auto"/>
            <w:vAlign w:val="center"/>
          </w:tcPr>
          <w:p w14:paraId="782E9D82" w14:textId="1E603B71" w:rsidR="00EE6053" w:rsidRPr="001D09C5" w:rsidRDefault="00EE6053" w:rsidP="00FF1487">
            <w:pPr>
              <w:spacing w:before="120" w:line="360" w:lineRule="auto"/>
              <w:ind w:left="-110" w:right="-196" w:firstLine="110"/>
              <w:jc w:val="center"/>
              <w:rPr>
                <w:sz w:val="20"/>
              </w:rPr>
            </w:pPr>
            <w:r w:rsidRPr="001D09C5">
              <w:rPr>
                <w:sz w:val="20"/>
              </w:rPr>
              <w:lastRenderedPageBreak/>
              <w:t>2</w:t>
            </w:r>
            <w:r w:rsidR="001D09C5" w:rsidRPr="001D09C5">
              <w:rPr>
                <w:sz w:val="20"/>
              </w:rPr>
              <w:t xml:space="preserve"> </w:t>
            </w:r>
            <w:r w:rsidR="001D09C5" w:rsidRPr="001D09C5">
              <w:rPr>
                <w:sz w:val="20"/>
              </w:rPr>
              <w:fldChar w:fldCharType="begin"/>
            </w:r>
            <w:r w:rsidR="001D09C5" w:rsidRPr="001D09C5">
              <w:rPr>
                <w:sz w:val="20"/>
              </w:rPr>
              <w:instrText xml:space="preserve"> REF _Ref504834352 \r \h  \* MERGEFORMAT </w:instrText>
            </w:r>
            <w:r w:rsidR="001D09C5" w:rsidRPr="001D09C5">
              <w:rPr>
                <w:sz w:val="20"/>
              </w:rPr>
            </w:r>
            <w:r w:rsidR="001D09C5" w:rsidRPr="001D09C5">
              <w:rPr>
                <w:sz w:val="20"/>
              </w:rPr>
              <w:fldChar w:fldCharType="separate"/>
            </w:r>
            <w:r w:rsidR="00514633">
              <w:rPr>
                <w:sz w:val="20"/>
                <w:cs/>
              </w:rPr>
              <w:t>‎</w:t>
            </w:r>
            <w:r w:rsidR="00514633">
              <w:rPr>
                <w:sz w:val="20"/>
              </w:rPr>
              <w:t>[16]</w:t>
            </w:r>
            <w:r w:rsidR="001D09C5" w:rsidRPr="001D09C5">
              <w:rPr>
                <w:sz w:val="20"/>
              </w:rPr>
              <w:fldChar w:fldCharType="end"/>
            </w:r>
          </w:p>
        </w:tc>
        <w:tc>
          <w:tcPr>
            <w:tcW w:w="775" w:type="pct"/>
            <w:vMerge w:val="restart"/>
            <w:vAlign w:val="center"/>
          </w:tcPr>
          <w:p w14:paraId="2F5D8DCC" w14:textId="77777777" w:rsidR="00EE6053" w:rsidRPr="001D09C5" w:rsidRDefault="00EE6053" w:rsidP="00FF1487">
            <w:pPr>
              <w:spacing w:before="120" w:line="360" w:lineRule="auto"/>
              <w:ind w:firstLine="0"/>
              <w:jc w:val="center"/>
              <w:rPr>
                <w:sz w:val="20"/>
              </w:rPr>
            </w:pPr>
            <w:r w:rsidRPr="001D09C5">
              <w:rPr>
                <w:sz w:val="20"/>
              </w:rPr>
              <w:t>Gaussian</w:t>
            </w:r>
          </w:p>
        </w:tc>
        <w:tc>
          <w:tcPr>
            <w:tcW w:w="692" w:type="pct"/>
            <w:tcBorders>
              <w:bottom w:val="nil"/>
            </w:tcBorders>
            <w:vAlign w:val="center"/>
          </w:tcPr>
          <w:p w14:paraId="33159178" w14:textId="77777777" w:rsidR="00EE6053" w:rsidRPr="00784132" w:rsidRDefault="00EE6053" w:rsidP="00FF1487">
            <w:pPr>
              <w:spacing w:before="120" w:line="360" w:lineRule="auto"/>
              <w:ind w:firstLine="0"/>
              <w:jc w:val="center"/>
              <w:rPr>
                <w:sz w:val="20"/>
              </w:rPr>
            </w:pPr>
            <w:r>
              <w:rPr>
                <w:sz w:val="20"/>
              </w:rPr>
              <w:t>M</w:t>
            </w:r>
            <w:r w:rsidRPr="00EE6053">
              <w:rPr>
                <w:sz w:val="20"/>
              </w:rPr>
              <w:t>ean</w:t>
            </w:r>
          </w:p>
        </w:tc>
        <w:tc>
          <w:tcPr>
            <w:tcW w:w="518" w:type="pct"/>
            <w:tcBorders>
              <w:bottom w:val="nil"/>
            </w:tcBorders>
            <w:vAlign w:val="center"/>
          </w:tcPr>
          <w:p w14:paraId="5D7A7193" w14:textId="77777777" w:rsidR="00EE6053" w:rsidRPr="007D5F25" w:rsidRDefault="003310BA" w:rsidP="00FF1487">
            <w:pPr>
              <w:spacing w:before="120" w:line="360" w:lineRule="auto"/>
              <w:ind w:firstLine="0"/>
              <w:jc w:val="center"/>
              <w:rPr>
                <w:sz w:val="20"/>
              </w:rPr>
            </w:pPr>
            <w:r>
              <w:rPr>
                <w:sz w:val="20"/>
              </w:rPr>
              <w:t>0</w:t>
            </w:r>
          </w:p>
        </w:tc>
        <w:tc>
          <w:tcPr>
            <w:tcW w:w="773" w:type="pct"/>
            <w:vMerge w:val="restart"/>
            <w:vAlign w:val="center"/>
          </w:tcPr>
          <w:p w14:paraId="3D63EB18" w14:textId="77777777" w:rsidR="00EE6053" w:rsidRPr="007D5F25" w:rsidRDefault="00EE6053" w:rsidP="00FF1487">
            <w:pPr>
              <w:spacing w:before="120" w:line="360" w:lineRule="auto"/>
              <w:ind w:firstLine="0"/>
              <w:jc w:val="center"/>
              <w:rPr>
                <w:sz w:val="20"/>
              </w:rPr>
            </w:pPr>
            <w:r w:rsidRPr="00F658FF">
              <w:rPr>
                <w:sz w:val="20"/>
              </w:rPr>
              <w:t>Gamma</w:t>
            </w:r>
          </w:p>
        </w:tc>
        <w:tc>
          <w:tcPr>
            <w:tcW w:w="690" w:type="pct"/>
            <w:tcBorders>
              <w:bottom w:val="nil"/>
            </w:tcBorders>
            <w:vAlign w:val="center"/>
          </w:tcPr>
          <w:p w14:paraId="3D3ED7A1" w14:textId="77777777" w:rsidR="00EE6053" w:rsidRDefault="003310BA" w:rsidP="00FF1487">
            <w:pPr>
              <w:spacing w:before="120" w:line="360" w:lineRule="auto"/>
              <w:ind w:firstLine="0"/>
              <w:jc w:val="center"/>
              <w:rPr>
                <w:sz w:val="20"/>
              </w:rPr>
            </w:pPr>
            <w:r>
              <w:rPr>
                <w:sz w:val="20"/>
              </w:rPr>
              <w:t>Shape</w:t>
            </w:r>
          </w:p>
        </w:tc>
        <w:tc>
          <w:tcPr>
            <w:tcW w:w="689" w:type="pct"/>
            <w:tcBorders>
              <w:bottom w:val="nil"/>
            </w:tcBorders>
            <w:vAlign w:val="center"/>
          </w:tcPr>
          <w:p w14:paraId="2EE30226" w14:textId="77777777" w:rsidR="00EE6053" w:rsidRDefault="003310BA" w:rsidP="00FF1487">
            <w:pPr>
              <w:spacing w:before="120" w:line="360" w:lineRule="auto"/>
              <w:ind w:firstLine="0"/>
              <w:jc w:val="center"/>
              <w:rPr>
                <w:sz w:val="20"/>
              </w:rPr>
            </w:pPr>
            <w:r>
              <w:rPr>
                <w:sz w:val="20"/>
              </w:rPr>
              <w:t>7</w:t>
            </w:r>
          </w:p>
        </w:tc>
      </w:tr>
      <w:tr w:rsidR="0035123D" w:rsidRPr="007D5F25" w14:paraId="17BF8EE1" w14:textId="77777777" w:rsidTr="005C2D97">
        <w:trPr>
          <w:trHeight w:val="199"/>
          <w:jc w:val="center"/>
        </w:trPr>
        <w:tc>
          <w:tcPr>
            <w:tcW w:w="863" w:type="pct"/>
            <w:vMerge/>
            <w:shd w:val="clear" w:color="auto" w:fill="auto"/>
            <w:vAlign w:val="center"/>
          </w:tcPr>
          <w:p w14:paraId="14216BD2" w14:textId="77777777" w:rsidR="00EE6053" w:rsidRPr="00EE6053" w:rsidRDefault="00EE6053" w:rsidP="00FF1487">
            <w:pPr>
              <w:spacing w:before="120" w:line="360" w:lineRule="auto"/>
              <w:ind w:left="-110" w:right="-196" w:firstLine="110"/>
              <w:jc w:val="center"/>
            </w:pPr>
          </w:p>
        </w:tc>
        <w:tc>
          <w:tcPr>
            <w:tcW w:w="775" w:type="pct"/>
            <w:vMerge/>
          </w:tcPr>
          <w:p w14:paraId="61321255" w14:textId="77777777" w:rsidR="00EE6053" w:rsidRPr="00F658FF" w:rsidRDefault="00EE6053" w:rsidP="00FF1487">
            <w:pPr>
              <w:spacing w:before="120" w:line="360" w:lineRule="auto"/>
              <w:ind w:firstLine="0"/>
              <w:jc w:val="center"/>
              <w:rPr>
                <w:sz w:val="20"/>
              </w:rPr>
            </w:pPr>
          </w:p>
        </w:tc>
        <w:tc>
          <w:tcPr>
            <w:tcW w:w="692" w:type="pct"/>
            <w:tcBorders>
              <w:top w:val="nil"/>
            </w:tcBorders>
          </w:tcPr>
          <w:p w14:paraId="58F625D0" w14:textId="77777777" w:rsidR="00EE6053" w:rsidRPr="00784132" w:rsidRDefault="00EE6053" w:rsidP="00FF1487">
            <w:pPr>
              <w:spacing w:before="120" w:line="360" w:lineRule="auto"/>
              <w:ind w:firstLine="0"/>
              <w:jc w:val="center"/>
              <w:rPr>
                <w:sz w:val="20"/>
              </w:rPr>
            </w:pPr>
            <w:r w:rsidRPr="00EE6053">
              <w:rPr>
                <w:sz w:val="20"/>
              </w:rPr>
              <w:t>Variance</w:t>
            </w:r>
          </w:p>
        </w:tc>
        <w:tc>
          <w:tcPr>
            <w:tcW w:w="518" w:type="pct"/>
            <w:tcBorders>
              <w:top w:val="nil"/>
            </w:tcBorders>
          </w:tcPr>
          <w:p w14:paraId="76157BB8" w14:textId="77777777" w:rsidR="00EE6053" w:rsidRPr="007D5F25" w:rsidRDefault="003310BA" w:rsidP="00FF1487">
            <w:pPr>
              <w:spacing w:before="120" w:line="360" w:lineRule="auto"/>
              <w:ind w:firstLine="0"/>
              <w:jc w:val="center"/>
              <w:rPr>
                <w:sz w:val="20"/>
              </w:rPr>
            </w:pPr>
            <w:r w:rsidRPr="003310BA">
              <w:rPr>
                <w:sz w:val="20"/>
              </w:rPr>
              <w:t>1×10</w:t>
            </w:r>
            <w:r w:rsidRPr="003310BA">
              <w:rPr>
                <w:sz w:val="20"/>
                <w:vertAlign w:val="superscript"/>
              </w:rPr>
              <w:t>−5</w:t>
            </w:r>
          </w:p>
        </w:tc>
        <w:tc>
          <w:tcPr>
            <w:tcW w:w="773" w:type="pct"/>
            <w:vMerge/>
          </w:tcPr>
          <w:p w14:paraId="313835E9" w14:textId="77777777" w:rsidR="00EE6053" w:rsidRPr="00544EF1" w:rsidRDefault="00EE6053" w:rsidP="00FF1487">
            <w:pPr>
              <w:spacing w:before="120" w:line="360" w:lineRule="auto"/>
              <w:ind w:firstLine="0"/>
              <w:jc w:val="center"/>
              <w:rPr>
                <w:sz w:val="20"/>
              </w:rPr>
            </w:pPr>
          </w:p>
        </w:tc>
        <w:tc>
          <w:tcPr>
            <w:tcW w:w="690" w:type="pct"/>
            <w:tcBorders>
              <w:top w:val="nil"/>
            </w:tcBorders>
          </w:tcPr>
          <w:p w14:paraId="5478ED0E" w14:textId="77777777" w:rsidR="00EE6053" w:rsidRDefault="003310BA" w:rsidP="00FF1487">
            <w:pPr>
              <w:spacing w:before="120" w:line="360" w:lineRule="auto"/>
              <w:ind w:firstLine="0"/>
              <w:jc w:val="center"/>
              <w:rPr>
                <w:sz w:val="20"/>
              </w:rPr>
            </w:pPr>
            <w:r>
              <w:rPr>
                <w:sz w:val="20"/>
              </w:rPr>
              <w:t>Scale</w:t>
            </w:r>
          </w:p>
        </w:tc>
        <w:tc>
          <w:tcPr>
            <w:tcW w:w="689" w:type="pct"/>
            <w:tcBorders>
              <w:top w:val="nil"/>
            </w:tcBorders>
          </w:tcPr>
          <w:p w14:paraId="3E2B21E1" w14:textId="77777777" w:rsidR="00EE6053" w:rsidRDefault="003310BA" w:rsidP="00FF1487">
            <w:pPr>
              <w:spacing w:before="120" w:line="360" w:lineRule="auto"/>
              <w:ind w:firstLine="0"/>
              <w:jc w:val="center"/>
              <w:rPr>
                <w:sz w:val="20"/>
              </w:rPr>
            </w:pPr>
            <w:r>
              <w:rPr>
                <w:sz w:val="20"/>
              </w:rPr>
              <w:t>2</w:t>
            </w:r>
          </w:p>
        </w:tc>
      </w:tr>
    </w:tbl>
    <w:p w14:paraId="2AD914EC" w14:textId="77777777" w:rsidR="00C42E20" w:rsidRPr="00A92640" w:rsidRDefault="00C42E20" w:rsidP="00AE4D8D">
      <w:pPr>
        <w:rPr>
          <w:sz w:val="10"/>
          <w:szCs w:val="6"/>
        </w:rPr>
      </w:pPr>
    </w:p>
    <w:p w14:paraId="65046AA3" w14:textId="3538BF8B" w:rsidR="0081658E" w:rsidRDefault="0081658E" w:rsidP="007B0117">
      <w:r w:rsidRPr="00C9276E">
        <w:t xml:space="preserve">The mean and </w:t>
      </w:r>
      <w:r w:rsidR="007B0117" w:rsidRPr="00C9276E">
        <w:t xml:space="preserve">the </w:t>
      </w:r>
      <w:r w:rsidRPr="00C9276E">
        <w:t xml:space="preserve">variance of </w:t>
      </w:r>
      <w:r w:rsidR="007B0117" w:rsidRPr="00C9276E">
        <w:t xml:space="preserve">the </w:t>
      </w:r>
      <w:r w:rsidRPr="00C9276E">
        <w:t xml:space="preserve">Root Mean Square Error (RMSE), obtained for </w:t>
      </w:r>
      <w:r w:rsidR="007B0117" w:rsidRPr="00C9276E">
        <w:t>500</w:t>
      </w:r>
      <w:r w:rsidRPr="00C9276E">
        <w:t xml:space="preserve"> random runs, are presented in </w:t>
      </w:r>
      <w:r w:rsidRPr="00C9276E">
        <w:fldChar w:fldCharType="begin"/>
      </w:r>
      <w:r w:rsidRPr="00C9276E">
        <w:instrText xml:space="preserve"> REF _Ref480543240 \h  \* MERGEFORMAT </w:instrText>
      </w:r>
      <w:r w:rsidRPr="00C9276E">
        <w:fldChar w:fldCharType="separate"/>
      </w:r>
      <w:r w:rsidR="00514633" w:rsidRPr="00514633">
        <w:t>Table 3</w:t>
      </w:r>
      <w:r w:rsidRPr="00C9276E">
        <w:fldChar w:fldCharType="end"/>
      </w:r>
      <w:r w:rsidRPr="00C9276E">
        <w:t xml:space="preserve">. It can be observed that </w:t>
      </w:r>
      <w:r w:rsidR="007B0117" w:rsidRPr="00C9276E">
        <w:t xml:space="preserve">the </w:t>
      </w:r>
      <w:r w:rsidRPr="00C9276E">
        <w:t xml:space="preserve">ECACF produces comparable and even better results than other filters in both </w:t>
      </w:r>
      <w:r w:rsidR="00AE4D8D" w:rsidRPr="00C9276E">
        <w:t>cases</w:t>
      </w:r>
      <w:r w:rsidRPr="00C9276E">
        <w:t>.</w:t>
      </w:r>
      <w:r w:rsidRPr="00C9276E">
        <w:rPr>
          <w:lang w:val="en-GB"/>
        </w:rPr>
        <w:t xml:space="preserve"> In addition, the variance of </w:t>
      </w:r>
      <w:r w:rsidR="007B0117" w:rsidRPr="00C9276E">
        <w:rPr>
          <w:lang w:val="en-GB"/>
        </w:rPr>
        <w:t xml:space="preserve">the </w:t>
      </w:r>
      <w:r w:rsidRPr="00C9276E">
        <w:t xml:space="preserve">ECACF </w:t>
      </w:r>
      <w:r w:rsidRPr="00C9276E">
        <w:rPr>
          <w:lang w:val="en-GB"/>
        </w:rPr>
        <w:t>is almost the smallest compar</w:t>
      </w:r>
      <w:r w:rsidR="00483DFD" w:rsidRPr="00C9276E">
        <w:rPr>
          <w:lang w:val="en-GB"/>
        </w:rPr>
        <w:t>ed</w:t>
      </w:r>
      <w:r w:rsidRPr="00C9276E">
        <w:rPr>
          <w:lang w:val="en-GB"/>
        </w:rPr>
        <w:t xml:space="preserve"> to other methods, implying that it has a stable performance according to</w:t>
      </w:r>
      <w:r w:rsidR="00AC7539" w:rsidRPr="00C9276E">
        <w:rPr>
          <w:lang w:val="en-GB"/>
        </w:rPr>
        <w:t xml:space="preserve"> </w:t>
      </w:r>
      <w:r w:rsidR="00AC7539" w:rsidRPr="00C9276E">
        <w:rPr>
          <w:lang w:val="en-GB"/>
        </w:rPr>
        <w:fldChar w:fldCharType="begin"/>
      </w:r>
      <w:r w:rsidR="00AC7539" w:rsidRPr="00C9276E">
        <w:rPr>
          <w:lang w:val="en-GB"/>
        </w:rPr>
        <w:instrText xml:space="preserve"> REF _Ref504834842 \r \h </w:instrText>
      </w:r>
      <w:r w:rsidR="00C9276E">
        <w:rPr>
          <w:lang w:val="en-GB"/>
        </w:rPr>
        <w:instrText xml:space="preserve"> \* MERGEFORMAT </w:instrText>
      </w:r>
      <w:r w:rsidR="00AC7539" w:rsidRPr="00C9276E">
        <w:rPr>
          <w:lang w:val="en-GB"/>
        </w:rPr>
      </w:r>
      <w:r w:rsidR="00AC7539" w:rsidRPr="00C9276E">
        <w:rPr>
          <w:lang w:val="en-GB"/>
        </w:rPr>
        <w:fldChar w:fldCharType="separate"/>
      </w:r>
      <w:r w:rsidR="00514633">
        <w:rPr>
          <w:cs/>
          <w:lang w:val="en-GB"/>
        </w:rPr>
        <w:t>‎</w:t>
      </w:r>
      <w:r w:rsidR="00514633">
        <w:rPr>
          <w:lang w:val="en-GB"/>
        </w:rPr>
        <w:t>[25]</w:t>
      </w:r>
      <w:r w:rsidR="00AC7539" w:rsidRPr="00C9276E">
        <w:rPr>
          <w:lang w:val="en-GB"/>
        </w:rPr>
        <w:fldChar w:fldCharType="end"/>
      </w:r>
      <w:r w:rsidRPr="00C9276E">
        <w:rPr>
          <w:lang w:val="en-GB"/>
        </w:rPr>
        <w:t>. Moreover, the box</w:t>
      </w:r>
      <w:r w:rsidRPr="00C9276E">
        <w:t xml:space="preserve"> plots</w:t>
      </w:r>
      <w:r w:rsidR="0031143B" w:rsidRPr="00C9276E">
        <w:t xml:space="preserve"> and histograms</w:t>
      </w:r>
      <w:r w:rsidRPr="00C9276E">
        <w:t xml:space="preserve">, shown </w:t>
      </w:r>
      <w:r w:rsidRPr="00C9276E">
        <w:rPr>
          <w:lang w:val="en-GB"/>
        </w:rPr>
        <w:t xml:space="preserve">in </w:t>
      </w:r>
      <w:r w:rsidRPr="00C9276E">
        <w:rPr>
          <w:rFonts w:cs="AHRS"/>
          <w:lang w:val="en-GB"/>
        </w:rPr>
        <w:fldChar w:fldCharType="begin"/>
      </w:r>
      <w:r w:rsidRPr="00C9276E">
        <w:rPr>
          <w:rFonts w:cs="AHRS"/>
          <w:lang w:val="en-GB"/>
        </w:rPr>
        <w:instrText xml:space="preserve"> REF _Ref497040313 \h  \* MERGEFORMAT </w:instrText>
      </w:r>
      <w:r w:rsidRPr="00C9276E">
        <w:rPr>
          <w:rFonts w:cs="AHRS"/>
          <w:lang w:val="en-GB"/>
        </w:rPr>
      </w:r>
      <w:r w:rsidRPr="00C9276E">
        <w:rPr>
          <w:rFonts w:cs="AHRS"/>
          <w:lang w:val="en-GB"/>
        </w:rPr>
        <w:fldChar w:fldCharType="separate"/>
      </w:r>
      <w:r w:rsidR="00514633" w:rsidRPr="00514633">
        <w:rPr>
          <w:rFonts w:cs="AHRS"/>
          <w:lang w:val="en-GB"/>
        </w:rPr>
        <w:t>Fig</w:t>
      </w:r>
      <w:r w:rsidR="00514633" w:rsidRPr="00514633">
        <w:rPr>
          <w:lang w:val="en-GB"/>
        </w:rPr>
        <w:t>. 2</w:t>
      </w:r>
      <w:r w:rsidRPr="00C9276E">
        <w:rPr>
          <w:lang w:val="en-GB"/>
        </w:rPr>
        <w:fldChar w:fldCharType="end"/>
      </w:r>
      <w:r w:rsidRPr="00C9276E">
        <w:rPr>
          <w:lang w:val="en-GB"/>
        </w:rPr>
        <w:t xml:space="preserve">, </w:t>
      </w:r>
      <w:r w:rsidRPr="00C9276E">
        <w:t xml:space="preserve">compare the RMSE of all filters. </w:t>
      </w:r>
      <w:r w:rsidRPr="00C9276E">
        <w:rPr>
          <w:rFonts w:ascii="SFRM1200" w:eastAsiaTheme="minorHAnsi" w:hAnsi="SFRM1200" w:cs="SFRM1200"/>
          <w:szCs w:val="24"/>
          <w:lang w:eastAsia="en-US" w:bidi="fa-IR"/>
        </w:rPr>
        <w:t xml:space="preserve">The cross line in each </w:t>
      </w:r>
      <w:r w:rsidR="00050124" w:rsidRPr="00C9276E">
        <w:rPr>
          <w:rFonts w:ascii="SFRM1200" w:eastAsiaTheme="minorHAnsi" w:hAnsi="SFRM1200" w:cs="SFRM1200"/>
          <w:szCs w:val="24"/>
          <w:lang w:eastAsia="en-US" w:bidi="fa-IR"/>
        </w:rPr>
        <w:t xml:space="preserve">box </w:t>
      </w:r>
      <w:r w:rsidRPr="00C9276E">
        <w:rPr>
          <w:rFonts w:ascii="SFRM1200" w:eastAsiaTheme="minorHAnsi" w:hAnsi="SFRM1200" w:cs="SFRM1200"/>
          <w:szCs w:val="24"/>
          <w:lang w:eastAsia="en-US" w:bidi="fa-IR"/>
        </w:rPr>
        <w:t xml:space="preserve">plot indicates </w:t>
      </w:r>
      <w:r w:rsidRPr="00C9276E">
        <w:rPr>
          <w:lang w:val="en-GB"/>
        </w:rPr>
        <w:t xml:space="preserve">the median of </w:t>
      </w:r>
      <w:r w:rsidR="007B0117" w:rsidRPr="00C9276E">
        <w:rPr>
          <w:lang w:val="en-GB"/>
        </w:rPr>
        <w:t xml:space="preserve">the </w:t>
      </w:r>
      <w:r w:rsidRPr="00C9276E">
        <w:t>RMSE</w:t>
      </w:r>
      <w:r w:rsidRPr="00C9276E">
        <w:rPr>
          <w:rFonts w:ascii="SFRM1200" w:eastAsiaTheme="minorHAnsi" w:hAnsi="SFRM1200" w:cs="SFRM1200"/>
          <w:szCs w:val="24"/>
          <w:lang w:eastAsia="en-US" w:bidi="fa-IR"/>
        </w:rPr>
        <w:t xml:space="preserve">. </w:t>
      </w:r>
      <w:r w:rsidR="00B16583" w:rsidRPr="00C9276E">
        <w:rPr>
          <w:lang w:val="en-GB"/>
        </w:rPr>
        <w:t>The superiority of</w:t>
      </w:r>
      <w:r w:rsidR="007B0117" w:rsidRPr="00C9276E">
        <w:rPr>
          <w:lang w:val="en-GB"/>
        </w:rPr>
        <w:t xml:space="preserve"> the</w:t>
      </w:r>
      <w:r w:rsidRPr="00C9276E">
        <w:rPr>
          <w:lang w:val="en-GB"/>
        </w:rPr>
        <w:t xml:space="preserve"> </w:t>
      </w:r>
      <w:r w:rsidRPr="00C9276E">
        <w:t>ECACF</w:t>
      </w:r>
      <w:r w:rsidRPr="00C9276E">
        <w:rPr>
          <w:lang w:val="en-GB"/>
        </w:rPr>
        <w:t xml:space="preserve"> </w:t>
      </w:r>
      <w:r w:rsidR="007B0117" w:rsidRPr="00C9276E">
        <w:rPr>
          <w:lang w:val="en-GB"/>
        </w:rPr>
        <w:t>is</w:t>
      </w:r>
      <w:r w:rsidR="00B16583" w:rsidRPr="00C9276E">
        <w:rPr>
          <w:lang w:val="en-GB"/>
        </w:rPr>
        <w:t xml:space="preserve"> observed</w:t>
      </w:r>
      <w:r w:rsidRPr="00C9276E">
        <w:rPr>
          <w:lang w:val="en-GB"/>
        </w:rPr>
        <w:t>.</w:t>
      </w:r>
      <w:r w:rsidR="007B0117">
        <w:rPr>
          <w:lang w:val="en-GB"/>
        </w:rPr>
        <w:t xml:space="preserve"> </w:t>
      </w:r>
    </w:p>
    <w:p w14:paraId="757BE54D" w14:textId="49DC825D" w:rsidR="0081658E" w:rsidRPr="00C9276E" w:rsidRDefault="0081658E" w:rsidP="0031143B">
      <w:pPr>
        <w:pStyle w:val="tablecaption"/>
        <w:rPr>
          <w:sz w:val="22"/>
          <w:szCs w:val="22"/>
        </w:rPr>
      </w:pPr>
      <w:bookmarkStart w:id="12" w:name="_Ref480543240"/>
      <w:r w:rsidRPr="002F0591">
        <w:rPr>
          <w:b/>
          <w:sz w:val="22"/>
          <w:szCs w:val="22"/>
          <w:lang w:val="en-US"/>
        </w:rPr>
        <w:t xml:space="preserve">Table </w:t>
      </w:r>
      <w:r w:rsidRPr="002F0591">
        <w:rPr>
          <w:b/>
          <w:sz w:val="22"/>
          <w:szCs w:val="22"/>
          <w:lang w:val="en-US"/>
        </w:rPr>
        <w:fldChar w:fldCharType="begin"/>
      </w:r>
      <w:r w:rsidRPr="002F0591">
        <w:rPr>
          <w:b/>
          <w:sz w:val="22"/>
          <w:szCs w:val="22"/>
          <w:lang w:val="en-US"/>
        </w:rPr>
        <w:instrText xml:space="preserve"> SEQ "Table" \* MERGEFORMAT </w:instrText>
      </w:r>
      <w:r w:rsidRPr="002F0591">
        <w:rPr>
          <w:b/>
          <w:sz w:val="22"/>
          <w:szCs w:val="22"/>
          <w:lang w:val="en-US"/>
        </w:rPr>
        <w:fldChar w:fldCharType="separate"/>
      </w:r>
      <w:r w:rsidR="00514633">
        <w:rPr>
          <w:b/>
          <w:noProof/>
          <w:sz w:val="22"/>
          <w:szCs w:val="22"/>
          <w:lang w:val="en-US"/>
        </w:rPr>
        <w:t>3</w:t>
      </w:r>
      <w:r w:rsidRPr="002F0591">
        <w:rPr>
          <w:b/>
          <w:sz w:val="22"/>
          <w:szCs w:val="22"/>
          <w:lang w:val="en-US"/>
        </w:rPr>
        <w:fldChar w:fldCharType="end"/>
      </w:r>
      <w:bookmarkEnd w:id="12"/>
      <w:r w:rsidRPr="002F0591">
        <w:rPr>
          <w:b/>
          <w:sz w:val="22"/>
          <w:szCs w:val="22"/>
          <w:lang w:val="en-US"/>
        </w:rPr>
        <w:t>.</w:t>
      </w:r>
      <w:r w:rsidRPr="006F459A">
        <w:t xml:space="preserve"> </w:t>
      </w:r>
      <w:bookmarkStart w:id="13" w:name="_Ref459006105"/>
      <w:r w:rsidRPr="00C9276E">
        <w:rPr>
          <w:sz w:val="22"/>
          <w:szCs w:val="22"/>
        </w:rPr>
        <w:t xml:space="preserve">Comparison of </w:t>
      </w:r>
      <w:bookmarkEnd w:id="13"/>
      <w:r w:rsidRPr="00C9276E">
        <w:rPr>
          <w:sz w:val="22"/>
          <w:szCs w:val="22"/>
        </w:rPr>
        <w:t xml:space="preserve">mean and variance of the RMSE obtained for </w:t>
      </w:r>
      <w:r w:rsidR="0031143B" w:rsidRPr="00C9276E">
        <w:rPr>
          <w:sz w:val="22"/>
          <w:szCs w:val="22"/>
        </w:rPr>
        <w:t>5</w:t>
      </w:r>
      <w:r w:rsidRPr="00C9276E">
        <w:rPr>
          <w:sz w:val="22"/>
          <w:szCs w:val="22"/>
        </w:rPr>
        <w:t>00 independent runs.</w:t>
      </w:r>
    </w:p>
    <w:tbl>
      <w:tblPr>
        <w:tblStyle w:val="TableGrid"/>
        <w:tblW w:w="0" w:type="auto"/>
        <w:tblInd w:w="993" w:type="dxa"/>
        <w:tblBorders>
          <w:left w:val="none" w:sz="0" w:space="0" w:color="auto"/>
          <w:right w:val="none" w:sz="0" w:space="0" w:color="auto"/>
        </w:tblBorders>
        <w:tblLook w:val="04A0" w:firstRow="1" w:lastRow="0" w:firstColumn="1" w:lastColumn="0" w:noHBand="0" w:noVBand="1"/>
      </w:tblPr>
      <w:tblGrid>
        <w:gridCol w:w="1701"/>
        <w:gridCol w:w="1525"/>
        <w:gridCol w:w="1014"/>
        <w:gridCol w:w="236"/>
        <w:gridCol w:w="1424"/>
        <w:gridCol w:w="1559"/>
      </w:tblGrid>
      <w:tr w:rsidR="0081658E" w:rsidRPr="00C9276E" w14:paraId="600436E5" w14:textId="77777777" w:rsidTr="00C12667">
        <w:trPr>
          <w:trHeight w:val="291"/>
        </w:trPr>
        <w:tc>
          <w:tcPr>
            <w:tcW w:w="1701" w:type="dxa"/>
            <w:vMerge w:val="restart"/>
            <w:tcBorders>
              <w:right w:val="nil"/>
            </w:tcBorders>
            <w:vAlign w:val="center"/>
          </w:tcPr>
          <w:p w14:paraId="2D189F01" w14:textId="77777777" w:rsidR="0081658E" w:rsidRPr="00C9276E" w:rsidRDefault="0081658E" w:rsidP="00FF1487">
            <w:pPr>
              <w:spacing w:before="120" w:line="360" w:lineRule="auto"/>
              <w:ind w:firstLine="0"/>
              <w:jc w:val="center"/>
              <w:rPr>
                <w:sz w:val="22"/>
                <w:szCs w:val="22"/>
                <w:lang w:val="de-DE"/>
              </w:rPr>
            </w:pPr>
            <w:r w:rsidRPr="00C9276E">
              <w:rPr>
                <w:sz w:val="22"/>
                <w:szCs w:val="22"/>
                <w:lang w:val="de-DE"/>
              </w:rPr>
              <w:t>Filter</w:t>
            </w:r>
          </w:p>
        </w:tc>
        <w:tc>
          <w:tcPr>
            <w:tcW w:w="2539" w:type="dxa"/>
            <w:gridSpan w:val="2"/>
            <w:tcBorders>
              <w:left w:val="nil"/>
              <w:right w:val="nil"/>
            </w:tcBorders>
            <w:vAlign w:val="center"/>
          </w:tcPr>
          <w:p w14:paraId="2498AFB9" w14:textId="77777777" w:rsidR="0081658E" w:rsidRPr="00C9276E" w:rsidRDefault="0081658E" w:rsidP="00FF1487">
            <w:pPr>
              <w:pStyle w:val="tablecolhead"/>
              <w:spacing w:before="120" w:line="360" w:lineRule="auto"/>
              <w:rPr>
                <w:sz w:val="20"/>
                <w:szCs w:val="20"/>
              </w:rPr>
            </w:pPr>
            <w:r w:rsidRPr="00C9276E">
              <w:rPr>
                <w:sz w:val="20"/>
                <w:szCs w:val="20"/>
              </w:rPr>
              <w:t xml:space="preserve">RMSE for Experiment 1 </w:t>
            </w:r>
          </w:p>
        </w:tc>
        <w:tc>
          <w:tcPr>
            <w:tcW w:w="236" w:type="dxa"/>
            <w:tcBorders>
              <w:left w:val="nil"/>
              <w:bottom w:val="nil"/>
              <w:right w:val="nil"/>
            </w:tcBorders>
          </w:tcPr>
          <w:p w14:paraId="109A1531" w14:textId="77777777" w:rsidR="0081658E" w:rsidRPr="00C9276E" w:rsidRDefault="0081658E" w:rsidP="00FF1487">
            <w:pPr>
              <w:pStyle w:val="tablecolhead"/>
              <w:spacing w:before="120" w:line="360" w:lineRule="auto"/>
              <w:rPr>
                <w:sz w:val="22"/>
                <w:szCs w:val="22"/>
              </w:rPr>
            </w:pPr>
          </w:p>
        </w:tc>
        <w:tc>
          <w:tcPr>
            <w:tcW w:w="2983" w:type="dxa"/>
            <w:gridSpan w:val="2"/>
            <w:tcBorders>
              <w:left w:val="nil"/>
              <w:bottom w:val="single" w:sz="4" w:space="0" w:color="auto"/>
            </w:tcBorders>
          </w:tcPr>
          <w:p w14:paraId="022BA922" w14:textId="77777777" w:rsidR="0081658E" w:rsidRPr="00C9276E" w:rsidRDefault="0081658E" w:rsidP="00FF1487">
            <w:pPr>
              <w:pStyle w:val="tablecolhead"/>
              <w:spacing w:before="120" w:line="360" w:lineRule="auto"/>
              <w:rPr>
                <w:sz w:val="20"/>
                <w:szCs w:val="20"/>
              </w:rPr>
            </w:pPr>
            <w:r w:rsidRPr="00C9276E">
              <w:rPr>
                <w:sz w:val="20"/>
                <w:szCs w:val="20"/>
              </w:rPr>
              <w:t>RMSE for Experiment 2</w:t>
            </w:r>
          </w:p>
        </w:tc>
      </w:tr>
      <w:tr w:rsidR="0081658E" w:rsidRPr="00C9276E" w14:paraId="75F74D95" w14:textId="77777777" w:rsidTr="00C12667">
        <w:trPr>
          <w:trHeight w:val="157"/>
        </w:trPr>
        <w:tc>
          <w:tcPr>
            <w:tcW w:w="1701" w:type="dxa"/>
            <w:vMerge/>
            <w:tcBorders>
              <w:bottom w:val="single" w:sz="4" w:space="0" w:color="auto"/>
              <w:right w:val="nil"/>
            </w:tcBorders>
            <w:vAlign w:val="center"/>
          </w:tcPr>
          <w:p w14:paraId="1CBADC38" w14:textId="77777777" w:rsidR="0081658E" w:rsidRPr="00C9276E" w:rsidRDefault="0081658E" w:rsidP="00FF1487">
            <w:pPr>
              <w:spacing w:before="120" w:line="360" w:lineRule="auto"/>
              <w:ind w:firstLine="0"/>
              <w:jc w:val="center"/>
              <w:rPr>
                <w:sz w:val="22"/>
                <w:szCs w:val="22"/>
                <w:lang w:val="de-DE"/>
              </w:rPr>
            </w:pPr>
          </w:p>
        </w:tc>
        <w:tc>
          <w:tcPr>
            <w:tcW w:w="1525" w:type="dxa"/>
            <w:tcBorders>
              <w:left w:val="nil"/>
              <w:bottom w:val="single" w:sz="4" w:space="0" w:color="auto"/>
              <w:right w:val="nil"/>
            </w:tcBorders>
            <w:vAlign w:val="center"/>
          </w:tcPr>
          <w:p w14:paraId="479EFF79" w14:textId="77777777" w:rsidR="0081658E" w:rsidRPr="00C9276E" w:rsidRDefault="0081658E" w:rsidP="00FF1487">
            <w:pPr>
              <w:spacing w:before="120" w:line="360" w:lineRule="auto"/>
              <w:ind w:firstLine="0"/>
              <w:jc w:val="center"/>
              <w:rPr>
                <w:sz w:val="22"/>
                <w:szCs w:val="22"/>
                <w:lang w:val="de-DE"/>
              </w:rPr>
            </w:pPr>
            <w:r w:rsidRPr="00C9276E">
              <w:rPr>
                <w:sz w:val="22"/>
                <w:szCs w:val="22"/>
              </w:rPr>
              <w:t>Mean</w:t>
            </w:r>
          </w:p>
        </w:tc>
        <w:tc>
          <w:tcPr>
            <w:tcW w:w="1014" w:type="dxa"/>
            <w:tcBorders>
              <w:left w:val="nil"/>
              <w:bottom w:val="single" w:sz="4" w:space="0" w:color="auto"/>
              <w:right w:val="nil"/>
            </w:tcBorders>
            <w:vAlign w:val="center"/>
          </w:tcPr>
          <w:p w14:paraId="39BBA876" w14:textId="77777777" w:rsidR="0081658E" w:rsidRPr="00C9276E" w:rsidRDefault="0081658E" w:rsidP="00FF1487">
            <w:pPr>
              <w:spacing w:before="120" w:line="360" w:lineRule="auto"/>
              <w:ind w:firstLine="0"/>
              <w:jc w:val="center"/>
              <w:rPr>
                <w:sz w:val="22"/>
                <w:szCs w:val="22"/>
                <w:lang w:val="de-DE"/>
              </w:rPr>
            </w:pPr>
            <w:r w:rsidRPr="00C9276E">
              <w:rPr>
                <w:rFonts w:eastAsiaTheme="minorHAnsi"/>
                <w:color w:val="0D0D0D"/>
                <w:sz w:val="22"/>
                <w:szCs w:val="22"/>
                <w:lang w:eastAsia="en-US" w:bidi="fa-IR"/>
              </w:rPr>
              <w:t>Variance</w:t>
            </w:r>
          </w:p>
        </w:tc>
        <w:tc>
          <w:tcPr>
            <w:tcW w:w="236" w:type="dxa"/>
            <w:tcBorders>
              <w:top w:val="nil"/>
              <w:left w:val="nil"/>
              <w:bottom w:val="single" w:sz="4" w:space="0" w:color="auto"/>
              <w:right w:val="nil"/>
            </w:tcBorders>
          </w:tcPr>
          <w:p w14:paraId="6F3A9918" w14:textId="77777777" w:rsidR="0081658E" w:rsidRPr="00C9276E" w:rsidRDefault="0081658E" w:rsidP="00FF1487">
            <w:pPr>
              <w:spacing w:before="120" w:line="360" w:lineRule="auto"/>
              <w:ind w:firstLine="0"/>
              <w:jc w:val="center"/>
              <w:rPr>
                <w:rFonts w:eastAsiaTheme="minorHAnsi"/>
                <w:color w:val="0D0D0D"/>
                <w:sz w:val="22"/>
                <w:szCs w:val="22"/>
                <w:lang w:eastAsia="en-US" w:bidi="fa-IR"/>
              </w:rPr>
            </w:pPr>
          </w:p>
        </w:tc>
        <w:tc>
          <w:tcPr>
            <w:tcW w:w="1424" w:type="dxa"/>
            <w:tcBorders>
              <w:left w:val="nil"/>
              <w:bottom w:val="single" w:sz="4" w:space="0" w:color="auto"/>
              <w:right w:val="nil"/>
            </w:tcBorders>
          </w:tcPr>
          <w:p w14:paraId="361032F1" w14:textId="77777777" w:rsidR="0081658E" w:rsidRPr="00C9276E" w:rsidRDefault="0081658E" w:rsidP="00FF1487">
            <w:pPr>
              <w:spacing w:before="120" w:line="360" w:lineRule="auto"/>
              <w:ind w:firstLine="0"/>
              <w:jc w:val="center"/>
              <w:rPr>
                <w:rFonts w:eastAsiaTheme="minorHAnsi"/>
                <w:color w:val="0D0D0D"/>
                <w:sz w:val="22"/>
                <w:szCs w:val="22"/>
                <w:lang w:eastAsia="en-US" w:bidi="fa-IR"/>
              </w:rPr>
            </w:pPr>
            <w:r w:rsidRPr="00C9276E">
              <w:rPr>
                <w:sz w:val="22"/>
                <w:szCs w:val="22"/>
              </w:rPr>
              <w:t>Mean</w:t>
            </w:r>
          </w:p>
        </w:tc>
        <w:tc>
          <w:tcPr>
            <w:tcW w:w="1559" w:type="dxa"/>
            <w:tcBorders>
              <w:left w:val="nil"/>
              <w:bottom w:val="single" w:sz="4" w:space="0" w:color="auto"/>
            </w:tcBorders>
          </w:tcPr>
          <w:p w14:paraId="267F1FE5" w14:textId="77777777" w:rsidR="0081658E" w:rsidRPr="00C9276E" w:rsidRDefault="0081658E" w:rsidP="00FF1487">
            <w:pPr>
              <w:spacing w:before="120" w:line="360" w:lineRule="auto"/>
              <w:ind w:firstLine="0"/>
              <w:jc w:val="center"/>
              <w:rPr>
                <w:rFonts w:eastAsiaTheme="minorHAnsi"/>
                <w:color w:val="0D0D0D"/>
                <w:sz w:val="22"/>
                <w:szCs w:val="22"/>
                <w:lang w:eastAsia="en-US" w:bidi="fa-IR"/>
              </w:rPr>
            </w:pPr>
            <w:r w:rsidRPr="00C9276E">
              <w:rPr>
                <w:rFonts w:eastAsiaTheme="minorHAnsi"/>
                <w:color w:val="0D0D0D"/>
                <w:sz w:val="22"/>
                <w:szCs w:val="22"/>
                <w:lang w:eastAsia="en-US" w:bidi="fa-IR"/>
              </w:rPr>
              <w:t>Variance</w:t>
            </w:r>
          </w:p>
        </w:tc>
      </w:tr>
      <w:tr w:rsidR="0078796B" w:rsidRPr="00C9276E" w14:paraId="6F59DD27" w14:textId="77777777" w:rsidTr="00C12667">
        <w:tc>
          <w:tcPr>
            <w:tcW w:w="1701" w:type="dxa"/>
            <w:tcBorders>
              <w:top w:val="nil"/>
              <w:bottom w:val="nil"/>
              <w:right w:val="nil"/>
            </w:tcBorders>
            <w:vAlign w:val="center"/>
          </w:tcPr>
          <w:p w14:paraId="2B685294" w14:textId="77777777" w:rsidR="0078796B" w:rsidRPr="00C9276E" w:rsidRDefault="0078796B" w:rsidP="00FF1487">
            <w:pPr>
              <w:spacing w:before="120" w:line="360" w:lineRule="auto"/>
              <w:ind w:firstLine="0"/>
              <w:jc w:val="center"/>
              <w:rPr>
                <w:sz w:val="22"/>
                <w:szCs w:val="22"/>
                <w:lang w:val="de-DE"/>
              </w:rPr>
            </w:pPr>
            <w:r w:rsidRPr="00C9276E">
              <w:rPr>
                <w:sz w:val="22"/>
                <w:szCs w:val="22"/>
                <w:lang w:val="de-DE"/>
              </w:rPr>
              <w:t>EPF</w:t>
            </w:r>
          </w:p>
        </w:tc>
        <w:tc>
          <w:tcPr>
            <w:tcW w:w="1525" w:type="dxa"/>
            <w:tcBorders>
              <w:top w:val="nil"/>
              <w:left w:val="nil"/>
              <w:bottom w:val="nil"/>
              <w:right w:val="nil"/>
            </w:tcBorders>
            <w:vAlign w:val="center"/>
          </w:tcPr>
          <w:p w14:paraId="5C34BE92" w14:textId="77777777" w:rsidR="0078796B" w:rsidRPr="00C9276E" w:rsidRDefault="00200054" w:rsidP="00FF1487">
            <w:pPr>
              <w:spacing w:before="120" w:line="360" w:lineRule="auto"/>
              <w:ind w:firstLine="0"/>
              <w:jc w:val="center"/>
              <w:rPr>
                <w:sz w:val="22"/>
                <w:szCs w:val="22"/>
                <w:lang w:val="de-DE"/>
              </w:rPr>
            </w:pPr>
            <w:r w:rsidRPr="00C9276E">
              <w:rPr>
                <w:sz w:val="22"/>
                <w:szCs w:val="22"/>
                <w:lang w:val="de-DE"/>
              </w:rPr>
              <w:t>1.0326</w:t>
            </w:r>
          </w:p>
        </w:tc>
        <w:tc>
          <w:tcPr>
            <w:tcW w:w="1014" w:type="dxa"/>
            <w:tcBorders>
              <w:top w:val="nil"/>
              <w:left w:val="nil"/>
              <w:bottom w:val="nil"/>
              <w:right w:val="nil"/>
            </w:tcBorders>
            <w:vAlign w:val="center"/>
          </w:tcPr>
          <w:p w14:paraId="6E7FD9D4" w14:textId="77777777" w:rsidR="0078796B" w:rsidRPr="00C9276E" w:rsidRDefault="00200054" w:rsidP="00FF1487">
            <w:pPr>
              <w:spacing w:before="120" w:line="360" w:lineRule="auto"/>
              <w:ind w:firstLine="0"/>
              <w:jc w:val="center"/>
              <w:rPr>
                <w:sz w:val="22"/>
                <w:szCs w:val="22"/>
                <w:lang w:val="de-DE"/>
              </w:rPr>
            </w:pPr>
            <w:r w:rsidRPr="00C9276E">
              <w:rPr>
                <w:sz w:val="22"/>
                <w:szCs w:val="22"/>
                <w:lang w:val="de-DE"/>
              </w:rPr>
              <w:t>1.0689</w:t>
            </w:r>
          </w:p>
        </w:tc>
        <w:tc>
          <w:tcPr>
            <w:tcW w:w="236" w:type="dxa"/>
            <w:tcBorders>
              <w:top w:val="nil"/>
              <w:left w:val="nil"/>
              <w:bottom w:val="nil"/>
              <w:right w:val="nil"/>
            </w:tcBorders>
          </w:tcPr>
          <w:p w14:paraId="39D47E58" w14:textId="77777777" w:rsidR="0078796B" w:rsidRPr="00C9276E" w:rsidRDefault="0078796B" w:rsidP="00FF1487">
            <w:pPr>
              <w:spacing w:before="120" w:line="360" w:lineRule="auto"/>
              <w:ind w:firstLine="0"/>
              <w:jc w:val="center"/>
              <w:rPr>
                <w:sz w:val="22"/>
                <w:szCs w:val="22"/>
                <w:lang w:val="de-DE"/>
              </w:rPr>
            </w:pPr>
          </w:p>
        </w:tc>
        <w:tc>
          <w:tcPr>
            <w:tcW w:w="1424" w:type="dxa"/>
            <w:tcBorders>
              <w:top w:val="nil"/>
              <w:left w:val="nil"/>
              <w:bottom w:val="nil"/>
              <w:right w:val="nil"/>
            </w:tcBorders>
          </w:tcPr>
          <w:p w14:paraId="27FFD834" w14:textId="77777777" w:rsidR="0078796B" w:rsidRPr="00C9276E" w:rsidRDefault="00200054" w:rsidP="00FF1487">
            <w:pPr>
              <w:spacing w:before="120" w:line="360" w:lineRule="auto"/>
              <w:ind w:firstLine="0"/>
              <w:jc w:val="center"/>
              <w:rPr>
                <w:sz w:val="22"/>
                <w:szCs w:val="22"/>
                <w:lang w:val="de-DE"/>
              </w:rPr>
            </w:pPr>
            <w:r w:rsidRPr="00C9276E">
              <w:rPr>
                <w:sz w:val="22"/>
                <w:szCs w:val="22"/>
                <w:lang w:val="de-DE"/>
              </w:rPr>
              <w:t>0.3463</w:t>
            </w:r>
          </w:p>
        </w:tc>
        <w:tc>
          <w:tcPr>
            <w:tcW w:w="1559" w:type="dxa"/>
            <w:tcBorders>
              <w:top w:val="nil"/>
              <w:left w:val="nil"/>
              <w:bottom w:val="nil"/>
            </w:tcBorders>
          </w:tcPr>
          <w:p w14:paraId="1D15FB64" w14:textId="77777777" w:rsidR="0078796B" w:rsidRPr="00C9276E" w:rsidRDefault="00200054" w:rsidP="00FF1487">
            <w:pPr>
              <w:spacing w:before="120" w:line="360" w:lineRule="auto"/>
              <w:ind w:firstLine="0"/>
              <w:jc w:val="center"/>
              <w:rPr>
                <w:sz w:val="22"/>
                <w:szCs w:val="22"/>
                <w:lang w:val="de-DE"/>
              </w:rPr>
            </w:pPr>
            <w:r w:rsidRPr="00C9276E">
              <w:rPr>
                <w:sz w:val="22"/>
                <w:szCs w:val="22"/>
                <w:lang w:val="de-DE"/>
              </w:rPr>
              <w:t>0.0035</w:t>
            </w:r>
          </w:p>
        </w:tc>
      </w:tr>
      <w:tr w:rsidR="0081658E" w:rsidRPr="00C9276E" w14:paraId="29B82A13" w14:textId="77777777" w:rsidTr="00C12667">
        <w:tc>
          <w:tcPr>
            <w:tcW w:w="1701" w:type="dxa"/>
            <w:tcBorders>
              <w:top w:val="nil"/>
              <w:bottom w:val="nil"/>
              <w:right w:val="nil"/>
            </w:tcBorders>
            <w:vAlign w:val="center"/>
          </w:tcPr>
          <w:p w14:paraId="6586195A" w14:textId="77777777" w:rsidR="0081658E" w:rsidRPr="00C9276E" w:rsidRDefault="0078796B" w:rsidP="00FF1487">
            <w:pPr>
              <w:spacing w:before="120" w:line="360" w:lineRule="auto"/>
              <w:ind w:firstLine="0"/>
              <w:jc w:val="center"/>
              <w:rPr>
                <w:sz w:val="22"/>
                <w:szCs w:val="22"/>
                <w:lang w:val="de-DE"/>
              </w:rPr>
            </w:pPr>
            <w:r w:rsidRPr="00C9276E">
              <w:rPr>
                <w:sz w:val="22"/>
                <w:szCs w:val="22"/>
                <w:lang w:val="de-DE"/>
              </w:rPr>
              <w:t>U</w:t>
            </w:r>
            <w:r w:rsidR="0081658E" w:rsidRPr="00C9276E">
              <w:rPr>
                <w:sz w:val="22"/>
                <w:szCs w:val="22"/>
                <w:lang w:val="de-DE"/>
              </w:rPr>
              <w:t>PF</w:t>
            </w:r>
          </w:p>
        </w:tc>
        <w:tc>
          <w:tcPr>
            <w:tcW w:w="1525" w:type="dxa"/>
            <w:tcBorders>
              <w:top w:val="nil"/>
              <w:left w:val="nil"/>
              <w:bottom w:val="nil"/>
              <w:right w:val="nil"/>
            </w:tcBorders>
            <w:vAlign w:val="center"/>
          </w:tcPr>
          <w:p w14:paraId="64877905" w14:textId="77777777" w:rsidR="0081658E" w:rsidRPr="00C9276E" w:rsidRDefault="00200054" w:rsidP="00FF1487">
            <w:pPr>
              <w:spacing w:before="120" w:line="360" w:lineRule="auto"/>
              <w:ind w:firstLine="0"/>
              <w:jc w:val="center"/>
              <w:rPr>
                <w:sz w:val="22"/>
                <w:szCs w:val="22"/>
                <w:lang w:val="de-DE"/>
              </w:rPr>
            </w:pPr>
            <w:r w:rsidRPr="00C9276E">
              <w:rPr>
                <w:sz w:val="22"/>
                <w:szCs w:val="22"/>
                <w:lang w:val="de-DE"/>
              </w:rPr>
              <w:t>0.7525</w:t>
            </w:r>
          </w:p>
        </w:tc>
        <w:tc>
          <w:tcPr>
            <w:tcW w:w="1014" w:type="dxa"/>
            <w:tcBorders>
              <w:top w:val="nil"/>
              <w:left w:val="nil"/>
              <w:bottom w:val="nil"/>
              <w:right w:val="nil"/>
            </w:tcBorders>
            <w:vAlign w:val="center"/>
          </w:tcPr>
          <w:p w14:paraId="3C3AA12A" w14:textId="77777777" w:rsidR="0081658E" w:rsidRPr="00C9276E" w:rsidRDefault="00200054" w:rsidP="00FF1487">
            <w:pPr>
              <w:spacing w:before="120" w:line="360" w:lineRule="auto"/>
              <w:ind w:firstLine="0"/>
              <w:jc w:val="center"/>
              <w:rPr>
                <w:sz w:val="22"/>
                <w:szCs w:val="22"/>
                <w:lang w:val="de-DE"/>
              </w:rPr>
            </w:pPr>
            <w:r w:rsidRPr="00C9276E">
              <w:rPr>
                <w:sz w:val="22"/>
                <w:szCs w:val="22"/>
                <w:lang w:val="de-DE"/>
              </w:rPr>
              <w:t>0.4726</w:t>
            </w:r>
          </w:p>
        </w:tc>
        <w:tc>
          <w:tcPr>
            <w:tcW w:w="236" w:type="dxa"/>
            <w:tcBorders>
              <w:top w:val="nil"/>
              <w:left w:val="nil"/>
              <w:bottom w:val="nil"/>
              <w:right w:val="nil"/>
            </w:tcBorders>
          </w:tcPr>
          <w:p w14:paraId="304594C3" w14:textId="77777777" w:rsidR="0081658E" w:rsidRPr="00C9276E" w:rsidRDefault="0081658E" w:rsidP="00FF1487">
            <w:pPr>
              <w:spacing w:before="120" w:line="360" w:lineRule="auto"/>
              <w:ind w:firstLine="0"/>
              <w:jc w:val="center"/>
              <w:rPr>
                <w:sz w:val="22"/>
                <w:szCs w:val="22"/>
                <w:lang w:val="de-DE"/>
              </w:rPr>
            </w:pPr>
          </w:p>
        </w:tc>
        <w:tc>
          <w:tcPr>
            <w:tcW w:w="1424" w:type="dxa"/>
            <w:tcBorders>
              <w:top w:val="nil"/>
              <w:left w:val="nil"/>
              <w:bottom w:val="nil"/>
              <w:right w:val="nil"/>
            </w:tcBorders>
          </w:tcPr>
          <w:p w14:paraId="7868C1C5" w14:textId="77777777" w:rsidR="0081658E" w:rsidRPr="00C9276E" w:rsidRDefault="00200054" w:rsidP="00FF1487">
            <w:pPr>
              <w:spacing w:before="120" w:line="360" w:lineRule="auto"/>
              <w:ind w:firstLine="0"/>
              <w:jc w:val="center"/>
              <w:rPr>
                <w:sz w:val="22"/>
                <w:szCs w:val="22"/>
                <w:lang w:val="de-DE"/>
              </w:rPr>
            </w:pPr>
            <w:r w:rsidRPr="00C9276E">
              <w:rPr>
                <w:sz w:val="22"/>
                <w:szCs w:val="22"/>
                <w:lang w:val="de-DE"/>
              </w:rPr>
              <w:t>0.2816</w:t>
            </w:r>
          </w:p>
        </w:tc>
        <w:tc>
          <w:tcPr>
            <w:tcW w:w="1559" w:type="dxa"/>
            <w:tcBorders>
              <w:top w:val="nil"/>
              <w:left w:val="nil"/>
              <w:bottom w:val="nil"/>
            </w:tcBorders>
          </w:tcPr>
          <w:p w14:paraId="65DEA6F6" w14:textId="77777777" w:rsidR="0081658E" w:rsidRPr="00C9276E" w:rsidRDefault="00200054" w:rsidP="00FF1487">
            <w:pPr>
              <w:spacing w:before="120" w:line="360" w:lineRule="auto"/>
              <w:ind w:firstLine="0"/>
              <w:jc w:val="center"/>
              <w:rPr>
                <w:sz w:val="22"/>
                <w:szCs w:val="22"/>
                <w:lang w:val="de-DE"/>
              </w:rPr>
            </w:pPr>
            <w:r w:rsidRPr="00C9276E">
              <w:rPr>
                <w:sz w:val="22"/>
                <w:szCs w:val="22"/>
                <w:lang w:val="de-DE"/>
              </w:rPr>
              <w:t>0.0014</w:t>
            </w:r>
          </w:p>
        </w:tc>
      </w:tr>
      <w:tr w:rsidR="0081658E" w:rsidRPr="00C9276E" w14:paraId="69444BEB" w14:textId="77777777" w:rsidTr="00C12667">
        <w:tc>
          <w:tcPr>
            <w:tcW w:w="1701" w:type="dxa"/>
            <w:tcBorders>
              <w:top w:val="nil"/>
              <w:bottom w:val="nil"/>
              <w:right w:val="nil"/>
            </w:tcBorders>
            <w:vAlign w:val="center"/>
          </w:tcPr>
          <w:p w14:paraId="1932D44D" w14:textId="77777777" w:rsidR="0081658E" w:rsidRPr="00C9276E" w:rsidRDefault="0081658E" w:rsidP="00FF1487">
            <w:pPr>
              <w:spacing w:before="120" w:line="360" w:lineRule="auto"/>
              <w:ind w:firstLine="0"/>
              <w:jc w:val="center"/>
              <w:rPr>
                <w:sz w:val="22"/>
                <w:szCs w:val="22"/>
              </w:rPr>
            </w:pPr>
            <w:r w:rsidRPr="00C9276E">
              <w:rPr>
                <w:sz w:val="22"/>
                <w:szCs w:val="22"/>
              </w:rPr>
              <w:t>CACF</w:t>
            </w:r>
          </w:p>
        </w:tc>
        <w:tc>
          <w:tcPr>
            <w:tcW w:w="1525" w:type="dxa"/>
            <w:tcBorders>
              <w:top w:val="nil"/>
              <w:left w:val="nil"/>
              <w:bottom w:val="nil"/>
              <w:right w:val="nil"/>
            </w:tcBorders>
            <w:vAlign w:val="center"/>
          </w:tcPr>
          <w:p w14:paraId="4E0746B1" w14:textId="77777777" w:rsidR="0081658E" w:rsidRPr="00C9276E" w:rsidRDefault="00200054" w:rsidP="00FF1487">
            <w:pPr>
              <w:spacing w:before="120" w:line="360" w:lineRule="auto"/>
              <w:ind w:firstLine="0"/>
              <w:jc w:val="center"/>
              <w:rPr>
                <w:sz w:val="22"/>
                <w:szCs w:val="22"/>
                <w:lang w:val="de-DE"/>
              </w:rPr>
            </w:pPr>
            <w:r w:rsidRPr="00C9276E">
              <w:rPr>
                <w:sz w:val="22"/>
                <w:szCs w:val="22"/>
                <w:lang w:val="de-DE"/>
              </w:rPr>
              <w:t>1.0861</w:t>
            </w:r>
          </w:p>
        </w:tc>
        <w:tc>
          <w:tcPr>
            <w:tcW w:w="1014" w:type="dxa"/>
            <w:tcBorders>
              <w:top w:val="nil"/>
              <w:left w:val="nil"/>
              <w:bottom w:val="nil"/>
              <w:right w:val="nil"/>
            </w:tcBorders>
            <w:vAlign w:val="center"/>
          </w:tcPr>
          <w:p w14:paraId="082FE166" w14:textId="77777777" w:rsidR="0081658E" w:rsidRPr="00C9276E" w:rsidRDefault="00200054" w:rsidP="00FF1487">
            <w:pPr>
              <w:spacing w:before="120" w:line="360" w:lineRule="auto"/>
              <w:ind w:firstLine="0"/>
              <w:jc w:val="center"/>
              <w:rPr>
                <w:sz w:val="22"/>
                <w:szCs w:val="22"/>
                <w:lang w:val="de-DE"/>
              </w:rPr>
            </w:pPr>
            <w:r w:rsidRPr="00C9276E">
              <w:rPr>
                <w:sz w:val="22"/>
                <w:szCs w:val="22"/>
                <w:lang w:val="de-DE"/>
              </w:rPr>
              <w:t>0.0668</w:t>
            </w:r>
          </w:p>
        </w:tc>
        <w:tc>
          <w:tcPr>
            <w:tcW w:w="236" w:type="dxa"/>
            <w:tcBorders>
              <w:top w:val="nil"/>
              <w:left w:val="nil"/>
              <w:bottom w:val="nil"/>
              <w:right w:val="nil"/>
            </w:tcBorders>
          </w:tcPr>
          <w:p w14:paraId="2FE6CB84" w14:textId="77777777" w:rsidR="0081658E" w:rsidRPr="00C9276E" w:rsidRDefault="0081658E" w:rsidP="00FF1487">
            <w:pPr>
              <w:spacing w:before="120" w:line="360" w:lineRule="auto"/>
              <w:ind w:firstLine="0"/>
              <w:jc w:val="center"/>
              <w:rPr>
                <w:sz w:val="22"/>
                <w:szCs w:val="22"/>
                <w:lang w:val="de-DE"/>
              </w:rPr>
            </w:pPr>
          </w:p>
        </w:tc>
        <w:tc>
          <w:tcPr>
            <w:tcW w:w="1424" w:type="dxa"/>
            <w:tcBorders>
              <w:top w:val="nil"/>
              <w:left w:val="nil"/>
              <w:bottom w:val="nil"/>
              <w:right w:val="nil"/>
            </w:tcBorders>
          </w:tcPr>
          <w:p w14:paraId="441A490A" w14:textId="77777777" w:rsidR="0081658E" w:rsidRPr="00C9276E" w:rsidRDefault="00200054" w:rsidP="00FF1487">
            <w:pPr>
              <w:spacing w:before="120" w:line="360" w:lineRule="auto"/>
              <w:ind w:firstLine="0"/>
              <w:jc w:val="center"/>
              <w:rPr>
                <w:sz w:val="22"/>
                <w:szCs w:val="22"/>
                <w:lang w:val="de-DE"/>
              </w:rPr>
            </w:pPr>
            <w:r w:rsidRPr="00C9276E">
              <w:rPr>
                <w:sz w:val="22"/>
                <w:szCs w:val="22"/>
                <w:lang w:val="de-DE"/>
              </w:rPr>
              <w:t>0.2813</w:t>
            </w:r>
          </w:p>
        </w:tc>
        <w:tc>
          <w:tcPr>
            <w:tcW w:w="1559" w:type="dxa"/>
            <w:tcBorders>
              <w:top w:val="nil"/>
              <w:left w:val="nil"/>
              <w:bottom w:val="nil"/>
            </w:tcBorders>
          </w:tcPr>
          <w:p w14:paraId="3F70E66A" w14:textId="77777777" w:rsidR="0081658E" w:rsidRPr="00C9276E" w:rsidRDefault="00200054" w:rsidP="00FF1487">
            <w:pPr>
              <w:spacing w:before="120" w:line="360" w:lineRule="auto"/>
              <w:ind w:firstLine="0"/>
              <w:jc w:val="center"/>
              <w:rPr>
                <w:sz w:val="22"/>
                <w:szCs w:val="22"/>
                <w:lang w:val="de-DE"/>
              </w:rPr>
            </w:pPr>
            <w:r w:rsidRPr="00C9276E">
              <w:rPr>
                <w:sz w:val="22"/>
                <w:szCs w:val="22"/>
                <w:lang w:val="de-DE"/>
              </w:rPr>
              <w:t>0.0016</w:t>
            </w:r>
          </w:p>
        </w:tc>
      </w:tr>
      <w:tr w:rsidR="0081658E" w14:paraId="0F136F9D" w14:textId="77777777" w:rsidTr="00C12667">
        <w:tc>
          <w:tcPr>
            <w:tcW w:w="1701" w:type="dxa"/>
            <w:tcBorders>
              <w:top w:val="nil"/>
              <w:right w:val="nil"/>
            </w:tcBorders>
            <w:vAlign w:val="center"/>
          </w:tcPr>
          <w:p w14:paraId="7C216749" w14:textId="77777777" w:rsidR="0081658E" w:rsidRPr="00C9276E" w:rsidRDefault="0081658E" w:rsidP="00FF1487">
            <w:pPr>
              <w:spacing w:before="120" w:line="360" w:lineRule="auto"/>
              <w:ind w:firstLine="0"/>
              <w:jc w:val="center"/>
              <w:rPr>
                <w:sz w:val="22"/>
                <w:szCs w:val="22"/>
              </w:rPr>
            </w:pPr>
            <w:r w:rsidRPr="00C9276E">
              <w:rPr>
                <w:sz w:val="22"/>
                <w:szCs w:val="22"/>
              </w:rPr>
              <w:t>ECACF</w:t>
            </w:r>
          </w:p>
        </w:tc>
        <w:tc>
          <w:tcPr>
            <w:tcW w:w="1525" w:type="dxa"/>
            <w:tcBorders>
              <w:top w:val="nil"/>
              <w:left w:val="nil"/>
              <w:right w:val="nil"/>
            </w:tcBorders>
            <w:vAlign w:val="center"/>
          </w:tcPr>
          <w:p w14:paraId="28845175" w14:textId="77777777" w:rsidR="0081658E" w:rsidRPr="00C9276E" w:rsidRDefault="00200054" w:rsidP="00FF1487">
            <w:pPr>
              <w:spacing w:before="120" w:line="360" w:lineRule="auto"/>
              <w:ind w:firstLine="0"/>
              <w:jc w:val="center"/>
              <w:rPr>
                <w:sz w:val="22"/>
                <w:szCs w:val="22"/>
                <w:lang w:val="de-DE"/>
              </w:rPr>
            </w:pPr>
            <w:r w:rsidRPr="00C9276E">
              <w:rPr>
                <w:sz w:val="22"/>
                <w:szCs w:val="22"/>
                <w:lang w:val="de-DE"/>
              </w:rPr>
              <w:t>0.3154</w:t>
            </w:r>
          </w:p>
        </w:tc>
        <w:tc>
          <w:tcPr>
            <w:tcW w:w="1014" w:type="dxa"/>
            <w:tcBorders>
              <w:top w:val="nil"/>
              <w:left w:val="nil"/>
              <w:right w:val="nil"/>
            </w:tcBorders>
            <w:vAlign w:val="center"/>
          </w:tcPr>
          <w:p w14:paraId="7735CBBE" w14:textId="77777777" w:rsidR="0081658E" w:rsidRPr="00C9276E" w:rsidRDefault="00200054" w:rsidP="00FF1487">
            <w:pPr>
              <w:spacing w:before="120" w:line="360" w:lineRule="auto"/>
              <w:ind w:firstLine="0"/>
              <w:jc w:val="center"/>
              <w:rPr>
                <w:sz w:val="22"/>
                <w:szCs w:val="22"/>
                <w:lang w:bidi="fa-IR"/>
              </w:rPr>
            </w:pPr>
            <w:r w:rsidRPr="00C9276E">
              <w:rPr>
                <w:sz w:val="22"/>
                <w:szCs w:val="22"/>
                <w:lang w:val="de-DE"/>
              </w:rPr>
              <w:t>0.1142</w:t>
            </w:r>
          </w:p>
        </w:tc>
        <w:tc>
          <w:tcPr>
            <w:tcW w:w="236" w:type="dxa"/>
            <w:tcBorders>
              <w:top w:val="nil"/>
              <w:left w:val="nil"/>
              <w:right w:val="nil"/>
            </w:tcBorders>
          </w:tcPr>
          <w:p w14:paraId="65D63AD9" w14:textId="77777777" w:rsidR="0081658E" w:rsidRPr="00C9276E" w:rsidRDefault="0081658E" w:rsidP="00FF1487">
            <w:pPr>
              <w:spacing w:before="120" w:line="360" w:lineRule="auto"/>
              <w:ind w:firstLine="0"/>
              <w:jc w:val="center"/>
              <w:rPr>
                <w:sz w:val="22"/>
                <w:szCs w:val="22"/>
                <w:lang w:val="de-DE"/>
              </w:rPr>
            </w:pPr>
          </w:p>
        </w:tc>
        <w:tc>
          <w:tcPr>
            <w:tcW w:w="1424" w:type="dxa"/>
            <w:tcBorders>
              <w:top w:val="nil"/>
              <w:left w:val="nil"/>
              <w:right w:val="nil"/>
            </w:tcBorders>
          </w:tcPr>
          <w:p w14:paraId="669C765D" w14:textId="77777777" w:rsidR="0081658E" w:rsidRPr="00C9276E" w:rsidRDefault="00200054" w:rsidP="00FF1487">
            <w:pPr>
              <w:spacing w:before="120" w:line="360" w:lineRule="auto"/>
              <w:ind w:firstLine="0"/>
              <w:jc w:val="center"/>
              <w:rPr>
                <w:sz w:val="22"/>
                <w:szCs w:val="22"/>
                <w:lang w:val="de-DE"/>
              </w:rPr>
            </w:pPr>
            <w:r w:rsidRPr="00C9276E">
              <w:rPr>
                <w:sz w:val="22"/>
                <w:szCs w:val="22"/>
                <w:lang w:val="de-DE"/>
              </w:rPr>
              <w:t>0.2019</w:t>
            </w:r>
          </w:p>
        </w:tc>
        <w:tc>
          <w:tcPr>
            <w:tcW w:w="1559" w:type="dxa"/>
            <w:tcBorders>
              <w:top w:val="nil"/>
              <w:left w:val="nil"/>
            </w:tcBorders>
          </w:tcPr>
          <w:p w14:paraId="1B75BE54" w14:textId="77777777" w:rsidR="0081658E" w:rsidRPr="00C9276E" w:rsidRDefault="00200054" w:rsidP="00FF1487">
            <w:pPr>
              <w:spacing w:before="120" w:line="360" w:lineRule="auto"/>
              <w:ind w:firstLine="0"/>
              <w:jc w:val="center"/>
              <w:rPr>
                <w:sz w:val="22"/>
                <w:szCs w:val="22"/>
                <w:lang w:val="de-DE"/>
              </w:rPr>
            </w:pPr>
            <w:r w:rsidRPr="00C9276E">
              <w:rPr>
                <w:sz w:val="22"/>
                <w:szCs w:val="22"/>
                <w:lang w:val="de-DE"/>
              </w:rPr>
              <w:t>1.107e</w:t>
            </w:r>
            <w:r w:rsidRPr="00C9276E">
              <w:rPr>
                <w:sz w:val="22"/>
                <w:szCs w:val="22"/>
                <w:vertAlign w:val="superscript"/>
                <w:lang w:val="de-DE"/>
              </w:rPr>
              <w:t>-6</w:t>
            </w:r>
          </w:p>
        </w:tc>
      </w:tr>
    </w:tbl>
    <w:p w14:paraId="77AD9E5E" w14:textId="77777777" w:rsidR="0081658E" w:rsidRPr="004A5CA0" w:rsidRDefault="0081658E" w:rsidP="0081658E">
      <w:pPr>
        <w:jc w:val="center"/>
        <w:rPr>
          <w:sz w:val="16"/>
          <w:szCs w:val="12"/>
          <w:lang w:val="en-GB"/>
        </w:rPr>
      </w:pPr>
    </w:p>
    <w:tbl>
      <w:tblPr>
        <w:tblW w:w="0" w:type="auto"/>
        <w:jc w:val="center"/>
        <w:tblLayout w:type="fixed"/>
        <w:tblLook w:val="04A0" w:firstRow="1" w:lastRow="0" w:firstColumn="1" w:lastColumn="0" w:noHBand="0" w:noVBand="1"/>
      </w:tblPr>
      <w:tblGrid>
        <w:gridCol w:w="4248"/>
        <w:gridCol w:w="4050"/>
      </w:tblGrid>
      <w:tr w:rsidR="0081658E" w:rsidRPr="007D5F25" w14:paraId="702DB4A6" w14:textId="77777777" w:rsidTr="00C12667">
        <w:trPr>
          <w:trHeight w:val="3158"/>
          <w:jc w:val="center"/>
        </w:trPr>
        <w:tc>
          <w:tcPr>
            <w:tcW w:w="4248" w:type="dxa"/>
          </w:tcPr>
          <w:p w14:paraId="5AA16F29" w14:textId="77777777" w:rsidR="0081658E" w:rsidRPr="007D5F25" w:rsidRDefault="00050124" w:rsidP="00C12667">
            <w:pPr>
              <w:ind w:firstLine="0"/>
              <w:rPr>
                <w:szCs w:val="24"/>
              </w:rPr>
            </w:pPr>
            <w:bookmarkStart w:id="14" w:name="_Ref480543118"/>
            <w:r>
              <w:rPr>
                <w:noProof/>
                <w:szCs w:val="24"/>
                <w:lang w:eastAsia="en-US"/>
              </w:rPr>
              <w:drawing>
                <wp:inline distT="0" distB="0" distL="0" distR="0" wp14:anchorId="0EA39B38" wp14:editId="35867608">
                  <wp:extent cx="2735060" cy="2057400"/>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7_compare_histogram_b.emf"/>
                          <pic:cNvPicPr/>
                        </pic:nvPicPr>
                        <pic:blipFill>
                          <a:blip r:embed="rId227">
                            <a:extLst>
                              <a:ext uri="{28A0092B-C50C-407E-A947-70E740481C1C}">
                                <a14:useLocalDpi xmlns:a14="http://schemas.microsoft.com/office/drawing/2010/main" val="0"/>
                              </a:ext>
                            </a:extLst>
                          </a:blip>
                          <a:stretch>
                            <a:fillRect/>
                          </a:stretch>
                        </pic:blipFill>
                        <pic:spPr>
                          <a:xfrm>
                            <a:off x="0" y="0"/>
                            <a:ext cx="2735060" cy="2057400"/>
                          </a:xfrm>
                          <a:prstGeom prst="rect">
                            <a:avLst/>
                          </a:prstGeom>
                        </pic:spPr>
                      </pic:pic>
                    </a:graphicData>
                  </a:graphic>
                </wp:inline>
              </w:drawing>
            </w:r>
          </w:p>
        </w:tc>
        <w:tc>
          <w:tcPr>
            <w:tcW w:w="4050" w:type="dxa"/>
          </w:tcPr>
          <w:p w14:paraId="7E327133" w14:textId="77777777" w:rsidR="0081658E" w:rsidRPr="007D5F25" w:rsidRDefault="00050124" w:rsidP="00C12667">
            <w:pPr>
              <w:ind w:firstLine="0"/>
              <w:rPr>
                <w:szCs w:val="24"/>
              </w:rPr>
            </w:pPr>
            <w:r>
              <w:rPr>
                <w:noProof/>
                <w:szCs w:val="24"/>
                <w:lang w:eastAsia="en-US"/>
              </w:rPr>
              <w:drawing>
                <wp:inline distT="0" distB="0" distL="0" distR="0" wp14:anchorId="026ADDB6" wp14:editId="58C8498F">
                  <wp:extent cx="2734056" cy="2056603"/>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7_compare_a.emf"/>
                          <pic:cNvPicPr/>
                        </pic:nvPicPr>
                        <pic:blipFill>
                          <a:blip r:embed="rId228">
                            <a:extLst>
                              <a:ext uri="{28A0092B-C50C-407E-A947-70E740481C1C}">
                                <a14:useLocalDpi xmlns:a14="http://schemas.microsoft.com/office/drawing/2010/main" val="0"/>
                              </a:ext>
                            </a:extLst>
                          </a:blip>
                          <a:stretch>
                            <a:fillRect/>
                          </a:stretch>
                        </pic:blipFill>
                        <pic:spPr>
                          <a:xfrm>
                            <a:off x="0" y="0"/>
                            <a:ext cx="2734056" cy="2056603"/>
                          </a:xfrm>
                          <a:prstGeom prst="rect">
                            <a:avLst/>
                          </a:prstGeom>
                        </pic:spPr>
                      </pic:pic>
                    </a:graphicData>
                  </a:graphic>
                </wp:inline>
              </w:drawing>
            </w:r>
          </w:p>
        </w:tc>
      </w:tr>
      <w:tr w:rsidR="0081658E" w:rsidRPr="00C9276E" w14:paraId="583CB7D0" w14:textId="77777777" w:rsidTr="00C12667">
        <w:trPr>
          <w:trHeight w:val="261"/>
          <w:jc w:val="center"/>
        </w:trPr>
        <w:tc>
          <w:tcPr>
            <w:tcW w:w="4248" w:type="dxa"/>
          </w:tcPr>
          <w:p w14:paraId="24783FB7" w14:textId="77777777" w:rsidR="0081658E" w:rsidRPr="00C9276E" w:rsidRDefault="0081658E" w:rsidP="00C12667">
            <w:pPr>
              <w:ind w:firstLine="0"/>
              <w:jc w:val="center"/>
              <w:rPr>
                <w:szCs w:val="24"/>
              </w:rPr>
            </w:pPr>
            <w:r w:rsidRPr="00C9276E">
              <w:rPr>
                <w:szCs w:val="24"/>
              </w:rPr>
              <w:t>(a)</w:t>
            </w:r>
          </w:p>
        </w:tc>
        <w:tc>
          <w:tcPr>
            <w:tcW w:w="4050" w:type="dxa"/>
          </w:tcPr>
          <w:p w14:paraId="34310940" w14:textId="77777777" w:rsidR="0081658E" w:rsidRPr="00C9276E" w:rsidRDefault="0081658E" w:rsidP="00C12667">
            <w:pPr>
              <w:ind w:firstLine="0"/>
              <w:jc w:val="center"/>
              <w:rPr>
                <w:szCs w:val="24"/>
              </w:rPr>
            </w:pPr>
            <w:r w:rsidRPr="00C9276E">
              <w:rPr>
                <w:szCs w:val="24"/>
              </w:rPr>
              <w:t>(b)</w:t>
            </w:r>
          </w:p>
        </w:tc>
      </w:tr>
      <w:tr w:rsidR="0031143B" w:rsidRPr="00C9276E" w14:paraId="726EF6B6" w14:textId="77777777" w:rsidTr="00C12667">
        <w:trPr>
          <w:trHeight w:val="261"/>
          <w:jc w:val="center"/>
        </w:trPr>
        <w:tc>
          <w:tcPr>
            <w:tcW w:w="4248" w:type="dxa"/>
          </w:tcPr>
          <w:p w14:paraId="2C647F0E" w14:textId="77777777" w:rsidR="0031143B" w:rsidRPr="00C9276E" w:rsidRDefault="00050124" w:rsidP="00C12667">
            <w:pPr>
              <w:ind w:firstLine="0"/>
              <w:jc w:val="center"/>
              <w:rPr>
                <w:szCs w:val="24"/>
              </w:rPr>
            </w:pPr>
            <w:r w:rsidRPr="00C9276E">
              <w:rPr>
                <w:noProof/>
                <w:szCs w:val="24"/>
                <w:lang w:eastAsia="en-US"/>
              </w:rPr>
              <w:lastRenderedPageBreak/>
              <w:drawing>
                <wp:inline distT="0" distB="0" distL="0" distR="0" wp14:anchorId="16BAE6DE" wp14:editId="1B379D0E">
                  <wp:extent cx="2734056" cy="2056645"/>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7_histogram_c.emf"/>
                          <pic:cNvPicPr/>
                        </pic:nvPicPr>
                        <pic:blipFill>
                          <a:blip r:embed="rId229">
                            <a:extLst>
                              <a:ext uri="{28A0092B-C50C-407E-A947-70E740481C1C}">
                                <a14:useLocalDpi xmlns:a14="http://schemas.microsoft.com/office/drawing/2010/main" val="0"/>
                              </a:ext>
                            </a:extLst>
                          </a:blip>
                          <a:stretch>
                            <a:fillRect/>
                          </a:stretch>
                        </pic:blipFill>
                        <pic:spPr>
                          <a:xfrm>
                            <a:off x="0" y="0"/>
                            <a:ext cx="2734056" cy="2056645"/>
                          </a:xfrm>
                          <a:prstGeom prst="rect">
                            <a:avLst/>
                          </a:prstGeom>
                        </pic:spPr>
                      </pic:pic>
                    </a:graphicData>
                  </a:graphic>
                </wp:inline>
              </w:drawing>
            </w:r>
          </w:p>
        </w:tc>
        <w:tc>
          <w:tcPr>
            <w:tcW w:w="4050" w:type="dxa"/>
          </w:tcPr>
          <w:p w14:paraId="266B036B" w14:textId="77777777" w:rsidR="0031143B" w:rsidRPr="00C9276E" w:rsidRDefault="00050124" w:rsidP="00C12667">
            <w:pPr>
              <w:ind w:firstLine="0"/>
              <w:jc w:val="center"/>
              <w:rPr>
                <w:szCs w:val="24"/>
              </w:rPr>
            </w:pPr>
            <w:r w:rsidRPr="00C9276E">
              <w:rPr>
                <w:noProof/>
                <w:szCs w:val="24"/>
                <w:lang w:eastAsia="en-US"/>
              </w:rPr>
              <w:drawing>
                <wp:inline distT="0" distB="0" distL="0" distR="0" wp14:anchorId="3F90E3B9" wp14:editId="347D0E8B">
                  <wp:extent cx="2734056" cy="2056603"/>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7_box_plot_d.emf"/>
                          <pic:cNvPicPr/>
                        </pic:nvPicPr>
                        <pic:blipFill>
                          <a:blip r:embed="rId230">
                            <a:extLst>
                              <a:ext uri="{28A0092B-C50C-407E-A947-70E740481C1C}">
                                <a14:useLocalDpi xmlns:a14="http://schemas.microsoft.com/office/drawing/2010/main" val="0"/>
                              </a:ext>
                            </a:extLst>
                          </a:blip>
                          <a:stretch>
                            <a:fillRect/>
                          </a:stretch>
                        </pic:blipFill>
                        <pic:spPr>
                          <a:xfrm>
                            <a:off x="0" y="0"/>
                            <a:ext cx="2734056" cy="2056603"/>
                          </a:xfrm>
                          <a:prstGeom prst="rect">
                            <a:avLst/>
                          </a:prstGeom>
                        </pic:spPr>
                      </pic:pic>
                    </a:graphicData>
                  </a:graphic>
                </wp:inline>
              </w:drawing>
            </w:r>
          </w:p>
        </w:tc>
      </w:tr>
      <w:tr w:rsidR="0031143B" w:rsidRPr="00C9276E" w14:paraId="1A8983CA" w14:textId="77777777" w:rsidTr="00C12667">
        <w:trPr>
          <w:trHeight w:val="261"/>
          <w:jc w:val="center"/>
        </w:trPr>
        <w:tc>
          <w:tcPr>
            <w:tcW w:w="4248" w:type="dxa"/>
          </w:tcPr>
          <w:p w14:paraId="25FB91F7" w14:textId="77777777" w:rsidR="0031143B" w:rsidRPr="00C9276E" w:rsidRDefault="0031143B" w:rsidP="0031143B">
            <w:pPr>
              <w:ind w:firstLine="0"/>
              <w:jc w:val="center"/>
              <w:rPr>
                <w:szCs w:val="24"/>
              </w:rPr>
            </w:pPr>
            <w:r w:rsidRPr="00C9276E">
              <w:rPr>
                <w:szCs w:val="24"/>
              </w:rPr>
              <w:t>(c)</w:t>
            </w:r>
          </w:p>
        </w:tc>
        <w:tc>
          <w:tcPr>
            <w:tcW w:w="4050" w:type="dxa"/>
          </w:tcPr>
          <w:p w14:paraId="3F1B6F4C" w14:textId="77777777" w:rsidR="0031143B" w:rsidRPr="00C9276E" w:rsidRDefault="0031143B" w:rsidP="0031143B">
            <w:pPr>
              <w:ind w:firstLine="0"/>
              <w:jc w:val="center"/>
              <w:rPr>
                <w:szCs w:val="24"/>
              </w:rPr>
            </w:pPr>
            <w:r w:rsidRPr="00C9276E">
              <w:rPr>
                <w:szCs w:val="24"/>
              </w:rPr>
              <w:t>(d)</w:t>
            </w:r>
          </w:p>
        </w:tc>
      </w:tr>
    </w:tbl>
    <w:p w14:paraId="2891934F" w14:textId="3113D7A5" w:rsidR="0081658E" w:rsidRPr="00C9276E" w:rsidRDefault="0081658E" w:rsidP="007B0117">
      <w:bookmarkStart w:id="15" w:name="_Ref497040313"/>
      <w:r w:rsidRPr="00C9276E">
        <w:rPr>
          <w:b/>
          <w:bCs/>
        </w:rPr>
        <w:t xml:space="preserve">Fig. </w:t>
      </w:r>
      <w:r w:rsidRPr="00C9276E">
        <w:rPr>
          <w:b/>
          <w:bCs/>
        </w:rPr>
        <w:fldChar w:fldCharType="begin"/>
      </w:r>
      <w:r w:rsidRPr="00C9276E">
        <w:rPr>
          <w:b/>
          <w:bCs/>
        </w:rPr>
        <w:instrText xml:space="preserve"> SEQ Figure \* ARABIC \s 3 </w:instrText>
      </w:r>
      <w:r w:rsidRPr="00C9276E">
        <w:rPr>
          <w:b/>
          <w:bCs/>
        </w:rPr>
        <w:fldChar w:fldCharType="separate"/>
      </w:r>
      <w:r w:rsidR="007445FA">
        <w:rPr>
          <w:b/>
          <w:bCs/>
          <w:noProof/>
        </w:rPr>
        <w:t>3</w:t>
      </w:r>
      <w:r w:rsidRPr="00C9276E">
        <w:rPr>
          <w:b/>
          <w:bCs/>
        </w:rPr>
        <w:fldChar w:fldCharType="end"/>
      </w:r>
      <w:bookmarkEnd w:id="14"/>
      <w:bookmarkEnd w:id="15"/>
      <w:r w:rsidRPr="00C9276E">
        <w:rPr>
          <w:b/>
          <w:bCs/>
        </w:rPr>
        <w:t>.</w:t>
      </w:r>
      <w:r w:rsidRPr="00C9276E">
        <w:t xml:space="preserve"> Comparison of the RMSE obtained for </w:t>
      </w:r>
      <w:r w:rsidR="007B0117" w:rsidRPr="00C9276E">
        <w:t>5</w:t>
      </w:r>
      <w:r w:rsidRPr="00C9276E">
        <w:t>00 independent runs: (a)</w:t>
      </w:r>
      <w:r w:rsidR="0031143B" w:rsidRPr="00C9276E">
        <w:t xml:space="preserve"> and (b)</w:t>
      </w:r>
      <w:r w:rsidRPr="00C9276E">
        <w:t xml:space="preserve"> </w:t>
      </w:r>
      <w:r w:rsidR="00B16583" w:rsidRPr="00C9276E">
        <w:t>Experiment 1 (</w:t>
      </w:r>
      <w:r w:rsidRPr="00C9276E">
        <w:t>non-Gaussian process noise</w:t>
      </w:r>
      <w:r w:rsidR="00B16583" w:rsidRPr="00C9276E">
        <w:t>)</w:t>
      </w:r>
      <w:r w:rsidRPr="00C9276E">
        <w:t>. (</w:t>
      </w:r>
      <w:r w:rsidR="0031143B" w:rsidRPr="00C9276E">
        <w:t>c</w:t>
      </w:r>
      <w:r w:rsidRPr="00C9276E">
        <w:t xml:space="preserve">) </w:t>
      </w:r>
      <w:r w:rsidR="0031143B" w:rsidRPr="00C9276E">
        <w:t xml:space="preserve">and (d) </w:t>
      </w:r>
      <w:r w:rsidR="00B16583" w:rsidRPr="00C9276E">
        <w:t>Experiment 2 (</w:t>
      </w:r>
      <w:r w:rsidRPr="00C9276E">
        <w:t>non-Gaussian measurement noise</w:t>
      </w:r>
      <w:r w:rsidR="00B16583" w:rsidRPr="00C9276E">
        <w:t>)</w:t>
      </w:r>
      <w:r w:rsidRPr="00C9276E">
        <w:t>.</w:t>
      </w:r>
    </w:p>
    <w:p w14:paraId="73CCF6A4" w14:textId="77777777" w:rsidR="0031143B" w:rsidRPr="00C9276E" w:rsidRDefault="0031143B" w:rsidP="00B16583">
      <w:pPr>
        <w:rPr>
          <w:sz w:val="2"/>
          <w:szCs w:val="2"/>
          <w:lang w:val="en-GB"/>
        </w:rPr>
      </w:pPr>
    </w:p>
    <w:p w14:paraId="30CECB47" w14:textId="77777777" w:rsidR="007B7A7C" w:rsidRDefault="0004199A" w:rsidP="007B7A7C">
      <w:pPr>
        <w:pStyle w:val="InPicture"/>
        <w:bidi w:val="0"/>
      </w:pPr>
      <w:r>
        <w:rPr>
          <w:noProof/>
        </w:rPr>
        <w:drawing>
          <wp:inline distT="0" distB="0" distL="0" distR="0" wp14:anchorId="209EC081" wp14:editId="054BCCB0">
            <wp:extent cx="4361688" cy="3281320"/>
            <wp:effectExtent l="0" t="0" r="1270" b="0"/>
            <wp:docPr id="2693" name="Picture 2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 name="compare.emf"/>
                    <pic:cNvPicPr/>
                  </pic:nvPicPr>
                  <pic:blipFill>
                    <a:blip r:embed="rId231">
                      <a:extLst>
                        <a:ext uri="{28A0092B-C50C-407E-A947-70E740481C1C}">
                          <a14:useLocalDpi xmlns:a14="http://schemas.microsoft.com/office/drawing/2010/main" val="0"/>
                        </a:ext>
                      </a:extLst>
                    </a:blip>
                    <a:stretch>
                      <a:fillRect/>
                    </a:stretch>
                  </pic:blipFill>
                  <pic:spPr>
                    <a:xfrm>
                      <a:off x="0" y="0"/>
                      <a:ext cx="4361688" cy="3281320"/>
                    </a:xfrm>
                    <a:prstGeom prst="rect">
                      <a:avLst/>
                    </a:prstGeom>
                  </pic:spPr>
                </pic:pic>
              </a:graphicData>
            </a:graphic>
          </wp:inline>
        </w:drawing>
      </w:r>
    </w:p>
    <w:p w14:paraId="7EE73536" w14:textId="77777777" w:rsidR="00E51C26" w:rsidRPr="00E51C26" w:rsidRDefault="00E51C26" w:rsidP="00E51C26">
      <w:pPr>
        <w:rPr>
          <w:sz w:val="8"/>
          <w:szCs w:val="4"/>
        </w:rPr>
      </w:pPr>
    </w:p>
    <w:p w14:paraId="6F694471" w14:textId="77777777" w:rsidR="008725F4" w:rsidRPr="007856EE" w:rsidRDefault="008725F4" w:rsidP="008725F4">
      <w:pPr>
        <w:rPr>
          <w:sz w:val="2"/>
          <w:szCs w:val="2"/>
        </w:rPr>
      </w:pPr>
    </w:p>
    <w:p w14:paraId="3473970A" w14:textId="47D57FB6" w:rsidR="00975517" w:rsidRPr="007856EE" w:rsidRDefault="00975517" w:rsidP="005D2939">
      <w:pPr>
        <w:pStyle w:val="tablecaption"/>
        <w:rPr>
          <w:sz w:val="22"/>
          <w:szCs w:val="22"/>
        </w:rPr>
      </w:pPr>
      <w:bookmarkStart w:id="16" w:name="_Ref455840147"/>
      <w:r w:rsidRPr="007856EE">
        <w:rPr>
          <w:b/>
          <w:bCs/>
          <w:sz w:val="22"/>
          <w:szCs w:val="22"/>
        </w:rPr>
        <w:t xml:space="preserve">Table </w:t>
      </w:r>
      <w:r w:rsidRPr="007856EE">
        <w:rPr>
          <w:b/>
          <w:bCs/>
          <w:sz w:val="22"/>
          <w:szCs w:val="22"/>
        </w:rPr>
        <w:fldChar w:fldCharType="begin"/>
      </w:r>
      <w:r w:rsidRPr="007856EE">
        <w:rPr>
          <w:b/>
          <w:bCs/>
          <w:sz w:val="22"/>
          <w:szCs w:val="22"/>
        </w:rPr>
        <w:instrText xml:space="preserve"> SEQ "Table" \* MERGEFORMAT </w:instrText>
      </w:r>
      <w:r w:rsidRPr="007856EE">
        <w:rPr>
          <w:b/>
          <w:bCs/>
          <w:sz w:val="22"/>
          <w:szCs w:val="22"/>
        </w:rPr>
        <w:fldChar w:fldCharType="separate"/>
      </w:r>
      <w:r w:rsidR="00514633">
        <w:rPr>
          <w:b/>
          <w:bCs/>
          <w:noProof/>
          <w:sz w:val="22"/>
          <w:szCs w:val="22"/>
        </w:rPr>
        <w:t>4</w:t>
      </w:r>
      <w:r w:rsidRPr="007856EE">
        <w:rPr>
          <w:b/>
          <w:bCs/>
          <w:noProof/>
          <w:sz w:val="22"/>
          <w:szCs w:val="22"/>
        </w:rPr>
        <w:fldChar w:fldCharType="end"/>
      </w:r>
      <w:bookmarkEnd w:id="16"/>
      <w:r w:rsidRPr="007856EE">
        <w:rPr>
          <w:b/>
          <w:bCs/>
          <w:sz w:val="22"/>
          <w:szCs w:val="22"/>
        </w:rPr>
        <w:t>.</w:t>
      </w:r>
      <w:r w:rsidRPr="007856EE">
        <w:rPr>
          <w:sz w:val="22"/>
          <w:szCs w:val="22"/>
        </w:rPr>
        <w:t xml:space="preserve"> Longitudinal Stability </w:t>
      </w:r>
      <w:r w:rsidR="001F3D4D" w:rsidRPr="001F3D4D">
        <w:rPr>
          <w:sz w:val="22"/>
          <w:szCs w:val="22"/>
        </w:rPr>
        <w:t xml:space="preserve">and </w:t>
      </w:r>
      <w:r w:rsidR="001F3D4D">
        <w:rPr>
          <w:sz w:val="22"/>
          <w:szCs w:val="22"/>
        </w:rPr>
        <w:t>C</w:t>
      </w:r>
      <w:r w:rsidR="001F3D4D" w:rsidRPr="001F3D4D">
        <w:rPr>
          <w:sz w:val="22"/>
          <w:szCs w:val="22"/>
        </w:rPr>
        <w:t xml:space="preserve">ontrol </w:t>
      </w:r>
      <w:r w:rsidR="001F3D4D">
        <w:rPr>
          <w:sz w:val="22"/>
          <w:szCs w:val="22"/>
        </w:rPr>
        <w:t>C</w:t>
      </w:r>
      <w:r w:rsidR="001F3D4D" w:rsidRPr="001F3D4D">
        <w:rPr>
          <w:sz w:val="22"/>
          <w:szCs w:val="22"/>
        </w:rPr>
        <w:t>oefficients</w:t>
      </w:r>
      <w:r w:rsidR="005D2939">
        <w:rPr>
          <w:sz w:val="22"/>
          <w:szCs w:val="22"/>
        </w:rPr>
        <w:t xml:space="preserve"> </w:t>
      </w:r>
      <w:r w:rsidR="005D2939">
        <w:fldChar w:fldCharType="begin"/>
      </w:r>
      <w:r w:rsidR="005D2939">
        <w:instrText xml:space="preserve"> REF _Ref504834948 \r \h </w:instrText>
      </w:r>
      <w:r w:rsidR="005D2939">
        <w:fldChar w:fldCharType="separate"/>
      </w:r>
      <w:r w:rsidR="00514633">
        <w:rPr>
          <w:cs/>
        </w:rPr>
        <w:t>‎</w:t>
      </w:r>
      <w:r w:rsidR="00514633">
        <w:t>[26]</w:t>
      </w:r>
      <w:r w:rsidR="005D2939">
        <w:fldChar w:fldCharType="end"/>
      </w:r>
      <w:r w:rsidRPr="007856EE">
        <w:rPr>
          <w:sz w:val="22"/>
          <w:szCs w:val="22"/>
        </w:rPr>
        <w:t>.</w:t>
      </w:r>
    </w:p>
    <w:tbl>
      <w:tblPr>
        <w:tblW w:w="2846" w:type="pct"/>
        <w:jc w:val="center"/>
        <w:tblBorders>
          <w:top w:val="single" w:sz="4" w:space="0" w:color="auto"/>
          <w:bottom w:val="single" w:sz="4" w:space="0" w:color="auto"/>
          <w:insideH w:val="single" w:sz="4" w:space="0" w:color="auto"/>
        </w:tblBorders>
        <w:tblLook w:val="01E0" w:firstRow="1" w:lastRow="1" w:firstColumn="1" w:lastColumn="1" w:noHBand="0" w:noVBand="0"/>
      </w:tblPr>
      <w:tblGrid>
        <w:gridCol w:w="1550"/>
        <w:gridCol w:w="2064"/>
        <w:gridCol w:w="1524"/>
      </w:tblGrid>
      <w:tr w:rsidR="00975517" w:rsidRPr="007D5F25" w14:paraId="61A29C9E" w14:textId="77777777" w:rsidTr="00975517">
        <w:trPr>
          <w:trHeight w:val="709"/>
          <w:jc w:val="center"/>
        </w:trPr>
        <w:tc>
          <w:tcPr>
            <w:tcW w:w="1508" w:type="pct"/>
            <w:tcBorders>
              <w:top w:val="single" w:sz="8" w:space="0" w:color="auto"/>
            </w:tcBorders>
            <w:vAlign w:val="center"/>
          </w:tcPr>
          <w:p w14:paraId="51763B5D" w14:textId="77777777" w:rsidR="00975517" w:rsidRPr="007D5F25" w:rsidRDefault="00975517" w:rsidP="00FF1487">
            <w:pPr>
              <w:spacing w:before="60" w:line="360" w:lineRule="auto"/>
              <w:ind w:left="-110" w:right="-196" w:firstLine="110"/>
              <w:jc w:val="center"/>
              <w:rPr>
                <w:sz w:val="20"/>
              </w:rPr>
            </w:pPr>
            <w:r w:rsidRPr="007D5F25">
              <w:rPr>
                <w:sz w:val="20"/>
              </w:rPr>
              <w:t>Parameter</w:t>
            </w:r>
          </w:p>
        </w:tc>
        <w:tc>
          <w:tcPr>
            <w:tcW w:w="2009" w:type="pct"/>
            <w:tcBorders>
              <w:top w:val="single" w:sz="8" w:space="0" w:color="auto"/>
            </w:tcBorders>
            <w:vAlign w:val="center"/>
          </w:tcPr>
          <w:p w14:paraId="3FD04BBB" w14:textId="77777777" w:rsidR="00975517" w:rsidRPr="007D5F25" w:rsidRDefault="00975517" w:rsidP="00FF1487">
            <w:pPr>
              <w:spacing w:before="60" w:line="360" w:lineRule="auto"/>
              <w:ind w:firstLine="0"/>
              <w:jc w:val="center"/>
              <w:rPr>
                <w:sz w:val="20"/>
              </w:rPr>
            </w:pPr>
            <w:r w:rsidRPr="007D5F25">
              <w:rPr>
                <w:sz w:val="20"/>
              </w:rPr>
              <w:t>Unit</w:t>
            </w:r>
          </w:p>
        </w:tc>
        <w:tc>
          <w:tcPr>
            <w:tcW w:w="1483" w:type="pct"/>
            <w:tcBorders>
              <w:top w:val="single" w:sz="8" w:space="0" w:color="auto"/>
            </w:tcBorders>
            <w:vAlign w:val="center"/>
          </w:tcPr>
          <w:p w14:paraId="34F622D2" w14:textId="77777777" w:rsidR="00975517" w:rsidRPr="007D5F25" w:rsidRDefault="00975517" w:rsidP="00FF1487">
            <w:pPr>
              <w:spacing w:before="60" w:line="360" w:lineRule="auto"/>
              <w:ind w:firstLine="0"/>
              <w:jc w:val="center"/>
              <w:rPr>
                <w:sz w:val="20"/>
              </w:rPr>
            </w:pPr>
            <w:r w:rsidRPr="007D5F25">
              <w:rPr>
                <w:sz w:val="20"/>
              </w:rPr>
              <w:t>Value</w:t>
            </w:r>
          </w:p>
        </w:tc>
      </w:tr>
      <w:tr w:rsidR="00975517" w:rsidRPr="007D5F25" w14:paraId="473884AC" w14:textId="77777777" w:rsidTr="00975517">
        <w:trPr>
          <w:jc w:val="center"/>
        </w:trPr>
        <w:tc>
          <w:tcPr>
            <w:tcW w:w="1508" w:type="pct"/>
            <w:tcBorders>
              <w:top w:val="nil"/>
              <w:bottom w:val="nil"/>
            </w:tcBorders>
            <w:shd w:val="clear" w:color="auto" w:fill="auto"/>
          </w:tcPr>
          <w:p w14:paraId="365F3A6E" w14:textId="77777777" w:rsidR="00975517" w:rsidRPr="007D5F25" w:rsidRDefault="00975517" w:rsidP="00FF1487">
            <w:pPr>
              <w:spacing w:before="60" w:line="360" w:lineRule="auto"/>
              <w:ind w:left="-110" w:right="-196" w:firstLine="110"/>
              <w:jc w:val="center"/>
              <w:rPr>
                <w:sz w:val="20"/>
              </w:rPr>
            </w:pPr>
            <w:r>
              <w:rPr>
                <w:sz w:val="20"/>
              </w:rPr>
              <w:t>X</w:t>
            </w:r>
            <w:r w:rsidRPr="00961FB7">
              <w:rPr>
                <w:sz w:val="20"/>
                <w:vertAlign w:val="subscript"/>
              </w:rPr>
              <w:t>u</w:t>
            </w:r>
          </w:p>
        </w:tc>
        <w:tc>
          <w:tcPr>
            <w:tcW w:w="2009" w:type="pct"/>
            <w:tcBorders>
              <w:top w:val="nil"/>
              <w:bottom w:val="nil"/>
            </w:tcBorders>
          </w:tcPr>
          <w:p w14:paraId="7E51706A" w14:textId="77777777" w:rsidR="00975517" w:rsidRPr="007D5F25" w:rsidRDefault="00975517" w:rsidP="00FF1487">
            <w:pPr>
              <w:spacing w:before="60" w:line="360" w:lineRule="auto"/>
              <w:ind w:firstLine="0"/>
              <w:jc w:val="center"/>
              <w:rPr>
                <w:sz w:val="20"/>
              </w:rPr>
            </w:pPr>
            <w:r>
              <w:rPr>
                <w:sz w:val="20"/>
              </w:rPr>
              <w:t>1/sec</w:t>
            </w:r>
          </w:p>
        </w:tc>
        <w:tc>
          <w:tcPr>
            <w:tcW w:w="1483" w:type="pct"/>
            <w:vMerge w:val="restart"/>
            <w:tcBorders>
              <w:top w:val="nil"/>
            </w:tcBorders>
            <w:shd w:val="clear" w:color="auto" w:fill="auto"/>
          </w:tcPr>
          <w:p w14:paraId="15528646" w14:textId="77777777" w:rsidR="00975517" w:rsidRPr="007D5F25" w:rsidRDefault="00975517" w:rsidP="00FF1487">
            <w:pPr>
              <w:spacing w:before="60" w:line="360" w:lineRule="auto"/>
              <w:ind w:firstLine="0"/>
              <w:jc w:val="center"/>
              <w:rPr>
                <w:sz w:val="20"/>
              </w:rPr>
            </w:pPr>
            <w:r>
              <w:rPr>
                <w:sz w:val="20"/>
              </w:rPr>
              <w:t>-0.038</w:t>
            </w:r>
          </w:p>
          <w:p w14:paraId="19F5F756" w14:textId="77777777" w:rsidR="00975517" w:rsidRPr="007D5F25" w:rsidRDefault="00975517" w:rsidP="00FF1487">
            <w:pPr>
              <w:spacing w:before="60" w:line="360" w:lineRule="auto"/>
              <w:ind w:firstLine="0"/>
              <w:jc w:val="center"/>
              <w:rPr>
                <w:sz w:val="20"/>
              </w:rPr>
            </w:pPr>
            <w:r>
              <w:rPr>
                <w:sz w:val="20"/>
              </w:rPr>
              <w:t>-0.0513</w:t>
            </w:r>
          </w:p>
          <w:p w14:paraId="0C1E51CC" w14:textId="77777777" w:rsidR="00975517" w:rsidRPr="007D5F25" w:rsidRDefault="00975517" w:rsidP="00FF1487">
            <w:pPr>
              <w:spacing w:before="60" w:line="360" w:lineRule="auto"/>
              <w:ind w:firstLine="0"/>
              <w:jc w:val="center"/>
              <w:rPr>
                <w:sz w:val="20"/>
              </w:rPr>
            </w:pPr>
            <w:r>
              <w:rPr>
                <w:sz w:val="20"/>
              </w:rPr>
              <w:t>0.00152</w:t>
            </w:r>
          </w:p>
          <w:p w14:paraId="0234B164" w14:textId="77777777" w:rsidR="00975517" w:rsidRPr="007D5F25" w:rsidRDefault="00975517" w:rsidP="00FF1487">
            <w:pPr>
              <w:spacing w:before="60" w:line="360" w:lineRule="auto"/>
              <w:ind w:firstLine="0"/>
              <w:jc w:val="center"/>
              <w:rPr>
                <w:sz w:val="20"/>
              </w:rPr>
            </w:pPr>
            <w:r>
              <w:rPr>
                <w:sz w:val="20"/>
              </w:rPr>
              <w:t>0.00005</w:t>
            </w:r>
          </w:p>
          <w:p w14:paraId="3A85F83C" w14:textId="77777777" w:rsidR="00975517" w:rsidRPr="007D5F25" w:rsidRDefault="00975517" w:rsidP="00FF1487">
            <w:pPr>
              <w:spacing w:before="60" w:line="360" w:lineRule="auto"/>
              <w:ind w:firstLine="0"/>
              <w:jc w:val="center"/>
              <w:rPr>
                <w:sz w:val="20"/>
              </w:rPr>
            </w:pPr>
            <w:r w:rsidRPr="00961FB7">
              <w:rPr>
                <w:sz w:val="20"/>
              </w:rPr>
              <w:lastRenderedPageBreak/>
              <w:t>0.158</w:t>
            </w:r>
          </w:p>
          <w:p w14:paraId="4090E466" w14:textId="77777777" w:rsidR="00975517" w:rsidRPr="007D5F25" w:rsidRDefault="00975517" w:rsidP="00FF1487">
            <w:pPr>
              <w:spacing w:before="60" w:line="360" w:lineRule="auto"/>
              <w:ind w:firstLine="0"/>
              <w:jc w:val="center"/>
              <w:rPr>
                <w:sz w:val="20"/>
              </w:rPr>
            </w:pPr>
            <w:r w:rsidRPr="00961FB7">
              <w:rPr>
                <w:sz w:val="20"/>
              </w:rPr>
              <w:t>0.313</w:t>
            </w:r>
          </w:p>
          <w:p w14:paraId="1196FC4B" w14:textId="77777777" w:rsidR="00975517" w:rsidRPr="007D5F25" w:rsidRDefault="00975517" w:rsidP="00FF1487">
            <w:pPr>
              <w:spacing w:before="60" w:line="360" w:lineRule="auto"/>
              <w:ind w:firstLine="0"/>
              <w:jc w:val="center"/>
              <w:rPr>
                <w:sz w:val="20"/>
              </w:rPr>
            </w:pPr>
            <w:r>
              <w:rPr>
                <w:sz w:val="20"/>
              </w:rPr>
              <w:t>-0.605</w:t>
            </w:r>
          </w:p>
          <w:p w14:paraId="6859778D" w14:textId="77777777" w:rsidR="00975517" w:rsidRPr="007D5F25" w:rsidRDefault="00975517" w:rsidP="00FF1487">
            <w:pPr>
              <w:spacing w:before="60" w:line="360" w:lineRule="auto"/>
              <w:ind w:firstLine="0"/>
              <w:jc w:val="center"/>
              <w:rPr>
                <w:sz w:val="20"/>
              </w:rPr>
            </w:pPr>
            <w:r>
              <w:rPr>
                <w:sz w:val="20"/>
              </w:rPr>
              <w:t>-0.041</w:t>
            </w:r>
          </w:p>
          <w:p w14:paraId="4B4C3FCD" w14:textId="77777777" w:rsidR="00975517" w:rsidRPr="00784132" w:rsidRDefault="00975517" w:rsidP="00FF1487">
            <w:pPr>
              <w:spacing w:before="60" w:line="360" w:lineRule="auto"/>
              <w:jc w:val="center"/>
              <w:rPr>
                <w:sz w:val="20"/>
              </w:rPr>
            </w:pPr>
            <w:r>
              <w:rPr>
                <w:sz w:val="20"/>
              </w:rPr>
              <w:t>-0.146</w:t>
            </w:r>
          </w:p>
        </w:tc>
      </w:tr>
      <w:tr w:rsidR="00975517" w:rsidRPr="007D5F25" w14:paraId="1D6BBBA8" w14:textId="77777777" w:rsidTr="00975517">
        <w:trPr>
          <w:jc w:val="center"/>
        </w:trPr>
        <w:tc>
          <w:tcPr>
            <w:tcW w:w="1508" w:type="pct"/>
            <w:tcBorders>
              <w:top w:val="nil"/>
              <w:bottom w:val="nil"/>
            </w:tcBorders>
            <w:shd w:val="clear" w:color="auto" w:fill="auto"/>
          </w:tcPr>
          <w:p w14:paraId="5E469539" w14:textId="77777777" w:rsidR="00975517" w:rsidRPr="007D5F25" w:rsidRDefault="00975517" w:rsidP="00FF1487">
            <w:pPr>
              <w:spacing w:before="60" w:line="360" w:lineRule="auto"/>
              <w:ind w:left="-110" w:right="-196" w:firstLine="110"/>
              <w:jc w:val="center"/>
              <w:rPr>
                <w:sz w:val="20"/>
              </w:rPr>
            </w:pPr>
            <w:proofErr w:type="spellStart"/>
            <w:r>
              <w:rPr>
                <w:sz w:val="20"/>
              </w:rPr>
              <w:t>X</w:t>
            </w:r>
            <w:r w:rsidRPr="00961FB7">
              <w:rPr>
                <w:sz w:val="20"/>
                <w:vertAlign w:val="subscript"/>
              </w:rPr>
              <w:t>w</w:t>
            </w:r>
            <w:proofErr w:type="spellEnd"/>
          </w:p>
        </w:tc>
        <w:tc>
          <w:tcPr>
            <w:tcW w:w="2009" w:type="pct"/>
            <w:tcBorders>
              <w:top w:val="nil"/>
              <w:bottom w:val="nil"/>
            </w:tcBorders>
          </w:tcPr>
          <w:p w14:paraId="54D78445" w14:textId="77777777" w:rsidR="00975517" w:rsidRPr="007D5F25" w:rsidRDefault="00975517" w:rsidP="00FF1487">
            <w:pPr>
              <w:spacing w:before="60" w:line="360" w:lineRule="auto"/>
              <w:ind w:firstLine="0"/>
              <w:jc w:val="center"/>
              <w:rPr>
                <w:sz w:val="20"/>
              </w:rPr>
            </w:pPr>
            <w:r>
              <w:rPr>
                <w:sz w:val="20"/>
              </w:rPr>
              <w:t>1/sec</w:t>
            </w:r>
          </w:p>
        </w:tc>
        <w:tc>
          <w:tcPr>
            <w:tcW w:w="1483" w:type="pct"/>
            <w:vMerge/>
            <w:shd w:val="clear" w:color="auto" w:fill="auto"/>
          </w:tcPr>
          <w:p w14:paraId="6AFA3FBA" w14:textId="77777777" w:rsidR="00975517" w:rsidRPr="00784132" w:rsidRDefault="00975517" w:rsidP="00FF1487">
            <w:pPr>
              <w:spacing w:before="60" w:line="360" w:lineRule="auto"/>
              <w:jc w:val="center"/>
              <w:rPr>
                <w:sz w:val="20"/>
              </w:rPr>
            </w:pPr>
          </w:p>
        </w:tc>
      </w:tr>
      <w:tr w:rsidR="00975517" w:rsidRPr="007D5F25" w14:paraId="56BC104A" w14:textId="77777777" w:rsidTr="00975517">
        <w:trPr>
          <w:jc w:val="center"/>
        </w:trPr>
        <w:tc>
          <w:tcPr>
            <w:tcW w:w="1508" w:type="pct"/>
            <w:tcBorders>
              <w:top w:val="nil"/>
              <w:bottom w:val="nil"/>
            </w:tcBorders>
            <w:shd w:val="clear" w:color="auto" w:fill="auto"/>
          </w:tcPr>
          <w:p w14:paraId="490AE3E3" w14:textId="77777777" w:rsidR="00975517" w:rsidRPr="007D5F25" w:rsidRDefault="00975517" w:rsidP="00FF1487">
            <w:pPr>
              <w:spacing w:before="60" w:line="360" w:lineRule="auto"/>
              <w:ind w:left="-110" w:right="-196" w:firstLine="110"/>
              <w:jc w:val="center"/>
              <w:rPr>
                <w:sz w:val="20"/>
              </w:rPr>
            </w:pPr>
            <w:proofErr w:type="spellStart"/>
            <w:r>
              <w:rPr>
                <w:sz w:val="20"/>
              </w:rPr>
              <w:t>X</w:t>
            </w:r>
            <w:r w:rsidRPr="00961FB7">
              <w:rPr>
                <w:sz w:val="20"/>
                <w:vertAlign w:val="subscript"/>
              </w:rPr>
              <w:t>q</w:t>
            </w:r>
            <w:proofErr w:type="spellEnd"/>
          </w:p>
        </w:tc>
        <w:tc>
          <w:tcPr>
            <w:tcW w:w="2009" w:type="pct"/>
            <w:tcBorders>
              <w:top w:val="nil"/>
              <w:bottom w:val="nil"/>
            </w:tcBorders>
          </w:tcPr>
          <w:p w14:paraId="41D55CB9" w14:textId="77777777" w:rsidR="00975517" w:rsidRPr="007D5F25" w:rsidRDefault="00975517" w:rsidP="00FF1487">
            <w:pPr>
              <w:spacing w:before="60" w:line="360" w:lineRule="auto"/>
              <w:ind w:firstLine="0"/>
              <w:jc w:val="center"/>
              <w:rPr>
                <w:sz w:val="20"/>
              </w:rPr>
            </w:pPr>
            <w:r>
              <w:rPr>
                <w:sz w:val="20"/>
              </w:rPr>
              <w:t>ft/rad/sec</w:t>
            </w:r>
          </w:p>
        </w:tc>
        <w:tc>
          <w:tcPr>
            <w:tcW w:w="1483" w:type="pct"/>
            <w:vMerge/>
            <w:shd w:val="clear" w:color="auto" w:fill="auto"/>
          </w:tcPr>
          <w:p w14:paraId="3152F635" w14:textId="77777777" w:rsidR="00975517" w:rsidRPr="00784132" w:rsidRDefault="00975517" w:rsidP="00FF1487">
            <w:pPr>
              <w:spacing w:before="60" w:line="360" w:lineRule="auto"/>
              <w:jc w:val="center"/>
              <w:rPr>
                <w:sz w:val="20"/>
              </w:rPr>
            </w:pPr>
          </w:p>
        </w:tc>
      </w:tr>
      <w:tr w:rsidR="00975517" w:rsidRPr="007D5F25" w14:paraId="01840C28" w14:textId="77777777" w:rsidTr="00975517">
        <w:trPr>
          <w:jc w:val="center"/>
        </w:trPr>
        <w:tc>
          <w:tcPr>
            <w:tcW w:w="1508" w:type="pct"/>
            <w:tcBorders>
              <w:top w:val="nil"/>
              <w:bottom w:val="nil"/>
            </w:tcBorders>
            <w:shd w:val="clear" w:color="auto" w:fill="auto"/>
          </w:tcPr>
          <w:p w14:paraId="07C9DA34" w14:textId="77777777" w:rsidR="00975517" w:rsidRPr="007D5F25" w:rsidRDefault="00975517" w:rsidP="00FF1487">
            <w:pPr>
              <w:spacing w:before="60" w:line="360" w:lineRule="auto"/>
              <w:ind w:left="-110" w:right="-196" w:firstLine="110"/>
              <w:jc w:val="center"/>
              <w:rPr>
                <w:sz w:val="20"/>
              </w:rPr>
            </w:pPr>
            <w:r>
              <w:rPr>
                <w:sz w:val="20"/>
              </w:rPr>
              <w:t>X</w:t>
            </w:r>
            <w:r w:rsidRPr="00961FB7">
              <w:rPr>
                <w:vertAlign w:val="subscript"/>
              </w:rPr>
              <w:t>e</w:t>
            </w:r>
          </w:p>
        </w:tc>
        <w:tc>
          <w:tcPr>
            <w:tcW w:w="2009" w:type="pct"/>
            <w:tcBorders>
              <w:top w:val="nil"/>
              <w:bottom w:val="nil"/>
            </w:tcBorders>
          </w:tcPr>
          <w:p w14:paraId="65C49EE8" w14:textId="77777777" w:rsidR="00975517" w:rsidRPr="007D5F25" w:rsidRDefault="00975517" w:rsidP="00FF1487">
            <w:pPr>
              <w:spacing w:before="60" w:line="360" w:lineRule="auto"/>
              <w:ind w:firstLine="0"/>
              <w:jc w:val="center"/>
              <w:rPr>
                <w:sz w:val="20"/>
              </w:rPr>
            </w:pPr>
            <w:r>
              <w:rPr>
                <w:sz w:val="20"/>
              </w:rPr>
              <w:t>ft/rad/sec</w:t>
            </w:r>
            <w:r w:rsidRPr="006175A7">
              <w:rPr>
                <w:sz w:val="20"/>
                <w:vertAlign w:val="superscript"/>
              </w:rPr>
              <w:t>2</w:t>
            </w:r>
          </w:p>
        </w:tc>
        <w:tc>
          <w:tcPr>
            <w:tcW w:w="1483" w:type="pct"/>
            <w:vMerge/>
            <w:shd w:val="clear" w:color="auto" w:fill="auto"/>
          </w:tcPr>
          <w:p w14:paraId="431115F4" w14:textId="77777777" w:rsidR="00975517" w:rsidRPr="00784132" w:rsidRDefault="00975517" w:rsidP="00FF1487">
            <w:pPr>
              <w:spacing w:before="60" w:line="360" w:lineRule="auto"/>
              <w:jc w:val="center"/>
              <w:rPr>
                <w:sz w:val="20"/>
              </w:rPr>
            </w:pPr>
          </w:p>
        </w:tc>
      </w:tr>
      <w:tr w:rsidR="00975517" w:rsidRPr="007D5F25" w14:paraId="6FFF89A6" w14:textId="77777777" w:rsidTr="00975517">
        <w:trPr>
          <w:jc w:val="center"/>
        </w:trPr>
        <w:tc>
          <w:tcPr>
            <w:tcW w:w="1508" w:type="pct"/>
            <w:tcBorders>
              <w:top w:val="nil"/>
              <w:bottom w:val="nil"/>
            </w:tcBorders>
            <w:shd w:val="clear" w:color="auto" w:fill="auto"/>
          </w:tcPr>
          <w:p w14:paraId="41D31E31" w14:textId="77777777" w:rsidR="00975517" w:rsidRPr="007D5F25" w:rsidRDefault="00975517" w:rsidP="00FF1487">
            <w:pPr>
              <w:spacing w:before="60" w:line="360" w:lineRule="auto"/>
              <w:ind w:left="-110" w:right="-196" w:firstLine="110"/>
              <w:jc w:val="center"/>
              <w:rPr>
                <w:sz w:val="20"/>
              </w:rPr>
            </w:pPr>
            <w:proofErr w:type="spellStart"/>
            <w:r>
              <w:rPr>
                <w:sz w:val="20"/>
              </w:rPr>
              <w:lastRenderedPageBreak/>
              <w:t>X</w:t>
            </w:r>
            <w:r w:rsidRPr="00961FB7">
              <w:rPr>
                <w:sz w:val="20"/>
                <w:vertAlign w:val="subscript"/>
              </w:rPr>
              <w:t>t</w:t>
            </w:r>
            <w:proofErr w:type="spellEnd"/>
          </w:p>
        </w:tc>
        <w:tc>
          <w:tcPr>
            <w:tcW w:w="2009" w:type="pct"/>
            <w:tcBorders>
              <w:top w:val="nil"/>
              <w:bottom w:val="nil"/>
            </w:tcBorders>
          </w:tcPr>
          <w:p w14:paraId="5B3A1877" w14:textId="77777777" w:rsidR="00975517" w:rsidRPr="007D5F25" w:rsidRDefault="00975517" w:rsidP="00FF1487">
            <w:pPr>
              <w:spacing w:before="60" w:line="360" w:lineRule="auto"/>
              <w:ind w:firstLine="0"/>
              <w:jc w:val="center"/>
              <w:rPr>
                <w:sz w:val="20"/>
              </w:rPr>
            </w:pPr>
            <w:r>
              <w:rPr>
                <w:sz w:val="20"/>
              </w:rPr>
              <w:t>ft/rad/sec</w:t>
            </w:r>
            <w:r w:rsidRPr="006175A7">
              <w:rPr>
                <w:sz w:val="20"/>
                <w:vertAlign w:val="superscript"/>
              </w:rPr>
              <w:t>2</w:t>
            </w:r>
          </w:p>
        </w:tc>
        <w:tc>
          <w:tcPr>
            <w:tcW w:w="1483" w:type="pct"/>
            <w:vMerge/>
            <w:shd w:val="clear" w:color="auto" w:fill="auto"/>
          </w:tcPr>
          <w:p w14:paraId="5EC96A4A" w14:textId="77777777" w:rsidR="00975517" w:rsidRPr="00784132" w:rsidRDefault="00975517" w:rsidP="00FF1487">
            <w:pPr>
              <w:spacing w:before="60" w:line="360" w:lineRule="auto"/>
              <w:jc w:val="center"/>
              <w:rPr>
                <w:sz w:val="20"/>
              </w:rPr>
            </w:pPr>
          </w:p>
        </w:tc>
      </w:tr>
      <w:tr w:rsidR="00975517" w:rsidRPr="007D5F25" w14:paraId="4EEAD5A5" w14:textId="77777777" w:rsidTr="00975517">
        <w:trPr>
          <w:jc w:val="center"/>
        </w:trPr>
        <w:tc>
          <w:tcPr>
            <w:tcW w:w="1508" w:type="pct"/>
            <w:tcBorders>
              <w:top w:val="nil"/>
              <w:bottom w:val="nil"/>
            </w:tcBorders>
            <w:shd w:val="clear" w:color="auto" w:fill="auto"/>
          </w:tcPr>
          <w:p w14:paraId="39508D4E" w14:textId="77777777" w:rsidR="00975517" w:rsidRPr="007D5F25" w:rsidRDefault="00975517" w:rsidP="00FF1487">
            <w:pPr>
              <w:spacing w:before="60" w:line="360" w:lineRule="auto"/>
              <w:ind w:left="-110" w:right="-196" w:firstLine="110"/>
              <w:jc w:val="center"/>
              <w:rPr>
                <w:sz w:val="20"/>
              </w:rPr>
            </w:pPr>
            <w:r>
              <w:rPr>
                <w:sz w:val="20"/>
              </w:rPr>
              <w:t>Z</w:t>
            </w:r>
            <w:r w:rsidRPr="00961FB7">
              <w:rPr>
                <w:sz w:val="20"/>
                <w:vertAlign w:val="subscript"/>
              </w:rPr>
              <w:t>u</w:t>
            </w:r>
          </w:p>
        </w:tc>
        <w:tc>
          <w:tcPr>
            <w:tcW w:w="2009" w:type="pct"/>
            <w:tcBorders>
              <w:top w:val="nil"/>
              <w:bottom w:val="nil"/>
            </w:tcBorders>
          </w:tcPr>
          <w:p w14:paraId="6249C7AB" w14:textId="77777777" w:rsidR="00975517" w:rsidRPr="007D5F25" w:rsidRDefault="00975517" w:rsidP="00FF1487">
            <w:pPr>
              <w:spacing w:before="60" w:line="360" w:lineRule="auto"/>
              <w:ind w:firstLine="0"/>
              <w:jc w:val="center"/>
              <w:rPr>
                <w:sz w:val="20"/>
              </w:rPr>
            </w:pPr>
            <w:r>
              <w:rPr>
                <w:sz w:val="20"/>
              </w:rPr>
              <w:t>1/sec</w:t>
            </w:r>
          </w:p>
        </w:tc>
        <w:tc>
          <w:tcPr>
            <w:tcW w:w="1483" w:type="pct"/>
            <w:vMerge/>
            <w:shd w:val="clear" w:color="auto" w:fill="auto"/>
          </w:tcPr>
          <w:p w14:paraId="437DDF43" w14:textId="77777777" w:rsidR="00975517" w:rsidRPr="00784132" w:rsidRDefault="00975517" w:rsidP="00FF1487">
            <w:pPr>
              <w:spacing w:before="60" w:line="360" w:lineRule="auto"/>
              <w:jc w:val="center"/>
              <w:rPr>
                <w:sz w:val="20"/>
              </w:rPr>
            </w:pPr>
          </w:p>
        </w:tc>
      </w:tr>
      <w:tr w:rsidR="00975517" w:rsidRPr="007D5F25" w14:paraId="4ED9B0E8" w14:textId="77777777" w:rsidTr="00975517">
        <w:trPr>
          <w:jc w:val="center"/>
        </w:trPr>
        <w:tc>
          <w:tcPr>
            <w:tcW w:w="1508" w:type="pct"/>
            <w:tcBorders>
              <w:top w:val="nil"/>
              <w:bottom w:val="nil"/>
            </w:tcBorders>
            <w:shd w:val="clear" w:color="auto" w:fill="auto"/>
          </w:tcPr>
          <w:p w14:paraId="2212FFA6" w14:textId="77777777" w:rsidR="00975517" w:rsidRPr="007D5F25" w:rsidRDefault="00975517" w:rsidP="00FF1487">
            <w:pPr>
              <w:spacing w:before="60" w:line="360" w:lineRule="auto"/>
              <w:ind w:left="-110" w:right="-196" w:firstLine="110"/>
              <w:jc w:val="center"/>
              <w:rPr>
                <w:sz w:val="20"/>
              </w:rPr>
            </w:pPr>
            <w:proofErr w:type="spellStart"/>
            <w:r>
              <w:rPr>
                <w:sz w:val="20"/>
              </w:rPr>
              <w:t>Z</w:t>
            </w:r>
            <w:r w:rsidRPr="00961FB7">
              <w:rPr>
                <w:sz w:val="20"/>
                <w:vertAlign w:val="subscript"/>
              </w:rPr>
              <w:t>w</w:t>
            </w:r>
            <w:proofErr w:type="spellEnd"/>
          </w:p>
        </w:tc>
        <w:tc>
          <w:tcPr>
            <w:tcW w:w="2009" w:type="pct"/>
            <w:tcBorders>
              <w:top w:val="nil"/>
              <w:bottom w:val="nil"/>
            </w:tcBorders>
          </w:tcPr>
          <w:p w14:paraId="4DE63B93" w14:textId="77777777" w:rsidR="00975517" w:rsidRPr="007D5F25" w:rsidRDefault="00975517" w:rsidP="00FF1487">
            <w:pPr>
              <w:spacing w:before="60" w:line="360" w:lineRule="auto"/>
              <w:ind w:firstLine="0"/>
              <w:jc w:val="center"/>
              <w:rPr>
                <w:sz w:val="20"/>
              </w:rPr>
            </w:pPr>
            <w:r>
              <w:rPr>
                <w:sz w:val="20"/>
              </w:rPr>
              <w:t>1/sec</w:t>
            </w:r>
          </w:p>
        </w:tc>
        <w:tc>
          <w:tcPr>
            <w:tcW w:w="1483" w:type="pct"/>
            <w:vMerge/>
            <w:shd w:val="clear" w:color="auto" w:fill="auto"/>
          </w:tcPr>
          <w:p w14:paraId="1488600E" w14:textId="77777777" w:rsidR="00975517" w:rsidRPr="00784132" w:rsidRDefault="00975517" w:rsidP="00FF1487">
            <w:pPr>
              <w:spacing w:before="60" w:line="360" w:lineRule="auto"/>
              <w:jc w:val="center"/>
              <w:rPr>
                <w:sz w:val="20"/>
              </w:rPr>
            </w:pPr>
          </w:p>
        </w:tc>
      </w:tr>
      <w:tr w:rsidR="00975517" w:rsidRPr="007D5F25" w14:paraId="6EE8EBCF" w14:textId="77777777" w:rsidTr="00975517">
        <w:trPr>
          <w:jc w:val="center"/>
        </w:trPr>
        <w:tc>
          <w:tcPr>
            <w:tcW w:w="1508" w:type="pct"/>
            <w:tcBorders>
              <w:top w:val="nil"/>
              <w:bottom w:val="nil"/>
            </w:tcBorders>
            <w:shd w:val="clear" w:color="auto" w:fill="auto"/>
          </w:tcPr>
          <w:p w14:paraId="10649A7D" w14:textId="77777777" w:rsidR="00975517" w:rsidRPr="007D5F25" w:rsidRDefault="00975517" w:rsidP="00FF1487">
            <w:pPr>
              <w:spacing w:before="60" w:line="360" w:lineRule="auto"/>
              <w:ind w:left="-110" w:right="-196" w:firstLine="110"/>
              <w:jc w:val="center"/>
              <w:rPr>
                <w:sz w:val="20"/>
              </w:rPr>
            </w:pPr>
            <w:proofErr w:type="spellStart"/>
            <w:r>
              <w:rPr>
                <w:sz w:val="20"/>
              </w:rPr>
              <w:t>Z</w:t>
            </w:r>
            <w:r w:rsidRPr="00961FB7">
              <w:rPr>
                <w:sz w:val="20"/>
                <w:vertAlign w:val="subscript"/>
              </w:rPr>
              <w:t>q</w:t>
            </w:r>
            <w:proofErr w:type="spellEnd"/>
          </w:p>
        </w:tc>
        <w:tc>
          <w:tcPr>
            <w:tcW w:w="2009" w:type="pct"/>
            <w:tcBorders>
              <w:top w:val="nil"/>
              <w:bottom w:val="nil"/>
            </w:tcBorders>
          </w:tcPr>
          <w:p w14:paraId="7E875797" w14:textId="77777777" w:rsidR="00975517" w:rsidRPr="007D5F25" w:rsidRDefault="00975517" w:rsidP="00FF1487">
            <w:pPr>
              <w:spacing w:before="60" w:line="360" w:lineRule="auto"/>
              <w:ind w:firstLine="0"/>
              <w:jc w:val="center"/>
              <w:rPr>
                <w:sz w:val="20"/>
              </w:rPr>
            </w:pPr>
            <w:r>
              <w:rPr>
                <w:sz w:val="20"/>
              </w:rPr>
              <w:t>ft/rad/sec</w:t>
            </w:r>
          </w:p>
        </w:tc>
        <w:tc>
          <w:tcPr>
            <w:tcW w:w="1483" w:type="pct"/>
            <w:vMerge/>
            <w:shd w:val="clear" w:color="auto" w:fill="auto"/>
          </w:tcPr>
          <w:p w14:paraId="2938462D" w14:textId="77777777" w:rsidR="00975517" w:rsidRPr="00784132" w:rsidRDefault="00975517" w:rsidP="00FF1487">
            <w:pPr>
              <w:spacing w:before="60" w:line="360" w:lineRule="auto"/>
              <w:jc w:val="center"/>
              <w:rPr>
                <w:sz w:val="20"/>
              </w:rPr>
            </w:pPr>
          </w:p>
        </w:tc>
      </w:tr>
      <w:tr w:rsidR="00975517" w:rsidRPr="007D5F25" w14:paraId="0B773DA8" w14:textId="77777777" w:rsidTr="00975517">
        <w:trPr>
          <w:jc w:val="center"/>
        </w:trPr>
        <w:tc>
          <w:tcPr>
            <w:tcW w:w="1508" w:type="pct"/>
            <w:tcBorders>
              <w:top w:val="nil"/>
              <w:bottom w:val="nil"/>
            </w:tcBorders>
            <w:shd w:val="clear" w:color="auto" w:fill="auto"/>
          </w:tcPr>
          <w:p w14:paraId="78AB5EA1" w14:textId="77777777" w:rsidR="00975517" w:rsidRPr="007D5F25" w:rsidRDefault="00975517" w:rsidP="00FF1487">
            <w:pPr>
              <w:spacing w:before="60" w:line="360" w:lineRule="auto"/>
              <w:ind w:left="-110" w:right="-196" w:firstLine="110"/>
              <w:jc w:val="center"/>
              <w:rPr>
                <w:sz w:val="20"/>
              </w:rPr>
            </w:pPr>
            <w:r>
              <w:rPr>
                <w:sz w:val="20"/>
              </w:rPr>
              <w:t>Z</w:t>
            </w:r>
            <w:r w:rsidRPr="00961FB7">
              <w:rPr>
                <w:sz w:val="20"/>
                <w:vertAlign w:val="subscript"/>
              </w:rPr>
              <w:t>e</w:t>
            </w:r>
          </w:p>
        </w:tc>
        <w:tc>
          <w:tcPr>
            <w:tcW w:w="2009" w:type="pct"/>
            <w:tcBorders>
              <w:top w:val="nil"/>
              <w:bottom w:val="nil"/>
            </w:tcBorders>
          </w:tcPr>
          <w:p w14:paraId="615A3F32" w14:textId="77777777" w:rsidR="00975517" w:rsidRPr="007D5F25" w:rsidRDefault="00975517" w:rsidP="00FF1487">
            <w:pPr>
              <w:spacing w:before="60" w:line="360" w:lineRule="auto"/>
              <w:ind w:firstLine="0"/>
              <w:jc w:val="center"/>
              <w:rPr>
                <w:sz w:val="20"/>
              </w:rPr>
            </w:pPr>
            <w:r>
              <w:rPr>
                <w:sz w:val="20"/>
              </w:rPr>
              <w:t>ft/rad/sec</w:t>
            </w:r>
            <w:r w:rsidRPr="006175A7">
              <w:rPr>
                <w:sz w:val="20"/>
                <w:vertAlign w:val="superscript"/>
              </w:rPr>
              <w:t>2</w:t>
            </w:r>
          </w:p>
        </w:tc>
        <w:tc>
          <w:tcPr>
            <w:tcW w:w="1483" w:type="pct"/>
            <w:vMerge/>
            <w:tcBorders>
              <w:bottom w:val="nil"/>
            </w:tcBorders>
            <w:shd w:val="clear" w:color="auto" w:fill="auto"/>
          </w:tcPr>
          <w:p w14:paraId="5E3752FB" w14:textId="77777777" w:rsidR="00975517" w:rsidRPr="00784132" w:rsidRDefault="00975517" w:rsidP="00FF1487">
            <w:pPr>
              <w:spacing w:before="60" w:line="360" w:lineRule="auto"/>
              <w:ind w:firstLine="0"/>
              <w:jc w:val="center"/>
              <w:rPr>
                <w:sz w:val="20"/>
              </w:rPr>
            </w:pPr>
          </w:p>
        </w:tc>
      </w:tr>
      <w:tr w:rsidR="00975517" w:rsidRPr="007D5F25" w14:paraId="0153F2FF" w14:textId="77777777" w:rsidTr="00975517">
        <w:trPr>
          <w:jc w:val="center"/>
        </w:trPr>
        <w:tc>
          <w:tcPr>
            <w:tcW w:w="1508" w:type="pct"/>
            <w:tcBorders>
              <w:top w:val="nil"/>
              <w:bottom w:val="nil"/>
            </w:tcBorders>
            <w:shd w:val="clear" w:color="auto" w:fill="auto"/>
          </w:tcPr>
          <w:p w14:paraId="7884FAAB" w14:textId="77777777" w:rsidR="00975517" w:rsidRPr="007D5F25" w:rsidRDefault="00975517" w:rsidP="00FF1487">
            <w:pPr>
              <w:spacing w:before="60" w:line="360" w:lineRule="auto"/>
              <w:ind w:left="-110" w:right="-196" w:firstLine="110"/>
              <w:jc w:val="center"/>
              <w:rPr>
                <w:sz w:val="20"/>
              </w:rPr>
            </w:pPr>
            <w:proofErr w:type="spellStart"/>
            <w:r>
              <w:rPr>
                <w:sz w:val="20"/>
              </w:rPr>
              <w:t>Z</w:t>
            </w:r>
            <w:r w:rsidRPr="00961FB7">
              <w:rPr>
                <w:sz w:val="20"/>
                <w:vertAlign w:val="subscript"/>
              </w:rPr>
              <w:t>t</w:t>
            </w:r>
            <w:proofErr w:type="spellEnd"/>
          </w:p>
        </w:tc>
        <w:tc>
          <w:tcPr>
            <w:tcW w:w="2009" w:type="pct"/>
            <w:tcBorders>
              <w:top w:val="nil"/>
              <w:bottom w:val="nil"/>
            </w:tcBorders>
          </w:tcPr>
          <w:p w14:paraId="20916B82" w14:textId="77777777" w:rsidR="00975517" w:rsidRPr="007D5F25" w:rsidRDefault="00975517" w:rsidP="00FF1487">
            <w:pPr>
              <w:spacing w:before="60" w:line="360" w:lineRule="auto"/>
              <w:ind w:firstLine="0"/>
              <w:jc w:val="center"/>
              <w:rPr>
                <w:sz w:val="20"/>
              </w:rPr>
            </w:pPr>
            <w:r>
              <w:rPr>
                <w:sz w:val="20"/>
              </w:rPr>
              <w:t>ft/rad/sec</w:t>
            </w:r>
            <w:r w:rsidRPr="006175A7">
              <w:rPr>
                <w:sz w:val="20"/>
                <w:vertAlign w:val="superscript"/>
              </w:rPr>
              <w:t>2</w:t>
            </w:r>
          </w:p>
        </w:tc>
        <w:tc>
          <w:tcPr>
            <w:tcW w:w="1483" w:type="pct"/>
            <w:tcBorders>
              <w:top w:val="nil"/>
              <w:bottom w:val="nil"/>
            </w:tcBorders>
            <w:shd w:val="clear" w:color="auto" w:fill="auto"/>
          </w:tcPr>
          <w:p w14:paraId="05D61799" w14:textId="77777777" w:rsidR="00975517" w:rsidRPr="00784132" w:rsidRDefault="00975517" w:rsidP="00FF1487">
            <w:pPr>
              <w:spacing w:before="60" w:line="360" w:lineRule="auto"/>
              <w:ind w:firstLine="0"/>
              <w:jc w:val="center"/>
              <w:rPr>
                <w:sz w:val="20"/>
              </w:rPr>
            </w:pPr>
            <w:r w:rsidRPr="00961FB7">
              <w:rPr>
                <w:sz w:val="20"/>
              </w:rPr>
              <w:t>0.031</w:t>
            </w:r>
          </w:p>
        </w:tc>
      </w:tr>
      <w:tr w:rsidR="00975517" w:rsidRPr="007D5F25" w14:paraId="36824A5C" w14:textId="77777777" w:rsidTr="00975517">
        <w:trPr>
          <w:jc w:val="center"/>
        </w:trPr>
        <w:tc>
          <w:tcPr>
            <w:tcW w:w="1508" w:type="pct"/>
            <w:tcBorders>
              <w:top w:val="nil"/>
              <w:bottom w:val="nil"/>
            </w:tcBorders>
            <w:shd w:val="clear" w:color="auto" w:fill="auto"/>
          </w:tcPr>
          <w:p w14:paraId="0C9DCCC6" w14:textId="77777777" w:rsidR="00975517" w:rsidRPr="007D5F25" w:rsidRDefault="00975517" w:rsidP="00FF1487">
            <w:pPr>
              <w:spacing w:before="60" w:line="360" w:lineRule="auto"/>
              <w:ind w:left="-110" w:right="-196" w:firstLine="110"/>
              <w:jc w:val="center"/>
              <w:rPr>
                <w:sz w:val="20"/>
              </w:rPr>
            </w:pPr>
            <w:r>
              <w:rPr>
                <w:sz w:val="20"/>
              </w:rPr>
              <w:t>M</w:t>
            </w:r>
            <w:r w:rsidRPr="00961FB7">
              <w:rPr>
                <w:sz w:val="20"/>
                <w:vertAlign w:val="subscript"/>
              </w:rPr>
              <w:t>u</w:t>
            </w:r>
          </w:p>
        </w:tc>
        <w:tc>
          <w:tcPr>
            <w:tcW w:w="2009" w:type="pct"/>
            <w:tcBorders>
              <w:top w:val="nil"/>
              <w:bottom w:val="nil"/>
            </w:tcBorders>
          </w:tcPr>
          <w:p w14:paraId="1CC57AE2" w14:textId="77777777" w:rsidR="00975517" w:rsidRPr="007D5F25" w:rsidRDefault="00975517" w:rsidP="00FF1487">
            <w:pPr>
              <w:spacing w:before="60" w:line="360" w:lineRule="auto"/>
              <w:ind w:firstLine="0"/>
              <w:jc w:val="center"/>
              <w:rPr>
                <w:sz w:val="20"/>
              </w:rPr>
            </w:pPr>
            <w:r>
              <w:rPr>
                <w:sz w:val="20"/>
              </w:rPr>
              <w:t>rad/ft/sec</w:t>
            </w:r>
          </w:p>
        </w:tc>
        <w:tc>
          <w:tcPr>
            <w:tcW w:w="1483" w:type="pct"/>
            <w:vMerge w:val="restart"/>
            <w:tcBorders>
              <w:top w:val="nil"/>
            </w:tcBorders>
            <w:shd w:val="clear" w:color="auto" w:fill="auto"/>
          </w:tcPr>
          <w:p w14:paraId="5F0802DC" w14:textId="77777777" w:rsidR="00975517" w:rsidRPr="00961FB7" w:rsidRDefault="00975517" w:rsidP="00FF1487">
            <w:pPr>
              <w:spacing w:before="60" w:line="360" w:lineRule="auto"/>
              <w:ind w:firstLine="0"/>
              <w:jc w:val="center"/>
              <w:rPr>
                <w:sz w:val="20"/>
              </w:rPr>
            </w:pPr>
            <w:r>
              <w:rPr>
                <w:sz w:val="20"/>
              </w:rPr>
              <w:t>-</w:t>
            </w:r>
            <w:r w:rsidRPr="00961FB7">
              <w:rPr>
                <w:sz w:val="20"/>
              </w:rPr>
              <w:t>0.0211</w:t>
            </w:r>
          </w:p>
          <w:p w14:paraId="51629071" w14:textId="77777777" w:rsidR="00975517" w:rsidRPr="00961FB7" w:rsidRDefault="00975517" w:rsidP="00FF1487">
            <w:pPr>
              <w:spacing w:before="60" w:line="360" w:lineRule="auto"/>
              <w:ind w:firstLine="0"/>
              <w:jc w:val="center"/>
              <w:rPr>
                <w:sz w:val="20"/>
              </w:rPr>
            </w:pPr>
            <w:r w:rsidRPr="00961FB7">
              <w:rPr>
                <w:sz w:val="20"/>
              </w:rPr>
              <w:t>0.157</w:t>
            </w:r>
          </w:p>
          <w:p w14:paraId="4D4C3164" w14:textId="77777777" w:rsidR="00975517" w:rsidRPr="00961FB7" w:rsidRDefault="00975517" w:rsidP="00FF1487">
            <w:pPr>
              <w:spacing w:before="60" w:line="360" w:lineRule="auto"/>
              <w:ind w:firstLine="0"/>
              <w:jc w:val="center"/>
              <w:rPr>
                <w:sz w:val="20"/>
              </w:rPr>
            </w:pPr>
            <w:r>
              <w:rPr>
                <w:sz w:val="20"/>
              </w:rPr>
              <w:t>-</w:t>
            </w:r>
            <w:r w:rsidRPr="00961FB7">
              <w:rPr>
                <w:sz w:val="20"/>
              </w:rPr>
              <w:t>0.612</w:t>
            </w:r>
          </w:p>
          <w:p w14:paraId="7F0FAA35" w14:textId="77777777" w:rsidR="00975517" w:rsidRPr="00961FB7" w:rsidRDefault="00975517" w:rsidP="00FF1487">
            <w:pPr>
              <w:spacing w:before="60" w:line="360" w:lineRule="auto"/>
              <w:ind w:firstLine="0"/>
              <w:jc w:val="center"/>
              <w:rPr>
                <w:sz w:val="20"/>
              </w:rPr>
            </w:pPr>
            <w:r w:rsidRPr="00961FB7">
              <w:rPr>
                <w:sz w:val="20"/>
              </w:rPr>
              <w:t>0.459</w:t>
            </w:r>
          </w:p>
          <w:p w14:paraId="1701AE24" w14:textId="77777777" w:rsidR="00975517" w:rsidRPr="00784132" w:rsidRDefault="00975517" w:rsidP="00FF1487">
            <w:pPr>
              <w:spacing w:before="60" w:line="360" w:lineRule="auto"/>
              <w:jc w:val="center"/>
              <w:rPr>
                <w:sz w:val="20"/>
              </w:rPr>
            </w:pPr>
            <w:r w:rsidRPr="00961FB7">
              <w:rPr>
                <w:sz w:val="20"/>
              </w:rPr>
              <w:t>0.0543</w:t>
            </w:r>
          </w:p>
        </w:tc>
      </w:tr>
      <w:tr w:rsidR="00975517" w:rsidRPr="007D5F25" w14:paraId="03E275F8" w14:textId="77777777" w:rsidTr="00975517">
        <w:trPr>
          <w:jc w:val="center"/>
        </w:trPr>
        <w:tc>
          <w:tcPr>
            <w:tcW w:w="1508" w:type="pct"/>
            <w:tcBorders>
              <w:top w:val="nil"/>
              <w:bottom w:val="nil"/>
            </w:tcBorders>
            <w:shd w:val="clear" w:color="auto" w:fill="auto"/>
          </w:tcPr>
          <w:p w14:paraId="3F6B7680" w14:textId="77777777" w:rsidR="00975517" w:rsidRPr="007D5F25" w:rsidRDefault="00975517" w:rsidP="00FF1487">
            <w:pPr>
              <w:spacing w:before="60" w:line="360" w:lineRule="auto"/>
              <w:ind w:left="-110" w:right="-196" w:firstLine="110"/>
              <w:jc w:val="center"/>
              <w:rPr>
                <w:sz w:val="20"/>
              </w:rPr>
            </w:pPr>
            <w:r>
              <w:rPr>
                <w:sz w:val="20"/>
              </w:rPr>
              <w:t>M</w:t>
            </w:r>
            <w:r w:rsidRPr="00961FB7">
              <w:rPr>
                <w:sz w:val="20"/>
                <w:vertAlign w:val="subscript"/>
              </w:rPr>
              <w:t>w</w:t>
            </w:r>
          </w:p>
        </w:tc>
        <w:tc>
          <w:tcPr>
            <w:tcW w:w="2009" w:type="pct"/>
            <w:tcBorders>
              <w:top w:val="nil"/>
              <w:bottom w:val="nil"/>
            </w:tcBorders>
          </w:tcPr>
          <w:p w14:paraId="18ADE67E" w14:textId="77777777" w:rsidR="00975517" w:rsidRPr="007D5F25" w:rsidRDefault="00975517" w:rsidP="00FF1487">
            <w:pPr>
              <w:spacing w:before="60" w:line="360" w:lineRule="auto"/>
              <w:ind w:firstLine="0"/>
              <w:jc w:val="center"/>
              <w:rPr>
                <w:sz w:val="20"/>
              </w:rPr>
            </w:pPr>
            <w:r>
              <w:rPr>
                <w:sz w:val="20"/>
              </w:rPr>
              <w:t>rad/ft/sec</w:t>
            </w:r>
          </w:p>
        </w:tc>
        <w:tc>
          <w:tcPr>
            <w:tcW w:w="1483" w:type="pct"/>
            <w:vMerge/>
            <w:shd w:val="clear" w:color="auto" w:fill="auto"/>
          </w:tcPr>
          <w:p w14:paraId="62702904" w14:textId="77777777" w:rsidR="00975517" w:rsidRPr="00784132" w:rsidRDefault="00975517" w:rsidP="00FF1487">
            <w:pPr>
              <w:spacing w:before="60" w:line="360" w:lineRule="auto"/>
              <w:jc w:val="center"/>
              <w:rPr>
                <w:sz w:val="20"/>
              </w:rPr>
            </w:pPr>
          </w:p>
        </w:tc>
      </w:tr>
      <w:tr w:rsidR="00975517" w:rsidRPr="007D5F25" w14:paraId="5551B70D" w14:textId="77777777" w:rsidTr="00975517">
        <w:trPr>
          <w:jc w:val="center"/>
        </w:trPr>
        <w:tc>
          <w:tcPr>
            <w:tcW w:w="1508" w:type="pct"/>
            <w:tcBorders>
              <w:top w:val="nil"/>
              <w:bottom w:val="nil"/>
            </w:tcBorders>
            <w:shd w:val="clear" w:color="auto" w:fill="auto"/>
          </w:tcPr>
          <w:p w14:paraId="21D453B5" w14:textId="77777777" w:rsidR="00975517" w:rsidRPr="007D5F25" w:rsidRDefault="00975517" w:rsidP="00FF1487">
            <w:pPr>
              <w:spacing w:before="60" w:line="360" w:lineRule="auto"/>
              <w:ind w:left="-110" w:right="-196" w:firstLine="110"/>
              <w:jc w:val="center"/>
              <w:rPr>
                <w:sz w:val="20"/>
              </w:rPr>
            </w:pPr>
            <w:proofErr w:type="spellStart"/>
            <w:r>
              <w:rPr>
                <w:sz w:val="20"/>
              </w:rPr>
              <w:t>M</w:t>
            </w:r>
            <w:r w:rsidRPr="00961FB7">
              <w:rPr>
                <w:sz w:val="20"/>
                <w:vertAlign w:val="subscript"/>
              </w:rPr>
              <w:t>q</w:t>
            </w:r>
            <w:proofErr w:type="spellEnd"/>
          </w:p>
        </w:tc>
        <w:tc>
          <w:tcPr>
            <w:tcW w:w="2009" w:type="pct"/>
            <w:tcBorders>
              <w:top w:val="nil"/>
              <w:bottom w:val="nil"/>
            </w:tcBorders>
          </w:tcPr>
          <w:p w14:paraId="699C0B76" w14:textId="77777777" w:rsidR="00975517" w:rsidRPr="007D5F25" w:rsidRDefault="00975517" w:rsidP="00FF1487">
            <w:pPr>
              <w:spacing w:before="60" w:line="360" w:lineRule="auto"/>
              <w:ind w:firstLine="0"/>
              <w:jc w:val="center"/>
              <w:rPr>
                <w:sz w:val="20"/>
              </w:rPr>
            </w:pPr>
            <w:r>
              <w:rPr>
                <w:sz w:val="20"/>
              </w:rPr>
              <w:t>1/sec</w:t>
            </w:r>
          </w:p>
        </w:tc>
        <w:tc>
          <w:tcPr>
            <w:tcW w:w="1483" w:type="pct"/>
            <w:vMerge/>
            <w:shd w:val="clear" w:color="auto" w:fill="auto"/>
          </w:tcPr>
          <w:p w14:paraId="22709D5D" w14:textId="77777777" w:rsidR="00975517" w:rsidRPr="00784132" w:rsidRDefault="00975517" w:rsidP="00FF1487">
            <w:pPr>
              <w:spacing w:before="60" w:line="360" w:lineRule="auto"/>
              <w:jc w:val="center"/>
              <w:rPr>
                <w:sz w:val="20"/>
              </w:rPr>
            </w:pPr>
          </w:p>
        </w:tc>
      </w:tr>
      <w:tr w:rsidR="00975517" w:rsidRPr="007D5F25" w14:paraId="50AA0B88" w14:textId="77777777" w:rsidTr="00975517">
        <w:trPr>
          <w:jc w:val="center"/>
        </w:trPr>
        <w:tc>
          <w:tcPr>
            <w:tcW w:w="1508" w:type="pct"/>
            <w:tcBorders>
              <w:top w:val="nil"/>
              <w:bottom w:val="nil"/>
            </w:tcBorders>
            <w:shd w:val="clear" w:color="auto" w:fill="auto"/>
          </w:tcPr>
          <w:p w14:paraId="3AE84564" w14:textId="77777777" w:rsidR="00975517" w:rsidRPr="007D5F25" w:rsidRDefault="00975517" w:rsidP="00FF1487">
            <w:pPr>
              <w:spacing w:before="60" w:line="360" w:lineRule="auto"/>
              <w:ind w:left="-110" w:right="-196" w:firstLine="110"/>
              <w:jc w:val="center"/>
              <w:rPr>
                <w:sz w:val="20"/>
              </w:rPr>
            </w:pPr>
            <w:r>
              <w:rPr>
                <w:sz w:val="20"/>
              </w:rPr>
              <w:t>M</w:t>
            </w:r>
            <w:r w:rsidRPr="00961FB7">
              <w:rPr>
                <w:sz w:val="20"/>
                <w:vertAlign w:val="subscript"/>
              </w:rPr>
              <w:t>e</w:t>
            </w:r>
          </w:p>
        </w:tc>
        <w:tc>
          <w:tcPr>
            <w:tcW w:w="2009" w:type="pct"/>
            <w:tcBorders>
              <w:top w:val="nil"/>
              <w:bottom w:val="nil"/>
            </w:tcBorders>
          </w:tcPr>
          <w:p w14:paraId="7BBAD4BB" w14:textId="77777777" w:rsidR="00975517" w:rsidRPr="006175A7" w:rsidRDefault="00975517" w:rsidP="00FF1487">
            <w:pPr>
              <w:spacing w:before="60" w:line="360" w:lineRule="auto"/>
              <w:ind w:firstLine="0"/>
              <w:jc w:val="center"/>
              <w:rPr>
                <w:sz w:val="20"/>
                <w:vertAlign w:val="superscript"/>
              </w:rPr>
            </w:pPr>
            <w:r>
              <w:rPr>
                <w:sz w:val="20"/>
              </w:rPr>
              <w:t>1/sec</w:t>
            </w:r>
            <w:r>
              <w:rPr>
                <w:sz w:val="20"/>
                <w:vertAlign w:val="superscript"/>
              </w:rPr>
              <w:t>2</w:t>
            </w:r>
          </w:p>
        </w:tc>
        <w:tc>
          <w:tcPr>
            <w:tcW w:w="1483" w:type="pct"/>
            <w:vMerge/>
            <w:shd w:val="clear" w:color="auto" w:fill="auto"/>
          </w:tcPr>
          <w:p w14:paraId="49800E1B" w14:textId="77777777" w:rsidR="00975517" w:rsidRPr="00784132" w:rsidRDefault="00975517" w:rsidP="00FF1487">
            <w:pPr>
              <w:spacing w:before="60" w:line="360" w:lineRule="auto"/>
              <w:jc w:val="center"/>
              <w:rPr>
                <w:sz w:val="20"/>
              </w:rPr>
            </w:pPr>
          </w:p>
        </w:tc>
      </w:tr>
      <w:tr w:rsidR="00975517" w:rsidRPr="007D5F25" w14:paraId="344CE573" w14:textId="77777777" w:rsidTr="00975517">
        <w:trPr>
          <w:jc w:val="center"/>
        </w:trPr>
        <w:tc>
          <w:tcPr>
            <w:tcW w:w="1508" w:type="pct"/>
            <w:tcBorders>
              <w:top w:val="nil"/>
              <w:bottom w:val="single" w:sz="4" w:space="0" w:color="auto"/>
            </w:tcBorders>
            <w:shd w:val="clear" w:color="auto" w:fill="auto"/>
          </w:tcPr>
          <w:p w14:paraId="26894590" w14:textId="77777777" w:rsidR="00975517" w:rsidRPr="007D5F25" w:rsidRDefault="00975517" w:rsidP="00FF1487">
            <w:pPr>
              <w:spacing w:before="60" w:line="360" w:lineRule="auto"/>
              <w:ind w:left="-110" w:right="-196" w:firstLine="110"/>
              <w:jc w:val="center"/>
              <w:rPr>
                <w:sz w:val="20"/>
              </w:rPr>
            </w:pPr>
            <w:r>
              <w:rPr>
                <w:sz w:val="20"/>
              </w:rPr>
              <w:t>M</w:t>
            </w:r>
            <w:r w:rsidRPr="00961FB7">
              <w:rPr>
                <w:sz w:val="20"/>
                <w:vertAlign w:val="subscript"/>
              </w:rPr>
              <w:t>t</w:t>
            </w:r>
          </w:p>
        </w:tc>
        <w:tc>
          <w:tcPr>
            <w:tcW w:w="2009" w:type="pct"/>
            <w:tcBorders>
              <w:top w:val="nil"/>
              <w:bottom w:val="single" w:sz="4" w:space="0" w:color="auto"/>
            </w:tcBorders>
          </w:tcPr>
          <w:p w14:paraId="7B3E6107" w14:textId="77777777" w:rsidR="00975517" w:rsidRPr="006175A7" w:rsidRDefault="00975517" w:rsidP="00FF1487">
            <w:pPr>
              <w:spacing w:before="60" w:line="360" w:lineRule="auto"/>
              <w:ind w:firstLine="0"/>
              <w:jc w:val="center"/>
              <w:rPr>
                <w:sz w:val="20"/>
                <w:vertAlign w:val="superscript"/>
              </w:rPr>
            </w:pPr>
            <w:r>
              <w:rPr>
                <w:sz w:val="20"/>
              </w:rPr>
              <w:t>1/sec</w:t>
            </w:r>
            <w:r>
              <w:rPr>
                <w:sz w:val="20"/>
                <w:vertAlign w:val="superscript"/>
              </w:rPr>
              <w:t>2</w:t>
            </w:r>
          </w:p>
        </w:tc>
        <w:tc>
          <w:tcPr>
            <w:tcW w:w="1483" w:type="pct"/>
            <w:vMerge/>
            <w:tcBorders>
              <w:bottom w:val="single" w:sz="4" w:space="0" w:color="auto"/>
            </w:tcBorders>
            <w:shd w:val="clear" w:color="auto" w:fill="auto"/>
          </w:tcPr>
          <w:p w14:paraId="231D40D5" w14:textId="77777777" w:rsidR="00975517" w:rsidRPr="00784132" w:rsidRDefault="00975517" w:rsidP="00FF1487">
            <w:pPr>
              <w:spacing w:before="60" w:line="360" w:lineRule="auto"/>
              <w:ind w:firstLine="0"/>
              <w:jc w:val="center"/>
              <w:rPr>
                <w:sz w:val="20"/>
              </w:rPr>
            </w:pPr>
          </w:p>
        </w:tc>
      </w:tr>
    </w:tbl>
    <w:p w14:paraId="050B3DDB" w14:textId="77777777" w:rsidR="00975517" w:rsidRPr="006218E0" w:rsidRDefault="00975517" w:rsidP="00975517">
      <w:pPr>
        <w:pStyle w:val="p1a"/>
        <w:rPr>
          <w:sz w:val="10"/>
          <w:szCs w:val="6"/>
          <w:lang w:eastAsia="en-US"/>
        </w:rPr>
      </w:pPr>
    </w:p>
    <w:p w14:paraId="313EEA93" w14:textId="1CE25ED6" w:rsidR="00624C9A" w:rsidRPr="005C03E4" w:rsidRDefault="00624C9A" w:rsidP="00612746">
      <w:pPr>
        <w:pStyle w:val="references"/>
        <w:numPr>
          <w:ilvl w:val="0"/>
          <w:numId w:val="0"/>
        </w:numPr>
        <w:spacing w:line="360" w:lineRule="auto"/>
        <w:ind w:left="357" w:hanging="357"/>
        <w:rPr>
          <w:rFonts w:eastAsia="Times New Roman"/>
          <w:noProof w:val="0"/>
          <w:sz w:val="22"/>
          <w:szCs w:val="22"/>
          <w:lang w:eastAsia="de-DE"/>
        </w:rPr>
      </w:pPr>
    </w:p>
    <w:sectPr w:rsidR="00624C9A" w:rsidRPr="005C03E4" w:rsidSect="00111590">
      <w:footerReference w:type="even" r:id="rId232"/>
      <w:footerReference w:type="default" r:id="rId233"/>
      <w:headerReference w:type="first" r:id="rId234"/>
      <w:pgSz w:w="11906" w:h="16838" w:code="9"/>
      <w:pgMar w:top="1440" w:right="1440" w:bottom="1440" w:left="1440"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978B5" w14:textId="77777777" w:rsidR="00116C73" w:rsidRDefault="00116C73">
      <w:r>
        <w:separator/>
      </w:r>
    </w:p>
  </w:endnote>
  <w:endnote w:type="continuationSeparator" w:id="0">
    <w:p w14:paraId="2037BF5B" w14:textId="77777777" w:rsidR="00116C73" w:rsidRDefault="00116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atangChe">
    <w:charset w:val="81"/>
    <w:family w:val="modern"/>
    <w:pitch w:val="fixed"/>
    <w:sig w:usb0="B00002AF" w:usb1="69D77CFB" w:usb2="00000030" w:usb3="00000000" w:csb0="0008009F" w:csb1="00000000"/>
  </w:font>
  <w:font w:name="B Nazanin">
    <w:panose1 w:val="00000700000000000000"/>
    <w:charset w:val="B2"/>
    <w:family w:val="auto"/>
    <w:pitch w:val="variable"/>
    <w:sig w:usb0="00002001"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T19830o00">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HRS">
    <w:altName w:val="Times New Roman"/>
    <w:panose1 w:val="00000000000000000000"/>
    <w:charset w:val="00"/>
    <w:family w:val="roman"/>
    <w:notTrueType/>
    <w:pitch w:val="default"/>
  </w:font>
  <w:font w:name="SFRM1200">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76D72" w14:textId="622BEBE5" w:rsidR="000C0916" w:rsidRDefault="000C0916">
    <w:pPr>
      <w:pStyle w:val="Footer"/>
      <w:jc w:val="center"/>
    </w:pPr>
    <w:r>
      <w:fldChar w:fldCharType="begin"/>
    </w:r>
    <w:r>
      <w:instrText xml:space="preserve"> PAGE   \* MERGEFORMAT </w:instrText>
    </w:r>
    <w:r>
      <w:fldChar w:fldCharType="separate"/>
    </w:r>
    <w:r w:rsidR="00E32D0D">
      <w:rPr>
        <w:noProof/>
      </w:rPr>
      <w:t>20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E58B5" w14:textId="53AD02E4" w:rsidR="000C0916" w:rsidRDefault="000C0916">
    <w:pPr>
      <w:pStyle w:val="Footer"/>
      <w:jc w:val="center"/>
    </w:pPr>
    <w:r>
      <w:fldChar w:fldCharType="begin"/>
    </w:r>
    <w:r>
      <w:instrText xml:space="preserve"> PAGE   \* MERGEFORMAT </w:instrText>
    </w:r>
    <w:r>
      <w:fldChar w:fldCharType="separate"/>
    </w:r>
    <w:r w:rsidR="00E32D0D">
      <w:rPr>
        <w:noProof/>
      </w:rPr>
      <w:t>1</w:t>
    </w:r>
    <w:r w:rsidR="00E32D0D">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FE8CD" w14:textId="77777777" w:rsidR="00116C73" w:rsidRDefault="00116C73" w:rsidP="00895F20">
      <w:pPr>
        <w:ind w:firstLine="0"/>
      </w:pPr>
      <w:r>
        <w:separator/>
      </w:r>
    </w:p>
  </w:footnote>
  <w:footnote w:type="continuationSeparator" w:id="0">
    <w:p w14:paraId="26183071" w14:textId="77777777" w:rsidR="00116C73" w:rsidRDefault="00116C73" w:rsidP="00895F20">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71A96" w14:textId="77777777" w:rsidR="000C0916" w:rsidRDefault="000C0916" w:rsidP="00111590">
    <w:pPr>
      <w:pStyle w:val="Header"/>
      <w:spacing w:before="100" w:beforeAutospacing="1" w:after="100" w:afterAutospacing="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AC73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B49D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8E45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18C8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9" w15:restartNumberingAfterBreak="0">
    <w:nsid w:val="FFFFFF89"/>
    <w:multiLevelType w:val="singleLevel"/>
    <w:tmpl w:val="D1EA798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094D3A"/>
    <w:multiLevelType w:val="hybridMultilevel"/>
    <w:tmpl w:val="FAB6C1E4"/>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1" w15:restartNumberingAfterBreak="0">
    <w:nsid w:val="023306E7"/>
    <w:multiLevelType w:val="hybridMultilevel"/>
    <w:tmpl w:val="E9F4B780"/>
    <w:lvl w:ilvl="0" w:tplc="04090009">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2"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2DE67BE"/>
    <w:multiLevelType w:val="hybridMultilevel"/>
    <w:tmpl w:val="6FB6F79C"/>
    <w:lvl w:ilvl="0" w:tplc="3A843688">
      <w:start w:val="1"/>
      <w:numFmt w:val="decimal"/>
      <w:pStyle w:val="Heading3"/>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E418FD"/>
    <w:multiLevelType w:val="hybridMultilevel"/>
    <w:tmpl w:val="588C4F4A"/>
    <w:lvl w:ilvl="0" w:tplc="4AA87AD4">
      <w:start w:val="1"/>
      <w:numFmt w:val="bullet"/>
      <w:lvlText w:val=""/>
      <w:lvlJc w:val="left"/>
      <w:pPr>
        <w:tabs>
          <w:tab w:val="num" w:pos="720"/>
        </w:tabs>
        <w:ind w:left="720" w:hanging="360"/>
      </w:pPr>
      <w:rPr>
        <w:rFonts w:ascii="Wingdings" w:hAnsi="Wingdings" w:hint="default"/>
      </w:rPr>
    </w:lvl>
    <w:lvl w:ilvl="1" w:tplc="BDA0515E">
      <w:start w:val="1300"/>
      <w:numFmt w:val="bullet"/>
      <w:lvlText w:val=""/>
      <w:lvlJc w:val="left"/>
      <w:pPr>
        <w:tabs>
          <w:tab w:val="num" w:pos="1440"/>
        </w:tabs>
        <w:ind w:left="1440" w:hanging="360"/>
      </w:pPr>
      <w:rPr>
        <w:rFonts w:ascii="Wingdings" w:hAnsi="Wingdings" w:hint="default"/>
      </w:rPr>
    </w:lvl>
    <w:lvl w:ilvl="2" w:tplc="F0FEC34E" w:tentative="1">
      <w:start w:val="1"/>
      <w:numFmt w:val="bullet"/>
      <w:lvlText w:val=""/>
      <w:lvlJc w:val="left"/>
      <w:pPr>
        <w:tabs>
          <w:tab w:val="num" w:pos="2160"/>
        </w:tabs>
        <w:ind w:left="2160" w:hanging="360"/>
      </w:pPr>
      <w:rPr>
        <w:rFonts w:ascii="Wingdings" w:hAnsi="Wingdings" w:hint="default"/>
      </w:rPr>
    </w:lvl>
    <w:lvl w:ilvl="3" w:tplc="32DC98E8" w:tentative="1">
      <w:start w:val="1"/>
      <w:numFmt w:val="bullet"/>
      <w:lvlText w:val=""/>
      <w:lvlJc w:val="left"/>
      <w:pPr>
        <w:tabs>
          <w:tab w:val="num" w:pos="2880"/>
        </w:tabs>
        <w:ind w:left="2880" w:hanging="360"/>
      </w:pPr>
      <w:rPr>
        <w:rFonts w:ascii="Wingdings" w:hAnsi="Wingdings" w:hint="default"/>
      </w:rPr>
    </w:lvl>
    <w:lvl w:ilvl="4" w:tplc="6798AD56" w:tentative="1">
      <w:start w:val="1"/>
      <w:numFmt w:val="bullet"/>
      <w:lvlText w:val=""/>
      <w:lvlJc w:val="left"/>
      <w:pPr>
        <w:tabs>
          <w:tab w:val="num" w:pos="3600"/>
        </w:tabs>
        <w:ind w:left="3600" w:hanging="360"/>
      </w:pPr>
      <w:rPr>
        <w:rFonts w:ascii="Wingdings" w:hAnsi="Wingdings" w:hint="default"/>
      </w:rPr>
    </w:lvl>
    <w:lvl w:ilvl="5" w:tplc="568C9878" w:tentative="1">
      <w:start w:val="1"/>
      <w:numFmt w:val="bullet"/>
      <w:lvlText w:val=""/>
      <w:lvlJc w:val="left"/>
      <w:pPr>
        <w:tabs>
          <w:tab w:val="num" w:pos="4320"/>
        </w:tabs>
        <w:ind w:left="4320" w:hanging="360"/>
      </w:pPr>
      <w:rPr>
        <w:rFonts w:ascii="Wingdings" w:hAnsi="Wingdings" w:hint="default"/>
      </w:rPr>
    </w:lvl>
    <w:lvl w:ilvl="6" w:tplc="A81259DC" w:tentative="1">
      <w:start w:val="1"/>
      <w:numFmt w:val="bullet"/>
      <w:lvlText w:val=""/>
      <w:lvlJc w:val="left"/>
      <w:pPr>
        <w:tabs>
          <w:tab w:val="num" w:pos="5040"/>
        </w:tabs>
        <w:ind w:left="5040" w:hanging="360"/>
      </w:pPr>
      <w:rPr>
        <w:rFonts w:ascii="Wingdings" w:hAnsi="Wingdings" w:hint="default"/>
      </w:rPr>
    </w:lvl>
    <w:lvl w:ilvl="7" w:tplc="A1A6FA80" w:tentative="1">
      <w:start w:val="1"/>
      <w:numFmt w:val="bullet"/>
      <w:lvlText w:val=""/>
      <w:lvlJc w:val="left"/>
      <w:pPr>
        <w:tabs>
          <w:tab w:val="num" w:pos="5760"/>
        </w:tabs>
        <w:ind w:left="5760" w:hanging="360"/>
      </w:pPr>
      <w:rPr>
        <w:rFonts w:ascii="Wingdings" w:hAnsi="Wingdings" w:hint="default"/>
      </w:rPr>
    </w:lvl>
    <w:lvl w:ilvl="8" w:tplc="B4909B5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21050C"/>
    <w:multiLevelType w:val="hybridMultilevel"/>
    <w:tmpl w:val="9BF8F5DE"/>
    <w:lvl w:ilvl="0" w:tplc="04090009">
      <w:start w:val="1"/>
      <w:numFmt w:val="bullet"/>
      <w:lvlText w:val=""/>
      <w:lvlJc w:val="left"/>
      <w:pPr>
        <w:ind w:left="1321" w:hanging="360"/>
      </w:pPr>
      <w:rPr>
        <w:rFonts w:ascii="Wingdings" w:hAnsi="Wingdings" w:hint="default"/>
      </w:rPr>
    </w:lvl>
    <w:lvl w:ilvl="1" w:tplc="04090003" w:tentative="1">
      <w:start w:val="1"/>
      <w:numFmt w:val="bullet"/>
      <w:lvlText w:val="o"/>
      <w:lvlJc w:val="left"/>
      <w:pPr>
        <w:ind w:left="2041" w:hanging="360"/>
      </w:pPr>
      <w:rPr>
        <w:rFonts w:ascii="Courier New" w:hAnsi="Courier New" w:cs="Courier New" w:hint="default"/>
      </w:rPr>
    </w:lvl>
    <w:lvl w:ilvl="2" w:tplc="04090005" w:tentative="1">
      <w:start w:val="1"/>
      <w:numFmt w:val="bullet"/>
      <w:lvlText w:val=""/>
      <w:lvlJc w:val="left"/>
      <w:pPr>
        <w:ind w:left="2761" w:hanging="360"/>
      </w:pPr>
      <w:rPr>
        <w:rFonts w:ascii="Wingdings" w:hAnsi="Wingdings" w:hint="default"/>
      </w:rPr>
    </w:lvl>
    <w:lvl w:ilvl="3" w:tplc="04090001" w:tentative="1">
      <w:start w:val="1"/>
      <w:numFmt w:val="bullet"/>
      <w:lvlText w:val=""/>
      <w:lvlJc w:val="left"/>
      <w:pPr>
        <w:ind w:left="3481" w:hanging="360"/>
      </w:pPr>
      <w:rPr>
        <w:rFonts w:ascii="Symbol" w:hAnsi="Symbol" w:hint="default"/>
      </w:rPr>
    </w:lvl>
    <w:lvl w:ilvl="4" w:tplc="04090003" w:tentative="1">
      <w:start w:val="1"/>
      <w:numFmt w:val="bullet"/>
      <w:lvlText w:val="o"/>
      <w:lvlJc w:val="left"/>
      <w:pPr>
        <w:ind w:left="4201" w:hanging="360"/>
      </w:pPr>
      <w:rPr>
        <w:rFonts w:ascii="Courier New" w:hAnsi="Courier New" w:cs="Courier New" w:hint="default"/>
      </w:rPr>
    </w:lvl>
    <w:lvl w:ilvl="5" w:tplc="04090005" w:tentative="1">
      <w:start w:val="1"/>
      <w:numFmt w:val="bullet"/>
      <w:lvlText w:val=""/>
      <w:lvlJc w:val="left"/>
      <w:pPr>
        <w:ind w:left="4921" w:hanging="360"/>
      </w:pPr>
      <w:rPr>
        <w:rFonts w:ascii="Wingdings" w:hAnsi="Wingdings" w:hint="default"/>
      </w:rPr>
    </w:lvl>
    <w:lvl w:ilvl="6" w:tplc="04090001" w:tentative="1">
      <w:start w:val="1"/>
      <w:numFmt w:val="bullet"/>
      <w:lvlText w:val=""/>
      <w:lvlJc w:val="left"/>
      <w:pPr>
        <w:ind w:left="5641" w:hanging="360"/>
      </w:pPr>
      <w:rPr>
        <w:rFonts w:ascii="Symbol" w:hAnsi="Symbol" w:hint="default"/>
      </w:rPr>
    </w:lvl>
    <w:lvl w:ilvl="7" w:tplc="04090003" w:tentative="1">
      <w:start w:val="1"/>
      <w:numFmt w:val="bullet"/>
      <w:lvlText w:val="o"/>
      <w:lvlJc w:val="left"/>
      <w:pPr>
        <w:ind w:left="6361" w:hanging="360"/>
      </w:pPr>
      <w:rPr>
        <w:rFonts w:ascii="Courier New" w:hAnsi="Courier New" w:cs="Courier New" w:hint="default"/>
      </w:rPr>
    </w:lvl>
    <w:lvl w:ilvl="8" w:tplc="04090005" w:tentative="1">
      <w:start w:val="1"/>
      <w:numFmt w:val="bullet"/>
      <w:lvlText w:val=""/>
      <w:lvlJc w:val="left"/>
      <w:pPr>
        <w:ind w:left="7081" w:hanging="360"/>
      </w:pPr>
      <w:rPr>
        <w:rFonts w:ascii="Wingdings" w:hAnsi="Wingdings" w:hint="default"/>
      </w:rPr>
    </w:lvl>
  </w:abstractNum>
  <w:abstractNum w:abstractNumId="17"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8" w15:restartNumberingAfterBreak="0">
    <w:nsid w:val="4189603E"/>
    <w:multiLevelType w:val="multilevel"/>
    <w:tmpl w:val="F3FA876A"/>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B402DAD"/>
    <w:multiLevelType w:val="multilevel"/>
    <w:tmpl w:val="E16C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7E59FD"/>
    <w:multiLevelType w:val="hybridMultilevel"/>
    <w:tmpl w:val="655C01DE"/>
    <w:lvl w:ilvl="0" w:tplc="04090009">
      <w:start w:val="1"/>
      <w:numFmt w:val="bullet"/>
      <w:lvlText w:val=""/>
      <w:lvlJc w:val="left"/>
      <w:pPr>
        <w:ind w:left="1118"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CA544A"/>
    <w:multiLevelType w:val="singleLevel"/>
    <w:tmpl w:val="562683E0"/>
    <w:lvl w:ilvl="0">
      <w:start w:val="1"/>
      <w:numFmt w:val="decimal"/>
      <w:pStyle w:val="references"/>
      <w:lvlText w:val="[%1]"/>
      <w:lvlJc w:val="left"/>
      <w:pPr>
        <w:tabs>
          <w:tab w:val="num" w:pos="502"/>
        </w:tabs>
        <w:ind w:left="502" w:hanging="360"/>
      </w:pPr>
      <w:rPr>
        <w:rFonts w:ascii="Times New Roman" w:hAnsi="Times New Roman" w:cs="Times New Roman" w:hint="default"/>
        <w:b w:val="0"/>
        <w:bCs w:val="0"/>
        <w:i w:val="0"/>
        <w:iCs w:val="0"/>
        <w:sz w:val="22"/>
        <w:szCs w:val="22"/>
      </w:rPr>
    </w:lvl>
  </w:abstractNum>
  <w:abstractNum w:abstractNumId="22" w15:restartNumberingAfterBreak="0">
    <w:nsid w:val="55295C08"/>
    <w:multiLevelType w:val="hybridMultilevel"/>
    <w:tmpl w:val="E3164C16"/>
    <w:lvl w:ilvl="0" w:tplc="04090009">
      <w:start w:val="1"/>
      <w:numFmt w:val="bullet"/>
      <w:lvlText w:val=""/>
      <w:lvlJc w:val="left"/>
      <w:pPr>
        <w:ind w:left="878" w:hanging="360"/>
      </w:pPr>
      <w:rPr>
        <w:rFonts w:ascii="Wingdings" w:hAnsi="Wingdings"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23"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4"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7" w15:restartNumberingAfterBreak="0">
    <w:nsid w:val="766D16DA"/>
    <w:multiLevelType w:val="hybridMultilevel"/>
    <w:tmpl w:val="95487AB8"/>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756" w:hanging="360"/>
      </w:pPr>
      <w:rPr>
        <w:rFonts w:ascii="Courier New" w:hAnsi="Courier New" w:cs="Courier New" w:hint="default"/>
      </w:rPr>
    </w:lvl>
    <w:lvl w:ilvl="2" w:tplc="04090005" w:tentative="1">
      <w:start w:val="1"/>
      <w:numFmt w:val="bullet"/>
      <w:lvlText w:val=""/>
      <w:lvlJc w:val="left"/>
      <w:pPr>
        <w:ind w:left="2476" w:hanging="360"/>
      </w:pPr>
      <w:rPr>
        <w:rFonts w:ascii="Wingdings" w:hAnsi="Wingdings" w:hint="default"/>
      </w:rPr>
    </w:lvl>
    <w:lvl w:ilvl="3" w:tplc="04090001" w:tentative="1">
      <w:start w:val="1"/>
      <w:numFmt w:val="bullet"/>
      <w:lvlText w:val=""/>
      <w:lvlJc w:val="left"/>
      <w:pPr>
        <w:ind w:left="3196" w:hanging="360"/>
      </w:pPr>
      <w:rPr>
        <w:rFonts w:ascii="Symbol" w:hAnsi="Symbol" w:hint="default"/>
      </w:rPr>
    </w:lvl>
    <w:lvl w:ilvl="4" w:tplc="04090003" w:tentative="1">
      <w:start w:val="1"/>
      <w:numFmt w:val="bullet"/>
      <w:lvlText w:val="o"/>
      <w:lvlJc w:val="left"/>
      <w:pPr>
        <w:ind w:left="3916" w:hanging="360"/>
      </w:pPr>
      <w:rPr>
        <w:rFonts w:ascii="Courier New" w:hAnsi="Courier New" w:cs="Courier New" w:hint="default"/>
      </w:rPr>
    </w:lvl>
    <w:lvl w:ilvl="5" w:tplc="04090005" w:tentative="1">
      <w:start w:val="1"/>
      <w:numFmt w:val="bullet"/>
      <w:lvlText w:val=""/>
      <w:lvlJc w:val="left"/>
      <w:pPr>
        <w:ind w:left="4636" w:hanging="360"/>
      </w:pPr>
      <w:rPr>
        <w:rFonts w:ascii="Wingdings" w:hAnsi="Wingdings" w:hint="default"/>
      </w:rPr>
    </w:lvl>
    <w:lvl w:ilvl="6" w:tplc="04090001" w:tentative="1">
      <w:start w:val="1"/>
      <w:numFmt w:val="bullet"/>
      <w:lvlText w:val=""/>
      <w:lvlJc w:val="left"/>
      <w:pPr>
        <w:ind w:left="5356" w:hanging="360"/>
      </w:pPr>
      <w:rPr>
        <w:rFonts w:ascii="Symbol" w:hAnsi="Symbol" w:hint="default"/>
      </w:rPr>
    </w:lvl>
    <w:lvl w:ilvl="7" w:tplc="04090003" w:tentative="1">
      <w:start w:val="1"/>
      <w:numFmt w:val="bullet"/>
      <w:lvlText w:val="o"/>
      <w:lvlJc w:val="left"/>
      <w:pPr>
        <w:ind w:left="6076" w:hanging="360"/>
      </w:pPr>
      <w:rPr>
        <w:rFonts w:ascii="Courier New" w:hAnsi="Courier New" w:cs="Courier New" w:hint="default"/>
      </w:rPr>
    </w:lvl>
    <w:lvl w:ilvl="8" w:tplc="04090005" w:tentative="1">
      <w:start w:val="1"/>
      <w:numFmt w:val="bullet"/>
      <w:lvlText w:val=""/>
      <w:lvlJc w:val="left"/>
      <w:pPr>
        <w:ind w:left="6796" w:hanging="360"/>
      </w:pPr>
      <w:rPr>
        <w:rFonts w:ascii="Wingdings" w:hAnsi="Wingdings" w:hint="default"/>
      </w:rPr>
    </w:lvl>
  </w:abstractNum>
  <w:abstractNum w:abstractNumId="28" w15:restartNumberingAfterBreak="0">
    <w:nsid w:val="7738779A"/>
    <w:multiLevelType w:val="multilevel"/>
    <w:tmpl w:val="3D3696E0"/>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Style1"/>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30" w15:restartNumberingAfterBreak="0">
    <w:nsid w:val="7D9521C8"/>
    <w:multiLevelType w:val="multilevel"/>
    <w:tmpl w:val="5C64CFB6"/>
    <w:styleLink w:val="referencelist"/>
    <w:lvl w:ilvl="0">
      <w:start w:val="1"/>
      <w:numFmt w:val="decimal"/>
      <w:pStyle w:val="referenceitem"/>
      <w:lvlText w:val="%1."/>
      <w:lvlJc w:val="right"/>
      <w:pPr>
        <w:tabs>
          <w:tab w:val="num" w:pos="383"/>
        </w:tabs>
        <w:ind w:left="383" w:hanging="113"/>
      </w:pPr>
      <w:rPr>
        <w:rFonts w:hint="default"/>
      </w:rPr>
    </w:lvl>
    <w:lvl w:ilvl="1">
      <w:start w:val="1"/>
      <w:numFmt w:val="lowerLetter"/>
      <w:lvlText w:val="%2."/>
      <w:lvlJc w:val="left"/>
      <w:pPr>
        <w:tabs>
          <w:tab w:val="num" w:pos="2053"/>
        </w:tabs>
        <w:ind w:left="2053" w:hanging="360"/>
      </w:pPr>
      <w:rPr>
        <w:rFonts w:hint="default"/>
      </w:rPr>
    </w:lvl>
    <w:lvl w:ilvl="2">
      <w:start w:val="1"/>
      <w:numFmt w:val="lowerRoman"/>
      <w:lvlText w:val="%3."/>
      <w:lvlJc w:val="right"/>
      <w:pPr>
        <w:tabs>
          <w:tab w:val="num" w:pos="2773"/>
        </w:tabs>
        <w:ind w:left="2773" w:hanging="180"/>
      </w:pPr>
      <w:rPr>
        <w:rFonts w:hint="default"/>
      </w:rPr>
    </w:lvl>
    <w:lvl w:ilvl="3">
      <w:start w:val="1"/>
      <w:numFmt w:val="decimal"/>
      <w:lvlText w:val="%4."/>
      <w:lvlJc w:val="left"/>
      <w:pPr>
        <w:tabs>
          <w:tab w:val="num" w:pos="3493"/>
        </w:tabs>
        <w:ind w:left="3493" w:hanging="360"/>
      </w:pPr>
      <w:rPr>
        <w:rFonts w:hint="default"/>
      </w:rPr>
    </w:lvl>
    <w:lvl w:ilvl="4">
      <w:start w:val="1"/>
      <w:numFmt w:val="lowerLetter"/>
      <w:lvlText w:val="%5."/>
      <w:lvlJc w:val="left"/>
      <w:pPr>
        <w:tabs>
          <w:tab w:val="num" w:pos="4213"/>
        </w:tabs>
        <w:ind w:left="4213" w:hanging="360"/>
      </w:pPr>
      <w:rPr>
        <w:rFonts w:hint="default"/>
      </w:rPr>
    </w:lvl>
    <w:lvl w:ilvl="5">
      <w:start w:val="1"/>
      <w:numFmt w:val="lowerRoman"/>
      <w:lvlText w:val="%6."/>
      <w:lvlJc w:val="right"/>
      <w:pPr>
        <w:tabs>
          <w:tab w:val="num" w:pos="4933"/>
        </w:tabs>
        <w:ind w:left="4933" w:hanging="180"/>
      </w:pPr>
      <w:rPr>
        <w:rFonts w:hint="default"/>
      </w:rPr>
    </w:lvl>
    <w:lvl w:ilvl="6">
      <w:start w:val="1"/>
      <w:numFmt w:val="decimal"/>
      <w:lvlText w:val="%7."/>
      <w:lvlJc w:val="left"/>
      <w:pPr>
        <w:tabs>
          <w:tab w:val="num" w:pos="5653"/>
        </w:tabs>
        <w:ind w:left="5653" w:hanging="360"/>
      </w:pPr>
      <w:rPr>
        <w:rFonts w:hint="default"/>
      </w:rPr>
    </w:lvl>
    <w:lvl w:ilvl="7">
      <w:start w:val="1"/>
      <w:numFmt w:val="lowerLetter"/>
      <w:lvlText w:val="%8."/>
      <w:lvlJc w:val="left"/>
      <w:pPr>
        <w:tabs>
          <w:tab w:val="num" w:pos="6373"/>
        </w:tabs>
        <w:ind w:left="6373" w:hanging="360"/>
      </w:pPr>
      <w:rPr>
        <w:rFonts w:hint="default"/>
      </w:rPr>
    </w:lvl>
    <w:lvl w:ilvl="8">
      <w:start w:val="1"/>
      <w:numFmt w:val="lowerRoman"/>
      <w:lvlText w:val="%9."/>
      <w:lvlJc w:val="right"/>
      <w:pPr>
        <w:tabs>
          <w:tab w:val="num" w:pos="7093"/>
        </w:tabs>
        <w:ind w:left="7093" w:hanging="180"/>
      </w:pPr>
      <w:rPr>
        <w:rFonts w:hint="default"/>
      </w:rPr>
    </w:lvl>
  </w:abstractNum>
  <w:num w:numId="1" w16cid:durableId="1674869132">
    <w:abstractNumId w:val="29"/>
  </w:num>
  <w:num w:numId="2" w16cid:durableId="1166938713">
    <w:abstractNumId w:val="12"/>
  </w:num>
  <w:num w:numId="3" w16cid:durableId="939610233">
    <w:abstractNumId w:val="26"/>
  </w:num>
  <w:num w:numId="4" w16cid:durableId="3484046">
    <w:abstractNumId w:val="28"/>
  </w:num>
  <w:num w:numId="5" w16cid:durableId="277177852">
    <w:abstractNumId w:val="30"/>
  </w:num>
  <w:num w:numId="6" w16cid:durableId="24866946">
    <w:abstractNumId w:val="23"/>
  </w:num>
  <w:num w:numId="7" w16cid:durableId="655841759">
    <w:abstractNumId w:val="9"/>
  </w:num>
  <w:num w:numId="8" w16cid:durableId="1397363573">
    <w:abstractNumId w:val="28"/>
  </w:num>
  <w:num w:numId="9" w16cid:durableId="901256117">
    <w:abstractNumId w:val="8"/>
  </w:num>
  <w:num w:numId="10" w16cid:durableId="703479147">
    <w:abstractNumId w:val="30"/>
  </w:num>
  <w:num w:numId="11" w16cid:durableId="788400852">
    <w:abstractNumId w:val="12"/>
  </w:num>
  <w:num w:numId="12" w16cid:durableId="1269315554">
    <w:abstractNumId w:val="26"/>
  </w:num>
  <w:num w:numId="13" w16cid:durableId="447436156">
    <w:abstractNumId w:val="17"/>
  </w:num>
  <w:num w:numId="14" w16cid:durableId="1276252789">
    <w:abstractNumId w:val="7"/>
  </w:num>
  <w:num w:numId="15" w16cid:durableId="1184055656">
    <w:abstractNumId w:val="6"/>
  </w:num>
  <w:num w:numId="16" w16cid:durableId="76512941">
    <w:abstractNumId w:val="5"/>
  </w:num>
  <w:num w:numId="17" w16cid:durableId="1187139515">
    <w:abstractNumId w:val="4"/>
  </w:num>
  <w:num w:numId="18" w16cid:durableId="879590740">
    <w:abstractNumId w:val="3"/>
  </w:num>
  <w:num w:numId="19" w16cid:durableId="1248463866">
    <w:abstractNumId w:val="2"/>
  </w:num>
  <w:num w:numId="20" w16cid:durableId="1007169295">
    <w:abstractNumId w:val="1"/>
  </w:num>
  <w:num w:numId="21" w16cid:durableId="8526191">
    <w:abstractNumId w:val="0"/>
  </w:num>
  <w:num w:numId="22" w16cid:durableId="528838843">
    <w:abstractNumId w:val="14"/>
  </w:num>
  <w:num w:numId="23" w16cid:durableId="1206789906">
    <w:abstractNumId w:val="15"/>
  </w:num>
  <w:num w:numId="24" w16cid:durableId="1571185895">
    <w:abstractNumId w:val="18"/>
  </w:num>
  <w:num w:numId="25" w16cid:durableId="554396855">
    <w:abstractNumId w:val="24"/>
  </w:num>
  <w:num w:numId="26" w16cid:durableId="403798870">
    <w:abstractNumId w:val="21"/>
  </w:num>
  <w:num w:numId="27" w16cid:durableId="193622008">
    <w:abstractNumId w:val="27"/>
  </w:num>
  <w:num w:numId="28" w16cid:durableId="1030838145">
    <w:abstractNumId w:val="16"/>
  </w:num>
  <w:num w:numId="29" w16cid:durableId="198402695">
    <w:abstractNumId w:val="20"/>
  </w:num>
  <w:num w:numId="30" w16cid:durableId="1101681569">
    <w:abstractNumId w:val="22"/>
  </w:num>
  <w:num w:numId="31" w16cid:durableId="116803255">
    <w:abstractNumId w:val="10"/>
  </w:num>
  <w:num w:numId="32" w16cid:durableId="1825848970">
    <w:abstractNumId w:val="28"/>
  </w:num>
  <w:num w:numId="33" w16cid:durableId="351414795">
    <w:abstractNumId w:val="25"/>
  </w:num>
  <w:num w:numId="34" w16cid:durableId="901479907">
    <w:abstractNumId w:val="13"/>
  </w:num>
  <w:num w:numId="35" w16cid:durableId="2066103465">
    <w:abstractNumId w:val="19"/>
  </w:num>
  <w:num w:numId="36" w16cid:durableId="455175179">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drawingGridHorizontalSpacing w:val="100"/>
  <w:displayHorizontalDrawingGridEvery w:val="2"/>
  <w:noPunctuationKerning/>
  <w:characterSpacingControl w:val="doNotCompress"/>
  <w:hdrShapeDefaults>
    <o:shapedefaults v:ext="edit" spidmax="2050" fillcolor="white" stroke="f">
      <v:fill color="white"/>
      <v:stroke weight=".5pt"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4E0"/>
    <w:rsid w:val="0000056A"/>
    <w:rsid w:val="000006A1"/>
    <w:rsid w:val="000006B8"/>
    <w:rsid w:val="00001126"/>
    <w:rsid w:val="00001D94"/>
    <w:rsid w:val="00001E7B"/>
    <w:rsid w:val="00002A50"/>
    <w:rsid w:val="00002D0E"/>
    <w:rsid w:val="0000308A"/>
    <w:rsid w:val="0000336C"/>
    <w:rsid w:val="00003806"/>
    <w:rsid w:val="00003823"/>
    <w:rsid w:val="00003FC7"/>
    <w:rsid w:val="00004021"/>
    <w:rsid w:val="00004A8C"/>
    <w:rsid w:val="0000564F"/>
    <w:rsid w:val="000058CD"/>
    <w:rsid w:val="00006405"/>
    <w:rsid w:val="00007B40"/>
    <w:rsid w:val="00007F40"/>
    <w:rsid w:val="00010AD3"/>
    <w:rsid w:val="00010C58"/>
    <w:rsid w:val="00011A5B"/>
    <w:rsid w:val="00012703"/>
    <w:rsid w:val="00012D58"/>
    <w:rsid w:val="00012D94"/>
    <w:rsid w:val="0001351B"/>
    <w:rsid w:val="00013A12"/>
    <w:rsid w:val="00013F07"/>
    <w:rsid w:val="00013F76"/>
    <w:rsid w:val="00014003"/>
    <w:rsid w:val="00014BE8"/>
    <w:rsid w:val="00015441"/>
    <w:rsid w:val="00015749"/>
    <w:rsid w:val="00015851"/>
    <w:rsid w:val="00015BEC"/>
    <w:rsid w:val="00015E09"/>
    <w:rsid w:val="00015F2B"/>
    <w:rsid w:val="000163D2"/>
    <w:rsid w:val="000166D0"/>
    <w:rsid w:val="000169E6"/>
    <w:rsid w:val="00017D7D"/>
    <w:rsid w:val="00020310"/>
    <w:rsid w:val="000208D0"/>
    <w:rsid w:val="00021B71"/>
    <w:rsid w:val="00021D82"/>
    <w:rsid w:val="00023329"/>
    <w:rsid w:val="00023C69"/>
    <w:rsid w:val="00025269"/>
    <w:rsid w:val="000253AF"/>
    <w:rsid w:val="0002597B"/>
    <w:rsid w:val="00025A93"/>
    <w:rsid w:val="00025D8F"/>
    <w:rsid w:val="000263F9"/>
    <w:rsid w:val="000277EC"/>
    <w:rsid w:val="00027A12"/>
    <w:rsid w:val="00027AD4"/>
    <w:rsid w:val="000304AD"/>
    <w:rsid w:val="000308D9"/>
    <w:rsid w:val="000309B7"/>
    <w:rsid w:val="00030E3E"/>
    <w:rsid w:val="0003135A"/>
    <w:rsid w:val="000315FE"/>
    <w:rsid w:val="00032846"/>
    <w:rsid w:val="00032938"/>
    <w:rsid w:val="00032DFD"/>
    <w:rsid w:val="00032EDE"/>
    <w:rsid w:val="00032FEF"/>
    <w:rsid w:val="00033D3C"/>
    <w:rsid w:val="00033EAF"/>
    <w:rsid w:val="0003428F"/>
    <w:rsid w:val="00034555"/>
    <w:rsid w:val="000360E5"/>
    <w:rsid w:val="00040402"/>
    <w:rsid w:val="00040FF8"/>
    <w:rsid w:val="0004199A"/>
    <w:rsid w:val="0004237E"/>
    <w:rsid w:val="00042D4F"/>
    <w:rsid w:val="0004372B"/>
    <w:rsid w:val="00044F53"/>
    <w:rsid w:val="000457D9"/>
    <w:rsid w:val="000459F9"/>
    <w:rsid w:val="00045BC6"/>
    <w:rsid w:val="0004696A"/>
    <w:rsid w:val="00050124"/>
    <w:rsid w:val="0005021E"/>
    <w:rsid w:val="0005024A"/>
    <w:rsid w:val="00050688"/>
    <w:rsid w:val="000519B4"/>
    <w:rsid w:val="00052D35"/>
    <w:rsid w:val="000538B7"/>
    <w:rsid w:val="00054CC1"/>
    <w:rsid w:val="0005583F"/>
    <w:rsid w:val="00055D27"/>
    <w:rsid w:val="0005696A"/>
    <w:rsid w:val="000569E7"/>
    <w:rsid w:val="00060062"/>
    <w:rsid w:val="000608F5"/>
    <w:rsid w:val="000609A0"/>
    <w:rsid w:val="00061B11"/>
    <w:rsid w:val="00061DF1"/>
    <w:rsid w:val="00062512"/>
    <w:rsid w:val="00063629"/>
    <w:rsid w:val="0006574D"/>
    <w:rsid w:val="00065891"/>
    <w:rsid w:val="00065AEA"/>
    <w:rsid w:val="00066416"/>
    <w:rsid w:val="00066980"/>
    <w:rsid w:val="00067597"/>
    <w:rsid w:val="00067A8E"/>
    <w:rsid w:val="00071299"/>
    <w:rsid w:val="000715CE"/>
    <w:rsid w:val="00071B0C"/>
    <w:rsid w:val="00072A4C"/>
    <w:rsid w:val="00072D18"/>
    <w:rsid w:val="00073696"/>
    <w:rsid w:val="000737BF"/>
    <w:rsid w:val="000740BE"/>
    <w:rsid w:val="000747E5"/>
    <w:rsid w:val="0007498B"/>
    <w:rsid w:val="0007593C"/>
    <w:rsid w:val="00075CE9"/>
    <w:rsid w:val="00077125"/>
    <w:rsid w:val="00077912"/>
    <w:rsid w:val="00080EF2"/>
    <w:rsid w:val="00081DEC"/>
    <w:rsid w:val="00082628"/>
    <w:rsid w:val="00082959"/>
    <w:rsid w:val="00082B71"/>
    <w:rsid w:val="00082D9D"/>
    <w:rsid w:val="0008340B"/>
    <w:rsid w:val="0008374A"/>
    <w:rsid w:val="00084702"/>
    <w:rsid w:val="000862CE"/>
    <w:rsid w:val="000879EB"/>
    <w:rsid w:val="00087E8A"/>
    <w:rsid w:val="00090511"/>
    <w:rsid w:val="00090710"/>
    <w:rsid w:val="00090731"/>
    <w:rsid w:val="00090D08"/>
    <w:rsid w:val="0009100C"/>
    <w:rsid w:val="00092379"/>
    <w:rsid w:val="000927C5"/>
    <w:rsid w:val="000929BD"/>
    <w:rsid w:val="00092FA6"/>
    <w:rsid w:val="00092FD9"/>
    <w:rsid w:val="000932EF"/>
    <w:rsid w:val="000934BA"/>
    <w:rsid w:val="00094656"/>
    <w:rsid w:val="000946A9"/>
    <w:rsid w:val="00095860"/>
    <w:rsid w:val="00095D20"/>
    <w:rsid w:val="00097126"/>
    <w:rsid w:val="00097B24"/>
    <w:rsid w:val="000A0356"/>
    <w:rsid w:val="000A1DF5"/>
    <w:rsid w:val="000A1FE7"/>
    <w:rsid w:val="000A2E55"/>
    <w:rsid w:val="000A3393"/>
    <w:rsid w:val="000A39FE"/>
    <w:rsid w:val="000A5050"/>
    <w:rsid w:val="000A582F"/>
    <w:rsid w:val="000A5F09"/>
    <w:rsid w:val="000A60E7"/>
    <w:rsid w:val="000A6162"/>
    <w:rsid w:val="000B016A"/>
    <w:rsid w:val="000B136E"/>
    <w:rsid w:val="000B1E82"/>
    <w:rsid w:val="000B2266"/>
    <w:rsid w:val="000B424B"/>
    <w:rsid w:val="000B456F"/>
    <w:rsid w:val="000B5202"/>
    <w:rsid w:val="000B5335"/>
    <w:rsid w:val="000B5588"/>
    <w:rsid w:val="000B5A34"/>
    <w:rsid w:val="000B5F70"/>
    <w:rsid w:val="000B6373"/>
    <w:rsid w:val="000B6794"/>
    <w:rsid w:val="000B6A70"/>
    <w:rsid w:val="000B711B"/>
    <w:rsid w:val="000B7CA2"/>
    <w:rsid w:val="000B7E4C"/>
    <w:rsid w:val="000C006D"/>
    <w:rsid w:val="000C0202"/>
    <w:rsid w:val="000C04F0"/>
    <w:rsid w:val="000C0916"/>
    <w:rsid w:val="000C0FE6"/>
    <w:rsid w:val="000C18F2"/>
    <w:rsid w:val="000C1E1E"/>
    <w:rsid w:val="000C2148"/>
    <w:rsid w:val="000C30F1"/>
    <w:rsid w:val="000C4204"/>
    <w:rsid w:val="000C456C"/>
    <w:rsid w:val="000C462B"/>
    <w:rsid w:val="000C49AD"/>
    <w:rsid w:val="000C4C8F"/>
    <w:rsid w:val="000C59DA"/>
    <w:rsid w:val="000C69C6"/>
    <w:rsid w:val="000C75F8"/>
    <w:rsid w:val="000D0D40"/>
    <w:rsid w:val="000D162F"/>
    <w:rsid w:val="000D16FA"/>
    <w:rsid w:val="000D1F73"/>
    <w:rsid w:val="000D2A4D"/>
    <w:rsid w:val="000D3597"/>
    <w:rsid w:val="000D3A19"/>
    <w:rsid w:val="000D3AE5"/>
    <w:rsid w:val="000D3E94"/>
    <w:rsid w:val="000D448F"/>
    <w:rsid w:val="000D4912"/>
    <w:rsid w:val="000D4B52"/>
    <w:rsid w:val="000D5088"/>
    <w:rsid w:val="000D59A8"/>
    <w:rsid w:val="000D5A2C"/>
    <w:rsid w:val="000D6D27"/>
    <w:rsid w:val="000E0068"/>
    <w:rsid w:val="000E06ED"/>
    <w:rsid w:val="000E071F"/>
    <w:rsid w:val="000E0746"/>
    <w:rsid w:val="000E0BB7"/>
    <w:rsid w:val="000E10F8"/>
    <w:rsid w:val="000E1D3F"/>
    <w:rsid w:val="000E271B"/>
    <w:rsid w:val="000E2793"/>
    <w:rsid w:val="000E2C20"/>
    <w:rsid w:val="000E3879"/>
    <w:rsid w:val="000E3B67"/>
    <w:rsid w:val="000E4198"/>
    <w:rsid w:val="000E468C"/>
    <w:rsid w:val="000E486D"/>
    <w:rsid w:val="000E561B"/>
    <w:rsid w:val="000E669C"/>
    <w:rsid w:val="000E6E55"/>
    <w:rsid w:val="000E7367"/>
    <w:rsid w:val="000E741E"/>
    <w:rsid w:val="000F0DC5"/>
    <w:rsid w:val="000F188A"/>
    <w:rsid w:val="000F1D94"/>
    <w:rsid w:val="000F1F28"/>
    <w:rsid w:val="000F35B6"/>
    <w:rsid w:val="000F42BE"/>
    <w:rsid w:val="000F4747"/>
    <w:rsid w:val="000F4B51"/>
    <w:rsid w:val="000F57DC"/>
    <w:rsid w:val="000F5A1B"/>
    <w:rsid w:val="000F6804"/>
    <w:rsid w:val="000F7274"/>
    <w:rsid w:val="000F782C"/>
    <w:rsid w:val="0010012D"/>
    <w:rsid w:val="001008E2"/>
    <w:rsid w:val="00100F84"/>
    <w:rsid w:val="00101043"/>
    <w:rsid w:val="001019E0"/>
    <w:rsid w:val="00101B3C"/>
    <w:rsid w:val="00101B91"/>
    <w:rsid w:val="0010204F"/>
    <w:rsid w:val="0010217D"/>
    <w:rsid w:val="00102E9A"/>
    <w:rsid w:val="00105758"/>
    <w:rsid w:val="00106082"/>
    <w:rsid w:val="001062D0"/>
    <w:rsid w:val="00106514"/>
    <w:rsid w:val="0010655A"/>
    <w:rsid w:val="00106850"/>
    <w:rsid w:val="001071C1"/>
    <w:rsid w:val="001078FD"/>
    <w:rsid w:val="00111590"/>
    <w:rsid w:val="0011159F"/>
    <w:rsid w:val="00111840"/>
    <w:rsid w:val="001126AF"/>
    <w:rsid w:val="00112B29"/>
    <w:rsid w:val="00112D2D"/>
    <w:rsid w:val="00112D64"/>
    <w:rsid w:val="001136D3"/>
    <w:rsid w:val="00114DA7"/>
    <w:rsid w:val="001150F2"/>
    <w:rsid w:val="00115D3F"/>
    <w:rsid w:val="00116C73"/>
    <w:rsid w:val="00116DDD"/>
    <w:rsid w:val="00117769"/>
    <w:rsid w:val="00117989"/>
    <w:rsid w:val="00117A18"/>
    <w:rsid w:val="00117CC9"/>
    <w:rsid w:val="00120D79"/>
    <w:rsid w:val="00121339"/>
    <w:rsid w:val="00121681"/>
    <w:rsid w:val="0012259B"/>
    <w:rsid w:val="0012259C"/>
    <w:rsid w:val="001226C5"/>
    <w:rsid w:val="00122DE3"/>
    <w:rsid w:val="00123BD8"/>
    <w:rsid w:val="001243C9"/>
    <w:rsid w:val="00124648"/>
    <w:rsid w:val="00125047"/>
    <w:rsid w:val="00125481"/>
    <w:rsid w:val="00125564"/>
    <w:rsid w:val="00125F7F"/>
    <w:rsid w:val="001261EE"/>
    <w:rsid w:val="001268DA"/>
    <w:rsid w:val="00126CBD"/>
    <w:rsid w:val="00127063"/>
    <w:rsid w:val="0012751E"/>
    <w:rsid w:val="00127AFA"/>
    <w:rsid w:val="00127DAA"/>
    <w:rsid w:val="00127E80"/>
    <w:rsid w:val="00130728"/>
    <w:rsid w:val="00130BE1"/>
    <w:rsid w:val="0013104B"/>
    <w:rsid w:val="0013187F"/>
    <w:rsid w:val="0013193E"/>
    <w:rsid w:val="001339CF"/>
    <w:rsid w:val="0013429C"/>
    <w:rsid w:val="0013441C"/>
    <w:rsid w:val="0013582A"/>
    <w:rsid w:val="001359FD"/>
    <w:rsid w:val="00135D25"/>
    <w:rsid w:val="001362F0"/>
    <w:rsid w:val="0013666A"/>
    <w:rsid w:val="0013672D"/>
    <w:rsid w:val="00136FF3"/>
    <w:rsid w:val="00140F2E"/>
    <w:rsid w:val="00141AEE"/>
    <w:rsid w:val="00142008"/>
    <w:rsid w:val="00142DAD"/>
    <w:rsid w:val="00143F47"/>
    <w:rsid w:val="00144DE2"/>
    <w:rsid w:val="00145AF7"/>
    <w:rsid w:val="0014634F"/>
    <w:rsid w:val="0014689F"/>
    <w:rsid w:val="00146AED"/>
    <w:rsid w:val="00146EFD"/>
    <w:rsid w:val="0014795C"/>
    <w:rsid w:val="00150C5E"/>
    <w:rsid w:val="001521E7"/>
    <w:rsid w:val="00152546"/>
    <w:rsid w:val="00152ACA"/>
    <w:rsid w:val="00154783"/>
    <w:rsid w:val="00154F91"/>
    <w:rsid w:val="00156210"/>
    <w:rsid w:val="0015632C"/>
    <w:rsid w:val="00156373"/>
    <w:rsid w:val="00156A2C"/>
    <w:rsid w:val="00157121"/>
    <w:rsid w:val="001579CB"/>
    <w:rsid w:val="00160751"/>
    <w:rsid w:val="001609C5"/>
    <w:rsid w:val="00160F18"/>
    <w:rsid w:val="00161146"/>
    <w:rsid w:val="001614B3"/>
    <w:rsid w:val="00161BB7"/>
    <w:rsid w:val="0016212C"/>
    <w:rsid w:val="00162C50"/>
    <w:rsid w:val="00162CC8"/>
    <w:rsid w:val="00163AF4"/>
    <w:rsid w:val="00163B27"/>
    <w:rsid w:val="00163F86"/>
    <w:rsid w:val="0016468B"/>
    <w:rsid w:val="00164D08"/>
    <w:rsid w:val="00164D7E"/>
    <w:rsid w:val="00166003"/>
    <w:rsid w:val="0016678D"/>
    <w:rsid w:val="00167037"/>
    <w:rsid w:val="00167CE8"/>
    <w:rsid w:val="00167F6F"/>
    <w:rsid w:val="00170B26"/>
    <w:rsid w:val="0017136E"/>
    <w:rsid w:val="001720F2"/>
    <w:rsid w:val="001724F5"/>
    <w:rsid w:val="00172752"/>
    <w:rsid w:val="00172A01"/>
    <w:rsid w:val="00172A1B"/>
    <w:rsid w:val="00172EE0"/>
    <w:rsid w:val="00173DCF"/>
    <w:rsid w:val="00174FE4"/>
    <w:rsid w:val="00175A84"/>
    <w:rsid w:val="00175C4E"/>
    <w:rsid w:val="00175CEF"/>
    <w:rsid w:val="00176339"/>
    <w:rsid w:val="00176518"/>
    <w:rsid w:val="00176C52"/>
    <w:rsid w:val="001805CA"/>
    <w:rsid w:val="0018094C"/>
    <w:rsid w:val="001814B2"/>
    <w:rsid w:val="00181914"/>
    <w:rsid w:val="0018235E"/>
    <w:rsid w:val="001831AC"/>
    <w:rsid w:val="001839D4"/>
    <w:rsid w:val="001847A7"/>
    <w:rsid w:val="00184F5D"/>
    <w:rsid w:val="0018508E"/>
    <w:rsid w:val="00185705"/>
    <w:rsid w:val="00185973"/>
    <w:rsid w:val="00185B24"/>
    <w:rsid w:val="00185E09"/>
    <w:rsid w:val="00187343"/>
    <w:rsid w:val="00187E43"/>
    <w:rsid w:val="00187FC4"/>
    <w:rsid w:val="001900FA"/>
    <w:rsid w:val="0019035E"/>
    <w:rsid w:val="001904D5"/>
    <w:rsid w:val="00190935"/>
    <w:rsid w:val="00191911"/>
    <w:rsid w:val="0019239E"/>
    <w:rsid w:val="0019242F"/>
    <w:rsid w:val="00192737"/>
    <w:rsid w:val="001944E0"/>
    <w:rsid w:val="0019472F"/>
    <w:rsid w:val="0019630C"/>
    <w:rsid w:val="001963A4"/>
    <w:rsid w:val="0019664F"/>
    <w:rsid w:val="00196655"/>
    <w:rsid w:val="001968BA"/>
    <w:rsid w:val="00196D95"/>
    <w:rsid w:val="00196FA4"/>
    <w:rsid w:val="001971C3"/>
    <w:rsid w:val="00197516"/>
    <w:rsid w:val="00197686"/>
    <w:rsid w:val="00197737"/>
    <w:rsid w:val="0019785C"/>
    <w:rsid w:val="001978AF"/>
    <w:rsid w:val="001A04E3"/>
    <w:rsid w:val="001A09D2"/>
    <w:rsid w:val="001A0B62"/>
    <w:rsid w:val="001A0E09"/>
    <w:rsid w:val="001A1846"/>
    <w:rsid w:val="001A2E47"/>
    <w:rsid w:val="001A3878"/>
    <w:rsid w:val="001A645C"/>
    <w:rsid w:val="001A6E3D"/>
    <w:rsid w:val="001A7079"/>
    <w:rsid w:val="001B085D"/>
    <w:rsid w:val="001B1521"/>
    <w:rsid w:val="001B1A90"/>
    <w:rsid w:val="001B1B94"/>
    <w:rsid w:val="001B1EFE"/>
    <w:rsid w:val="001B255B"/>
    <w:rsid w:val="001B2D05"/>
    <w:rsid w:val="001B2EFD"/>
    <w:rsid w:val="001B3097"/>
    <w:rsid w:val="001B3678"/>
    <w:rsid w:val="001B3848"/>
    <w:rsid w:val="001B4421"/>
    <w:rsid w:val="001B4547"/>
    <w:rsid w:val="001B460A"/>
    <w:rsid w:val="001B4A7C"/>
    <w:rsid w:val="001B4B96"/>
    <w:rsid w:val="001B5C90"/>
    <w:rsid w:val="001B5E54"/>
    <w:rsid w:val="001B631C"/>
    <w:rsid w:val="001B6A05"/>
    <w:rsid w:val="001B700C"/>
    <w:rsid w:val="001B77A9"/>
    <w:rsid w:val="001B7F2C"/>
    <w:rsid w:val="001B7F5A"/>
    <w:rsid w:val="001C0570"/>
    <w:rsid w:val="001C07AC"/>
    <w:rsid w:val="001C0BF7"/>
    <w:rsid w:val="001C17EB"/>
    <w:rsid w:val="001C1FEF"/>
    <w:rsid w:val="001C245D"/>
    <w:rsid w:val="001C2FE1"/>
    <w:rsid w:val="001C4CFF"/>
    <w:rsid w:val="001C6C40"/>
    <w:rsid w:val="001C70A4"/>
    <w:rsid w:val="001C77FF"/>
    <w:rsid w:val="001D024B"/>
    <w:rsid w:val="001D0340"/>
    <w:rsid w:val="001D09C5"/>
    <w:rsid w:val="001D1A22"/>
    <w:rsid w:val="001D35B3"/>
    <w:rsid w:val="001D38E1"/>
    <w:rsid w:val="001D3E27"/>
    <w:rsid w:val="001D4B7F"/>
    <w:rsid w:val="001D53EB"/>
    <w:rsid w:val="001D5711"/>
    <w:rsid w:val="001E090A"/>
    <w:rsid w:val="001E1175"/>
    <w:rsid w:val="001E1481"/>
    <w:rsid w:val="001E16E8"/>
    <w:rsid w:val="001E1F03"/>
    <w:rsid w:val="001E20CE"/>
    <w:rsid w:val="001E21AD"/>
    <w:rsid w:val="001E2E4C"/>
    <w:rsid w:val="001E3A33"/>
    <w:rsid w:val="001E3A57"/>
    <w:rsid w:val="001E3B5E"/>
    <w:rsid w:val="001E3DB8"/>
    <w:rsid w:val="001E6113"/>
    <w:rsid w:val="001E7190"/>
    <w:rsid w:val="001E727A"/>
    <w:rsid w:val="001E7393"/>
    <w:rsid w:val="001E792A"/>
    <w:rsid w:val="001E7EBF"/>
    <w:rsid w:val="001F10FD"/>
    <w:rsid w:val="001F19B9"/>
    <w:rsid w:val="001F3D4D"/>
    <w:rsid w:val="001F44EA"/>
    <w:rsid w:val="001F4ECE"/>
    <w:rsid w:val="001F5439"/>
    <w:rsid w:val="001F5717"/>
    <w:rsid w:val="001F5EBE"/>
    <w:rsid w:val="001F62B0"/>
    <w:rsid w:val="001F63E9"/>
    <w:rsid w:val="001F6B47"/>
    <w:rsid w:val="001F7F9B"/>
    <w:rsid w:val="00200054"/>
    <w:rsid w:val="002008EE"/>
    <w:rsid w:val="00200F60"/>
    <w:rsid w:val="0020147A"/>
    <w:rsid w:val="00201DD7"/>
    <w:rsid w:val="00204E87"/>
    <w:rsid w:val="00204E89"/>
    <w:rsid w:val="00205E0F"/>
    <w:rsid w:val="00205E4E"/>
    <w:rsid w:val="00206393"/>
    <w:rsid w:val="002070E9"/>
    <w:rsid w:val="002077BE"/>
    <w:rsid w:val="00207BBA"/>
    <w:rsid w:val="002100B1"/>
    <w:rsid w:val="002101A8"/>
    <w:rsid w:val="00210248"/>
    <w:rsid w:val="002105F7"/>
    <w:rsid w:val="002108EE"/>
    <w:rsid w:val="00210DB8"/>
    <w:rsid w:val="00210E83"/>
    <w:rsid w:val="0021134D"/>
    <w:rsid w:val="00211992"/>
    <w:rsid w:val="00212045"/>
    <w:rsid w:val="00212511"/>
    <w:rsid w:val="002126F5"/>
    <w:rsid w:val="00212810"/>
    <w:rsid w:val="00212D94"/>
    <w:rsid w:val="00212E1C"/>
    <w:rsid w:val="00213A7D"/>
    <w:rsid w:val="00213BF1"/>
    <w:rsid w:val="0021415F"/>
    <w:rsid w:val="00214AC2"/>
    <w:rsid w:val="00214B75"/>
    <w:rsid w:val="002154A8"/>
    <w:rsid w:val="00215906"/>
    <w:rsid w:val="00215CF9"/>
    <w:rsid w:val="00215FF1"/>
    <w:rsid w:val="00216102"/>
    <w:rsid w:val="0021702C"/>
    <w:rsid w:val="00217244"/>
    <w:rsid w:val="002206FC"/>
    <w:rsid w:val="00220E13"/>
    <w:rsid w:val="0022139A"/>
    <w:rsid w:val="002224E1"/>
    <w:rsid w:val="0022284B"/>
    <w:rsid w:val="002230FD"/>
    <w:rsid w:val="002233E0"/>
    <w:rsid w:val="002236E3"/>
    <w:rsid w:val="002238E5"/>
    <w:rsid w:val="0022459C"/>
    <w:rsid w:val="0022605F"/>
    <w:rsid w:val="002260BE"/>
    <w:rsid w:val="00226754"/>
    <w:rsid w:val="002269C4"/>
    <w:rsid w:val="00226E54"/>
    <w:rsid w:val="0022746F"/>
    <w:rsid w:val="00227960"/>
    <w:rsid w:val="00227B0D"/>
    <w:rsid w:val="00227CC4"/>
    <w:rsid w:val="002301E6"/>
    <w:rsid w:val="00230274"/>
    <w:rsid w:val="0023046E"/>
    <w:rsid w:val="002305DA"/>
    <w:rsid w:val="0023086D"/>
    <w:rsid w:val="00230C00"/>
    <w:rsid w:val="0023104F"/>
    <w:rsid w:val="00231124"/>
    <w:rsid w:val="00231198"/>
    <w:rsid w:val="00231803"/>
    <w:rsid w:val="0023282D"/>
    <w:rsid w:val="00232A1A"/>
    <w:rsid w:val="00232D44"/>
    <w:rsid w:val="00233797"/>
    <w:rsid w:val="002345A1"/>
    <w:rsid w:val="002348AB"/>
    <w:rsid w:val="00234CBB"/>
    <w:rsid w:val="002354AE"/>
    <w:rsid w:val="00235C01"/>
    <w:rsid w:val="00236A17"/>
    <w:rsid w:val="00236D37"/>
    <w:rsid w:val="0023731D"/>
    <w:rsid w:val="00240321"/>
    <w:rsid w:val="0024032F"/>
    <w:rsid w:val="0024075B"/>
    <w:rsid w:val="00240867"/>
    <w:rsid w:val="002408C8"/>
    <w:rsid w:val="00240D33"/>
    <w:rsid w:val="00240DD7"/>
    <w:rsid w:val="00241A8C"/>
    <w:rsid w:val="002427B1"/>
    <w:rsid w:val="00243193"/>
    <w:rsid w:val="0024352B"/>
    <w:rsid w:val="00243B18"/>
    <w:rsid w:val="00244F20"/>
    <w:rsid w:val="0024529B"/>
    <w:rsid w:val="00245808"/>
    <w:rsid w:val="00245AEF"/>
    <w:rsid w:val="00246BC0"/>
    <w:rsid w:val="002471FB"/>
    <w:rsid w:val="0024724B"/>
    <w:rsid w:val="0024737E"/>
    <w:rsid w:val="00247815"/>
    <w:rsid w:val="002502F9"/>
    <w:rsid w:val="0025080D"/>
    <w:rsid w:val="00251578"/>
    <w:rsid w:val="00251EA5"/>
    <w:rsid w:val="002523D6"/>
    <w:rsid w:val="00252E57"/>
    <w:rsid w:val="00253A10"/>
    <w:rsid w:val="00253F8F"/>
    <w:rsid w:val="002542EE"/>
    <w:rsid w:val="00254404"/>
    <w:rsid w:val="00255275"/>
    <w:rsid w:val="002566C8"/>
    <w:rsid w:val="00257961"/>
    <w:rsid w:val="00257AED"/>
    <w:rsid w:val="002616FE"/>
    <w:rsid w:val="00262528"/>
    <w:rsid w:val="002627B1"/>
    <w:rsid w:val="002630F9"/>
    <w:rsid w:val="002639D9"/>
    <w:rsid w:val="00264407"/>
    <w:rsid w:val="0026513B"/>
    <w:rsid w:val="00265632"/>
    <w:rsid w:val="00265EFD"/>
    <w:rsid w:val="002662AA"/>
    <w:rsid w:val="00266471"/>
    <w:rsid w:val="00266F01"/>
    <w:rsid w:val="00267577"/>
    <w:rsid w:val="00267B03"/>
    <w:rsid w:val="00267D78"/>
    <w:rsid w:val="00267E82"/>
    <w:rsid w:val="00267FFE"/>
    <w:rsid w:val="00270351"/>
    <w:rsid w:val="00270386"/>
    <w:rsid w:val="002703B5"/>
    <w:rsid w:val="00271876"/>
    <w:rsid w:val="00271A9E"/>
    <w:rsid w:val="00272E78"/>
    <w:rsid w:val="00272FDA"/>
    <w:rsid w:val="0027335A"/>
    <w:rsid w:val="0027382C"/>
    <w:rsid w:val="00273CE8"/>
    <w:rsid w:val="0027411A"/>
    <w:rsid w:val="00274440"/>
    <w:rsid w:val="0027496D"/>
    <w:rsid w:val="00274A9B"/>
    <w:rsid w:val="0027506C"/>
    <w:rsid w:val="0027528D"/>
    <w:rsid w:val="002755F4"/>
    <w:rsid w:val="00276404"/>
    <w:rsid w:val="00276A75"/>
    <w:rsid w:val="0027711A"/>
    <w:rsid w:val="00281102"/>
    <w:rsid w:val="002823FC"/>
    <w:rsid w:val="002828EF"/>
    <w:rsid w:val="002832D0"/>
    <w:rsid w:val="002835E5"/>
    <w:rsid w:val="00283CE3"/>
    <w:rsid w:val="0028410E"/>
    <w:rsid w:val="00285BEB"/>
    <w:rsid w:val="00285E45"/>
    <w:rsid w:val="002879EE"/>
    <w:rsid w:val="002903E3"/>
    <w:rsid w:val="002904C6"/>
    <w:rsid w:val="00290709"/>
    <w:rsid w:val="002925C5"/>
    <w:rsid w:val="00295D0B"/>
    <w:rsid w:val="0029609F"/>
    <w:rsid w:val="00296712"/>
    <w:rsid w:val="002A01A4"/>
    <w:rsid w:val="002A0991"/>
    <w:rsid w:val="002A0C8D"/>
    <w:rsid w:val="002A0DFF"/>
    <w:rsid w:val="002A1061"/>
    <w:rsid w:val="002A16F4"/>
    <w:rsid w:val="002A1D18"/>
    <w:rsid w:val="002A250E"/>
    <w:rsid w:val="002A2D3D"/>
    <w:rsid w:val="002A39EE"/>
    <w:rsid w:val="002A42E5"/>
    <w:rsid w:val="002A4602"/>
    <w:rsid w:val="002A4891"/>
    <w:rsid w:val="002A4A69"/>
    <w:rsid w:val="002A53E7"/>
    <w:rsid w:val="002A56B5"/>
    <w:rsid w:val="002A7F43"/>
    <w:rsid w:val="002B0E92"/>
    <w:rsid w:val="002B1577"/>
    <w:rsid w:val="002B2EBF"/>
    <w:rsid w:val="002B401F"/>
    <w:rsid w:val="002B406E"/>
    <w:rsid w:val="002B40B3"/>
    <w:rsid w:val="002B45B3"/>
    <w:rsid w:val="002B479D"/>
    <w:rsid w:val="002B4943"/>
    <w:rsid w:val="002B53C3"/>
    <w:rsid w:val="002B5518"/>
    <w:rsid w:val="002B65DA"/>
    <w:rsid w:val="002B66F5"/>
    <w:rsid w:val="002B75FC"/>
    <w:rsid w:val="002B7863"/>
    <w:rsid w:val="002C0870"/>
    <w:rsid w:val="002C0B76"/>
    <w:rsid w:val="002C110C"/>
    <w:rsid w:val="002C12FC"/>
    <w:rsid w:val="002C1865"/>
    <w:rsid w:val="002C1E3D"/>
    <w:rsid w:val="002C2626"/>
    <w:rsid w:val="002C2F3A"/>
    <w:rsid w:val="002C31E8"/>
    <w:rsid w:val="002C37CD"/>
    <w:rsid w:val="002C37FA"/>
    <w:rsid w:val="002C3C6D"/>
    <w:rsid w:val="002C3D2C"/>
    <w:rsid w:val="002C41B7"/>
    <w:rsid w:val="002C4FDE"/>
    <w:rsid w:val="002C56D3"/>
    <w:rsid w:val="002C5CEF"/>
    <w:rsid w:val="002C5EA6"/>
    <w:rsid w:val="002D0BD1"/>
    <w:rsid w:val="002D1C4E"/>
    <w:rsid w:val="002D20D1"/>
    <w:rsid w:val="002D307F"/>
    <w:rsid w:val="002D322E"/>
    <w:rsid w:val="002D34CD"/>
    <w:rsid w:val="002D3555"/>
    <w:rsid w:val="002D3622"/>
    <w:rsid w:val="002D3BBD"/>
    <w:rsid w:val="002D4BC9"/>
    <w:rsid w:val="002D6BCD"/>
    <w:rsid w:val="002D7236"/>
    <w:rsid w:val="002D7519"/>
    <w:rsid w:val="002D7C3D"/>
    <w:rsid w:val="002E01AA"/>
    <w:rsid w:val="002E024B"/>
    <w:rsid w:val="002E1905"/>
    <w:rsid w:val="002E1DD7"/>
    <w:rsid w:val="002E300A"/>
    <w:rsid w:val="002E323E"/>
    <w:rsid w:val="002E339A"/>
    <w:rsid w:val="002E36AF"/>
    <w:rsid w:val="002E3ADF"/>
    <w:rsid w:val="002E3B00"/>
    <w:rsid w:val="002E3DA2"/>
    <w:rsid w:val="002E485C"/>
    <w:rsid w:val="002E5347"/>
    <w:rsid w:val="002E5A37"/>
    <w:rsid w:val="002E5AD3"/>
    <w:rsid w:val="002E5FA8"/>
    <w:rsid w:val="002E617C"/>
    <w:rsid w:val="002E625A"/>
    <w:rsid w:val="002E674C"/>
    <w:rsid w:val="002E68DC"/>
    <w:rsid w:val="002E68E4"/>
    <w:rsid w:val="002E6ABE"/>
    <w:rsid w:val="002E6BA4"/>
    <w:rsid w:val="002E71B4"/>
    <w:rsid w:val="002E772D"/>
    <w:rsid w:val="002F0591"/>
    <w:rsid w:val="002F092B"/>
    <w:rsid w:val="002F0E46"/>
    <w:rsid w:val="002F1C43"/>
    <w:rsid w:val="002F2020"/>
    <w:rsid w:val="002F2BDF"/>
    <w:rsid w:val="002F3548"/>
    <w:rsid w:val="002F393D"/>
    <w:rsid w:val="002F3CD1"/>
    <w:rsid w:val="002F3D2A"/>
    <w:rsid w:val="002F4B01"/>
    <w:rsid w:val="002F4B62"/>
    <w:rsid w:val="002F4F3D"/>
    <w:rsid w:val="002F56D1"/>
    <w:rsid w:val="002F5DF1"/>
    <w:rsid w:val="002F6F13"/>
    <w:rsid w:val="002F7753"/>
    <w:rsid w:val="00300EB0"/>
    <w:rsid w:val="003025D3"/>
    <w:rsid w:val="00302A60"/>
    <w:rsid w:val="00303015"/>
    <w:rsid w:val="00303CE8"/>
    <w:rsid w:val="003045D1"/>
    <w:rsid w:val="00304E81"/>
    <w:rsid w:val="00305345"/>
    <w:rsid w:val="00305387"/>
    <w:rsid w:val="00305F6B"/>
    <w:rsid w:val="00307282"/>
    <w:rsid w:val="00307A21"/>
    <w:rsid w:val="00307D1B"/>
    <w:rsid w:val="00307F32"/>
    <w:rsid w:val="00307FA4"/>
    <w:rsid w:val="00310C7B"/>
    <w:rsid w:val="003113F5"/>
    <w:rsid w:val="0031143B"/>
    <w:rsid w:val="00311C77"/>
    <w:rsid w:val="00312009"/>
    <w:rsid w:val="00312F45"/>
    <w:rsid w:val="003142BE"/>
    <w:rsid w:val="003145F0"/>
    <w:rsid w:val="0031466D"/>
    <w:rsid w:val="00314833"/>
    <w:rsid w:val="00314B69"/>
    <w:rsid w:val="003150E3"/>
    <w:rsid w:val="00315332"/>
    <w:rsid w:val="003153F8"/>
    <w:rsid w:val="00315EA2"/>
    <w:rsid w:val="003167FA"/>
    <w:rsid w:val="00316E8F"/>
    <w:rsid w:val="00317D83"/>
    <w:rsid w:val="0032016E"/>
    <w:rsid w:val="0032072A"/>
    <w:rsid w:val="00320908"/>
    <w:rsid w:val="00321377"/>
    <w:rsid w:val="003215D7"/>
    <w:rsid w:val="0032209C"/>
    <w:rsid w:val="00322904"/>
    <w:rsid w:val="003229C1"/>
    <w:rsid w:val="00322D9A"/>
    <w:rsid w:val="00322F92"/>
    <w:rsid w:val="00322FC2"/>
    <w:rsid w:val="00323442"/>
    <w:rsid w:val="00324255"/>
    <w:rsid w:val="00325398"/>
    <w:rsid w:val="0032579D"/>
    <w:rsid w:val="0032594F"/>
    <w:rsid w:val="00326441"/>
    <w:rsid w:val="003265E3"/>
    <w:rsid w:val="003310BA"/>
    <w:rsid w:val="00331348"/>
    <w:rsid w:val="003314DA"/>
    <w:rsid w:val="00331D3A"/>
    <w:rsid w:val="00331E72"/>
    <w:rsid w:val="00332704"/>
    <w:rsid w:val="00332F04"/>
    <w:rsid w:val="00332F73"/>
    <w:rsid w:val="003335CA"/>
    <w:rsid w:val="00333913"/>
    <w:rsid w:val="00334C04"/>
    <w:rsid w:val="0033549C"/>
    <w:rsid w:val="00336943"/>
    <w:rsid w:val="00336ADB"/>
    <w:rsid w:val="00337264"/>
    <w:rsid w:val="0034060C"/>
    <w:rsid w:val="0034062B"/>
    <w:rsid w:val="00340688"/>
    <w:rsid w:val="0034174E"/>
    <w:rsid w:val="00341AEA"/>
    <w:rsid w:val="00341F67"/>
    <w:rsid w:val="0034282B"/>
    <w:rsid w:val="00342E69"/>
    <w:rsid w:val="003435AF"/>
    <w:rsid w:val="00344322"/>
    <w:rsid w:val="00344999"/>
    <w:rsid w:val="00344CB2"/>
    <w:rsid w:val="00345258"/>
    <w:rsid w:val="00347EF8"/>
    <w:rsid w:val="00350E2E"/>
    <w:rsid w:val="0035112D"/>
    <w:rsid w:val="0035123D"/>
    <w:rsid w:val="003512D8"/>
    <w:rsid w:val="00351A17"/>
    <w:rsid w:val="00351F1A"/>
    <w:rsid w:val="00352132"/>
    <w:rsid w:val="0035297A"/>
    <w:rsid w:val="00352B9E"/>
    <w:rsid w:val="0035313B"/>
    <w:rsid w:val="003542FC"/>
    <w:rsid w:val="0035513F"/>
    <w:rsid w:val="003554FC"/>
    <w:rsid w:val="00356C07"/>
    <w:rsid w:val="003573AC"/>
    <w:rsid w:val="00357A79"/>
    <w:rsid w:val="0036019E"/>
    <w:rsid w:val="003606CA"/>
    <w:rsid w:val="00360B8E"/>
    <w:rsid w:val="00360EA3"/>
    <w:rsid w:val="00360FAB"/>
    <w:rsid w:val="0036104B"/>
    <w:rsid w:val="00361547"/>
    <w:rsid w:val="00361B80"/>
    <w:rsid w:val="00361F5F"/>
    <w:rsid w:val="00362269"/>
    <w:rsid w:val="0036250D"/>
    <w:rsid w:val="00362A85"/>
    <w:rsid w:val="003633D4"/>
    <w:rsid w:val="00364275"/>
    <w:rsid w:val="0036482E"/>
    <w:rsid w:val="003655E1"/>
    <w:rsid w:val="003658CE"/>
    <w:rsid w:val="0036622B"/>
    <w:rsid w:val="00366782"/>
    <w:rsid w:val="00366873"/>
    <w:rsid w:val="00367275"/>
    <w:rsid w:val="00367988"/>
    <w:rsid w:val="003679DC"/>
    <w:rsid w:val="003700C3"/>
    <w:rsid w:val="003705C1"/>
    <w:rsid w:val="00370864"/>
    <w:rsid w:val="00370921"/>
    <w:rsid w:val="00370EA8"/>
    <w:rsid w:val="00371063"/>
    <w:rsid w:val="003713C3"/>
    <w:rsid w:val="003723B4"/>
    <w:rsid w:val="00372671"/>
    <w:rsid w:val="00372A3E"/>
    <w:rsid w:val="00372CA7"/>
    <w:rsid w:val="00372D8E"/>
    <w:rsid w:val="003731A0"/>
    <w:rsid w:val="003749D9"/>
    <w:rsid w:val="00374E01"/>
    <w:rsid w:val="00376180"/>
    <w:rsid w:val="003767D7"/>
    <w:rsid w:val="00376E56"/>
    <w:rsid w:val="00377276"/>
    <w:rsid w:val="00377424"/>
    <w:rsid w:val="00377BB3"/>
    <w:rsid w:val="003812FA"/>
    <w:rsid w:val="00381D5F"/>
    <w:rsid w:val="00382201"/>
    <w:rsid w:val="00384187"/>
    <w:rsid w:val="00385083"/>
    <w:rsid w:val="0038792B"/>
    <w:rsid w:val="00387EB1"/>
    <w:rsid w:val="003910EF"/>
    <w:rsid w:val="0039123B"/>
    <w:rsid w:val="003913F7"/>
    <w:rsid w:val="0039310E"/>
    <w:rsid w:val="00394676"/>
    <w:rsid w:val="003947C6"/>
    <w:rsid w:val="00394942"/>
    <w:rsid w:val="003949F3"/>
    <w:rsid w:val="003954B2"/>
    <w:rsid w:val="003955D6"/>
    <w:rsid w:val="003962DB"/>
    <w:rsid w:val="003974FE"/>
    <w:rsid w:val="003975DC"/>
    <w:rsid w:val="003976C4"/>
    <w:rsid w:val="00397B3C"/>
    <w:rsid w:val="003A09B5"/>
    <w:rsid w:val="003A13CE"/>
    <w:rsid w:val="003A32F4"/>
    <w:rsid w:val="003A3A01"/>
    <w:rsid w:val="003A4127"/>
    <w:rsid w:val="003A4FF3"/>
    <w:rsid w:val="003A5233"/>
    <w:rsid w:val="003A685C"/>
    <w:rsid w:val="003A7362"/>
    <w:rsid w:val="003B0216"/>
    <w:rsid w:val="003B02AF"/>
    <w:rsid w:val="003B02D8"/>
    <w:rsid w:val="003B05F7"/>
    <w:rsid w:val="003B065A"/>
    <w:rsid w:val="003B0907"/>
    <w:rsid w:val="003B13D1"/>
    <w:rsid w:val="003B17A3"/>
    <w:rsid w:val="003B2A9C"/>
    <w:rsid w:val="003B2F07"/>
    <w:rsid w:val="003B2F39"/>
    <w:rsid w:val="003B32D1"/>
    <w:rsid w:val="003B33F7"/>
    <w:rsid w:val="003B3F17"/>
    <w:rsid w:val="003B4F39"/>
    <w:rsid w:val="003B5BBE"/>
    <w:rsid w:val="003B60D0"/>
    <w:rsid w:val="003B6C3A"/>
    <w:rsid w:val="003B6E03"/>
    <w:rsid w:val="003B70AE"/>
    <w:rsid w:val="003B7599"/>
    <w:rsid w:val="003C04EC"/>
    <w:rsid w:val="003C1A34"/>
    <w:rsid w:val="003C1DC5"/>
    <w:rsid w:val="003C325D"/>
    <w:rsid w:val="003C3B83"/>
    <w:rsid w:val="003C41A4"/>
    <w:rsid w:val="003C43B5"/>
    <w:rsid w:val="003C43D8"/>
    <w:rsid w:val="003C4911"/>
    <w:rsid w:val="003C4993"/>
    <w:rsid w:val="003C5530"/>
    <w:rsid w:val="003C5BCA"/>
    <w:rsid w:val="003C659B"/>
    <w:rsid w:val="003C672A"/>
    <w:rsid w:val="003C6F2C"/>
    <w:rsid w:val="003C7D10"/>
    <w:rsid w:val="003D01F7"/>
    <w:rsid w:val="003D0AA7"/>
    <w:rsid w:val="003D19FB"/>
    <w:rsid w:val="003D1B28"/>
    <w:rsid w:val="003D2190"/>
    <w:rsid w:val="003D440D"/>
    <w:rsid w:val="003D560B"/>
    <w:rsid w:val="003D6980"/>
    <w:rsid w:val="003D6CE6"/>
    <w:rsid w:val="003D6DAC"/>
    <w:rsid w:val="003D7370"/>
    <w:rsid w:val="003E03C2"/>
    <w:rsid w:val="003E06D7"/>
    <w:rsid w:val="003E23AD"/>
    <w:rsid w:val="003E2409"/>
    <w:rsid w:val="003E2A5E"/>
    <w:rsid w:val="003E3032"/>
    <w:rsid w:val="003E32C8"/>
    <w:rsid w:val="003E349A"/>
    <w:rsid w:val="003E3BF2"/>
    <w:rsid w:val="003E4291"/>
    <w:rsid w:val="003E4F91"/>
    <w:rsid w:val="003E5014"/>
    <w:rsid w:val="003E50B0"/>
    <w:rsid w:val="003E5A23"/>
    <w:rsid w:val="003E6BE0"/>
    <w:rsid w:val="003E7EF0"/>
    <w:rsid w:val="003F0EC8"/>
    <w:rsid w:val="003F1792"/>
    <w:rsid w:val="003F185F"/>
    <w:rsid w:val="003F189E"/>
    <w:rsid w:val="003F1D9C"/>
    <w:rsid w:val="003F1DCF"/>
    <w:rsid w:val="003F3ED7"/>
    <w:rsid w:val="003F4000"/>
    <w:rsid w:val="003F4765"/>
    <w:rsid w:val="003F4EB9"/>
    <w:rsid w:val="003F5744"/>
    <w:rsid w:val="003F5A2B"/>
    <w:rsid w:val="003F5E7E"/>
    <w:rsid w:val="003F65A6"/>
    <w:rsid w:val="003F67E1"/>
    <w:rsid w:val="003F6A72"/>
    <w:rsid w:val="003F6D9B"/>
    <w:rsid w:val="003F7690"/>
    <w:rsid w:val="003F7D8B"/>
    <w:rsid w:val="004032B0"/>
    <w:rsid w:val="0040354C"/>
    <w:rsid w:val="0040487B"/>
    <w:rsid w:val="0040686E"/>
    <w:rsid w:val="00407C25"/>
    <w:rsid w:val="00407E28"/>
    <w:rsid w:val="004109DC"/>
    <w:rsid w:val="00412046"/>
    <w:rsid w:val="0041206B"/>
    <w:rsid w:val="00412CEA"/>
    <w:rsid w:val="004133CF"/>
    <w:rsid w:val="00414563"/>
    <w:rsid w:val="00414670"/>
    <w:rsid w:val="004153CD"/>
    <w:rsid w:val="00415769"/>
    <w:rsid w:val="004158AC"/>
    <w:rsid w:val="00415F7A"/>
    <w:rsid w:val="004161F7"/>
    <w:rsid w:val="0041626B"/>
    <w:rsid w:val="004162F7"/>
    <w:rsid w:val="00417BC4"/>
    <w:rsid w:val="0042109F"/>
    <w:rsid w:val="00421E42"/>
    <w:rsid w:val="004229B4"/>
    <w:rsid w:val="0042310C"/>
    <w:rsid w:val="004231AE"/>
    <w:rsid w:val="00423551"/>
    <w:rsid w:val="00423844"/>
    <w:rsid w:val="00423B12"/>
    <w:rsid w:val="00423F1B"/>
    <w:rsid w:val="00424372"/>
    <w:rsid w:val="00424ED0"/>
    <w:rsid w:val="00425067"/>
    <w:rsid w:val="00425922"/>
    <w:rsid w:val="00425D33"/>
    <w:rsid w:val="004267F0"/>
    <w:rsid w:val="004268A7"/>
    <w:rsid w:val="00426C62"/>
    <w:rsid w:val="00427137"/>
    <w:rsid w:val="0042772B"/>
    <w:rsid w:val="00427A2A"/>
    <w:rsid w:val="00427BE8"/>
    <w:rsid w:val="00427E07"/>
    <w:rsid w:val="00431C66"/>
    <w:rsid w:val="004325CD"/>
    <w:rsid w:val="004328A0"/>
    <w:rsid w:val="00432939"/>
    <w:rsid w:val="00433441"/>
    <w:rsid w:val="00435214"/>
    <w:rsid w:val="00435D07"/>
    <w:rsid w:val="004362BD"/>
    <w:rsid w:val="00436948"/>
    <w:rsid w:val="0043737C"/>
    <w:rsid w:val="00437D9A"/>
    <w:rsid w:val="0044009C"/>
    <w:rsid w:val="00441159"/>
    <w:rsid w:val="00441FC0"/>
    <w:rsid w:val="004422CA"/>
    <w:rsid w:val="00442A6C"/>
    <w:rsid w:val="0044304D"/>
    <w:rsid w:val="00443297"/>
    <w:rsid w:val="004435BA"/>
    <w:rsid w:val="00443ADD"/>
    <w:rsid w:val="00444190"/>
    <w:rsid w:val="00444C6C"/>
    <w:rsid w:val="004468C9"/>
    <w:rsid w:val="0044770D"/>
    <w:rsid w:val="004515B1"/>
    <w:rsid w:val="00451B35"/>
    <w:rsid w:val="004520ED"/>
    <w:rsid w:val="00452745"/>
    <w:rsid w:val="00452895"/>
    <w:rsid w:val="00453C76"/>
    <w:rsid w:val="004541A8"/>
    <w:rsid w:val="00454549"/>
    <w:rsid w:val="0045460B"/>
    <w:rsid w:val="00454DD4"/>
    <w:rsid w:val="00456287"/>
    <w:rsid w:val="00457E68"/>
    <w:rsid w:val="0046007B"/>
    <w:rsid w:val="00460540"/>
    <w:rsid w:val="00460669"/>
    <w:rsid w:val="00460802"/>
    <w:rsid w:val="0046106E"/>
    <w:rsid w:val="00461482"/>
    <w:rsid w:val="004621A5"/>
    <w:rsid w:val="004625A3"/>
    <w:rsid w:val="00462814"/>
    <w:rsid w:val="0046415E"/>
    <w:rsid w:val="00464CCF"/>
    <w:rsid w:val="00465193"/>
    <w:rsid w:val="004662D2"/>
    <w:rsid w:val="00466A30"/>
    <w:rsid w:val="0046739B"/>
    <w:rsid w:val="00467638"/>
    <w:rsid w:val="00467A30"/>
    <w:rsid w:val="004705AF"/>
    <w:rsid w:val="004711E9"/>
    <w:rsid w:val="00471631"/>
    <w:rsid w:val="004717AA"/>
    <w:rsid w:val="004717EF"/>
    <w:rsid w:val="00471B63"/>
    <w:rsid w:val="0047305E"/>
    <w:rsid w:val="00473375"/>
    <w:rsid w:val="00473617"/>
    <w:rsid w:val="00473BA0"/>
    <w:rsid w:val="004758D5"/>
    <w:rsid w:val="00476386"/>
    <w:rsid w:val="0047724A"/>
    <w:rsid w:val="00477BA5"/>
    <w:rsid w:val="00477C52"/>
    <w:rsid w:val="00477F90"/>
    <w:rsid w:val="00480393"/>
    <w:rsid w:val="004814B8"/>
    <w:rsid w:val="00482978"/>
    <w:rsid w:val="00482E0F"/>
    <w:rsid w:val="00482EE8"/>
    <w:rsid w:val="00483025"/>
    <w:rsid w:val="0048344D"/>
    <w:rsid w:val="004834B8"/>
    <w:rsid w:val="00483626"/>
    <w:rsid w:val="00483D91"/>
    <w:rsid w:val="00483DFD"/>
    <w:rsid w:val="00483FD5"/>
    <w:rsid w:val="00484AC0"/>
    <w:rsid w:val="00484B29"/>
    <w:rsid w:val="00484DD3"/>
    <w:rsid w:val="004857B3"/>
    <w:rsid w:val="00486D71"/>
    <w:rsid w:val="00487762"/>
    <w:rsid w:val="00487C7A"/>
    <w:rsid w:val="004918B5"/>
    <w:rsid w:val="00493E18"/>
    <w:rsid w:val="00493E7C"/>
    <w:rsid w:val="0049490C"/>
    <w:rsid w:val="004956C3"/>
    <w:rsid w:val="00495761"/>
    <w:rsid w:val="00495F5E"/>
    <w:rsid w:val="00496A36"/>
    <w:rsid w:val="00496CAB"/>
    <w:rsid w:val="00497AD6"/>
    <w:rsid w:val="004A3A43"/>
    <w:rsid w:val="004A59DF"/>
    <w:rsid w:val="004A5CA0"/>
    <w:rsid w:val="004A60D4"/>
    <w:rsid w:val="004A6A19"/>
    <w:rsid w:val="004A7409"/>
    <w:rsid w:val="004A75C4"/>
    <w:rsid w:val="004A7791"/>
    <w:rsid w:val="004A7995"/>
    <w:rsid w:val="004B07B3"/>
    <w:rsid w:val="004B07C0"/>
    <w:rsid w:val="004B135A"/>
    <w:rsid w:val="004B153F"/>
    <w:rsid w:val="004B24A1"/>
    <w:rsid w:val="004B2B71"/>
    <w:rsid w:val="004B41FF"/>
    <w:rsid w:val="004B563C"/>
    <w:rsid w:val="004B58B0"/>
    <w:rsid w:val="004B5A64"/>
    <w:rsid w:val="004B6677"/>
    <w:rsid w:val="004B67BD"/>
    <w:rsid w:val="004B6E95"/>
    <w:rsid w:val="004B79A2"/>
    <w:rsid w:val="004C20E7"/>
    <w:rsid w:val="004C212A"/>
    <w:rsid w:val="004C2656"/>
    <w:rsid w:val="004C2812"/>
    <w:rsid w:val="004C29BE"/>
    <w:rsid w:val="004C2A59"/>
    <w:rsid w:val="004C2BB8"/>
    <w:rsid w:val="004C3A76"/>
    <w:rsid w:val="004C5433"/>
    <w:rsid w:val="004C5C87"/>
    <w:rsid w:val="004C69B3"/>
    <w:rsid w:val="004C6B35"/>
    <w:rsid w:val="004C71E6"/>
    <w:rsid w:val="004D0EA9"/>
    <w:rsid w:val="004D171E"/>
    <w:rsid w:val="004D189F"/>
    <w:rsid w:val="004D1BA7"/>
    <w:rsid w:val="004D2896"/>
    <w:rsid w:val="004D2EED"/>
    <w:rsid w:val="004D3F94"/>
    <w:rsid w:val="004D41DB"/>
    <w:rsid w:val="004D49E8"/>
    <w:rsid w:val="004D4E83"/>
    <w:rsid w:val="004D56E6"/>
    <w:rsid w:val="004D5FF3"/>
    <w:rsid w:val="004D6160"/>
    <w:rsid w:val="004D61AD"/>
    <w:rsid w:val="004D61D8"/>
    <w:rsid w:val="004D6665"/>
    <w:rsid w:val="004D70E3"/>
    <w:rsid w:val="004D7C52"/>
    <w:rsid w:val="004E0276"/>
    <w:rsid w:val="004E0C9D"/>
    <w:rsid w:val="004E1584"/>
    <w:rsid w:val="004E1AF2"/>
    <w:rsid w:val="004E1E22"/>
    <w:rsid w:val="004E22C3"/>
    <w:rsid w:val="004E35C2"/>
    <w:rsid w:val="004E4CDA"/>
    <w:rsid w:val="004E57DD"/>
    <w:rsid w:val="004E6790"/>
    <w:rsid w:val="004E67AF"/>
    <w:rsid w:val="004E6DA4"/>
    <w:rsid w:val="004E7639"/>
    <w:rsid w:val="004E7C8B"/>
    <w:rsid w:val="004F0465"/>
    <w:rsid w:val="004F0D62"/>
    <w:rsid w:val="004F0DE1"/>
    <w:rsid w:val="004F16B4"/>
    <w:rsid w:val="004F1AB4"/>
    <w:rsid w:val="004F1C92"/>
    <w:rsid w:val="004F2379"/>
    <w:rsid w:val="004F3855"/>
    <w:rsid w:val="004F4FC8"/>
    <w:rsid w:val="004F5181"/>
    <w:rsid w:val="004F5EE7"/>
    <w:rsid w:val="004F60BC"/>
    <w:rsid w:val="004F619A"/>
    <w:rsid w:val="004F6474"/>
    <w:rsid w:val="004F661C"/>
    <w:rsid w:val="004F72BC"/>
    <w:rsid w:val="004F7D0D"/>
    <w:rsid w:val="005005D9"/>
    <w:rsid w:val="00500895"/>
    <w:rsid w:val="0050099C"/>
    <w:rsid w:val="00500F39"/>
    <w:rsid w:val="005010B4"/>
    <w:rsid w:val="005014E2"/>
    <w:rsid w:val="00501B8C"/>
    <w:rsid w:val="00502615"/>
    <w:rsid w:val="0050369B"/>
    <w:rsid w:val="00503911"/>
    <w:rsid w:val="00504743"/>
    <w:rsid w:val="005049D3"/>
    <w:rsid w:val="00505B06"/>
    <w:rsid w:val="00506560"/>
    <w:rsid w:val="00507997"/>
    <w:rsid w:val="00510180"/>
    <w:rsid w:val="00511908"/>
    <w:rsid w:val="00511F05"/>
    <w:rsid w:val="00512421"/>
    <w:rsid w:val="0051299C"/>
    <w:rsid w:val="00513070"/>
    <w:rsid w:val="00513A0A"/>
    <w:rsid w:val="00514633"/>
    <w:rsid w:val="00514649"/>
    <w:rsid w:val="00514D18"/>
    <w:rsid w:val="00514EE6"/>
    <w:rsid w:val="0051658B"/>
    <w:rsid w:val="0051700F"/>
    <w:rsid w:val="00520A21"/>
    <w:rsid w:val="00521466"/>
    <w:rsid w:val="00521BC8"/>
    <w:rsid w:val="00522976"/>
    <w:rsid w:val="00522EE6"/>
    <w:rsid w:val="005241C7"/>
    <w:rsid w:val="00524551"/>
    <w:rsid w:val="00525318"/>
    <w:rsid w:val="0052599C"/>
    <w:rsid w:val="005268B1"/>
    <w:rsid w:val="00526D83"/>
    <w:rsid w:val="00530159"/>
    <w:rsid w:val="00530FEE"/>
    <w:rsid w:val="005315BA"/>
    <w:rsid w:val="00531AD9"/>
    <w:rsid w:val="00531E07"/>
    <w:rsid w:val="00532580"/>
    <w:rsid w:val="00532CBD"/>
    <w:rsid w:val="0053302F"/>
    <w:rsid w:val="005333F2"/>
    <w:rsid w:val="00533AEB"/>
    <w:rsid w:val="00533D95"/>
    <w:rsid w:val="00533FA6"/>
    <w:rsid w:val="00534CB1"/>
    <w:rsid w:val="00534DCC"/>
    <w:rsid w:val="00535977"/>
    <w:rsid w:val="00535C0F"/>
    <w:rsid w:val="00535C39"/>
    <w:rsid w:val="0053704E"/>
    <w:rsid w:val="0053710F"/>
    <w:rsid w:val="005377DD"/>
    <w:rsid w:val="00540041"/>
    <w:rsid w:val="00540213"/>
    <w:rsid w:val="00540989"/>
    <w:rsid w:val="005409EE"/>
    <w:rsid w:val="00541083"/>
    <w:rsid w:val="00541E79"/>
    <w:rsid w:val="00542149"/>
    <w:rsid w:val="00544223"/>
    <w:rsid w:val="005448E1"/>
    <w:rsid w:val="00544EF1"/>
    <w:rsid w:val="00544F1D"/>
    <w:rsid w:val="00545144"/>
    <w:rsid w:val="00545248"/>
    <w:rsid w:val="0054630B"/>
    <w:rsid w:val="005465CA"/>
    <w:rsid w:val="00546926"/>
    <w:rsid w:val="00546F48"/>
    <w:rsid w:val="00547C14"/>
    <w:rsid w:val="00551265"/>
    <w:rsid w:val="00551C38"/>
    <w:rsid w:val="00552870"/>
    <w:rsid w:val="00552A6C"/>
    <w:rsid w:val="005534D1"/>
    <w:rsid w:val="005539E7"/>
    <w:rsid w:val="00554574"/>
    <w:rsid w:val="005551CD"/>
    <w:rsid w:val="005568B8"/>
    <w:rsid w:val="00556A00"/>
    <w:rsid w:val="00560415"/>
    <w:rsid w:val="0056119E"/>
    <w:rsid w:val="005614C4"/>
    <w:rsid w:val="00562774"/>
    <w:rsid w:val="005639D5"/>
    <w:rsid w:val="00564239"/>
    <w:rsid w:val="00564769"/>
    <w:rsid w:val="00564B91"/>
    <w:rsid w:val="00564E69"/>
    <w:rsid w:val="00564ED7"/>
    <w:rsid w:val="005662D5"/>
    <w:rsid w:val="00567FEE"/>
    <w:rsid w:val="00570554"/>
    <w:rsid w:val="0057119E"/>
    <w:rsid w:val="00571515"/>
    <w:rsid w:val="005717A6"/>
    <w:rsid w:val="005719EF"/>
    <w:rsid w:val="0057233D"/>
    <w:rsid w:val="005728C7"/>
    <w:rsid w:val="00572E4D"/>
    <w:rsid w:val="00573649"/>
    <w:rsid w:val="00573DC2"/>
    <w:rsid w:val="0057529F"/>
    <w:rsid w:val="005760B5"/>
    <w:rsid w:val="00576104"/>
    <w:rsid w:val="00576777"/>
    <w:rsid w:val="00576921"/>
    <w:rsid w:val="00576C16"/>
    <w:rsid w:val="00576E34"/>
    <w:rsid w:val="005779DD"/>
    <w:rsid w:val="005808CB"/>
    <w:rsid w:val="005818F0"/>
    <w:rsid w:val="00581C44"/>
    <w:rsid w:val="005822C5"/>
    <w:rsid w:val="0058231B"/>
    <w:rsid w:val="005835E1"/>
    <w:rsid w:val="005846B6"/>
    <w:rsid w:val="00584C20"/>
    <w:rsid w:val="005857EC"/>
    <w:rsid w:val="00585878"/>
    <w:rsid w:val="00586F6B"/>
    <w:rsid w:val="005870D3"/>
    <w:rsid w:val="00587357"/>
    <w:rsid w:val="005873EF"/>
    <w:rsid w:val="00587BEE"/>
    <w:rsid w:val="00590DF6"/>
    <w:rsid w:val="00590E23"/>
    <w:rsid w:val="00591219"/>
    <w:rsid w:val="00591666"/>
    <w:rsid w:val="00591DF3"/>
    <w:rsid w:val="00591FBA"/>
    <w:rsid w:val="00592522"/>
    <w:rsid w:val="00592696"/>
    <w:rsid w:val="0059417B"/>
    <w:rsid w:val="00595757"/>
    <w:rsid w:val="005959A1"/>
    <w:rsid w:val="00596480"/>
    <w:rsid w:val="00596E3D"/>
    <w:rsid w:val="00597076"/>
    <w:rsid w:val="0059799A"/>
    <w:rsid w:val="00597A95"/>
    <w:rsid w:val="005A06C0"/>
    <w:rsid w:val="005A0DE6"/>
    <w:rsid w:val="005A14D4"/>
    <w:rsid w:val="005A158D"/>
    <w:rsid w:val="005A18AB"/>
    <w:rsid w:val="005A1A76"/>
    <w:rsid w:val="005A2504"/>
    <w:rsid w:val="005A289B"/>
    <w:rsid w:val="005A2C9D"/>
    <w:rsid w:val="005A2E29"/>
    <w:rsid w:val="005A323D"/>
    <w:rsid w:val="005A3BD2"/>
    <w:rsid w:val="005A3EE1"/>
    <w:rsid w:val="005A42E5"/>
    <w:rsid w:val="005A47E9"/>
    <w:rsid w:val="005A52E6"/>
    <w:rsid w:val="005A5F79"/>
    <w:rsid w:val="005A60E3"/>
    <w:rsid w:val="005A750A"/>
    <w:rsid w:val="005A7DD8"/>
    <w:rsid w:val="005B0EF1"/>
    <w:rsid w:val="005B1574"/>
    <w:rsid w:val="005B16E0"/>
    <w:rsid w:val="005B2B4B"/>
    <w:rsid w:val="005B32AC"/>
    <w:rsid w:val="005B3736"/>
    <w:rsid w:val="005B374D"/>
    <w:rsid w:val="005B3BA1"/>
    <w:rsid w:val="005B3D33"/>
    <w:rsid w:val="005B3F88"/>
    <w:rsid w:val="005B44FF"/>
    <w:rsid w:val="005B4AE4"/>
    <w:rsid w:val="005B5044"/>
    <w:rsid w:val="005B555E"/>
    <w:rsid w:val="005B654F"/>
    <w:rsid w:val="005B67EB"/>
    <w:rsid w:val="005B754A"/>
    <w:rsid w:val="005C03E4"/>
    <w:rsid w:val="005C0AA7"/>
    <w:rsid w:val="005C1809"/>
    <w:rsid w:val="005C2295"/>
    <w:rsid w:val="005C29E0"/>
    <w:rsid w:val="005C29E8"/>
    <w:rsid w:val="005C2D97"/>
    <w:rsid w:val="005C393D"/>
    <w:rsid w:val="005C4157"/>
    <w:rsid w:val="005C4FA5"/>
    <w:rsid w:val="005C510A"/>
    <w:rsid w:val="005C5EC2"/>
    <w:rsid w:val="005C70FB"/>
    <w:rsid w:val="005C77E5"/>
    <w:rsid w:val="005C7B8A"/>
    <w:rsid w:val="005C7D36"/>
    <w:rsid w:val="005D0F85"/>
    <w:rsid w:val="005D1418"/>
    <w:rsid w:val="005D172C"/>
    <w:rsid w:val="005D187B"/>
    <w:rsid w:val="005D2315"/>
    <w:rsid w:val="005D2379"/>
    <w:rsid w:val="005D2939"/>
    <w:rsid w:val="005D4C36"/>
    <w:rsid w:val="005D5BE3"/>
    <w:rsid w:val="005D7168"/>
    <w:rsid w:val="005E026B"/>
    <w:rsid w:val="005E0479"/>
    <w:rsid w:val="005E0D70"/>
    <w:rsid w:val="005E0E81"/>
    <w:rsid w:val="005E1D29"/>
    <w:rsid w:val="005E1E39"/>
    <w:rsid w:val="005E29DF"/>
    <w:rsid w:val="005E316C"/>
    <w:rsid w:val="005E55D0"/>
    <w:rsid w:val="005E55DD"/>
    <w:rsid w:val="005E5958"/>
    <w:rsid w:val="005E5BFD"/>
    <w:rsid w:val="005E5E25"/>
    <w:rsid w:val="005E6539"/>
    <w:rsid w:val="005E6B6B"/>
    <w:rsid w:val="005E6D92"/>
    <w:rsid w:val="005E77CD"/>
    <w:rsid w:val="005F0547"/>
    <w:rsid w:val="005F0840"/>
    <w:rsid w:val="005F13B9"/>
    <w:rsid w:val="005F1602"/>
    <w:rsid w:val="005F26E2"/>
    <w:rsid w:val="005F2833"/>
    <w:rsid w:val="005F2D19"/>
    <w:rsid w:val="005F361D"/>
    <w:rsid w:val="005F3875"/>
    <w:rsid w:val="005F3938"/>
    <w:rsid w:val="005F3B25"/>
    <w:rsid w:val="005F3DAD"/>
    <w:rsid w:val="005F4EB2"/>
    <w:rsid w:val="005F4EB3"/>
    <w:rsid w:val="005F5D8D"/>
    <w:rsid w:val="00600F0A"/>
    <w:rsid w:val="00601896"/>
    <w:rsid w:val="00601F65"/>
    <w:rsid w:val="00602473"/>
    <w:rsid w:val="00602887"/>
    <w:rsid w:val="00604424"/>
    <w:rsid w:val="00604913"/>
    <w:rsid w:val="00604BA8"/>
    <w:rsid w:val="006052E9"/>
    <w:rsid w:val="006058F7"/>
    <w:rsid w:val="00605BA8"/>
    <w:rsid w:val="006062AE"/>
    <w:rsid w:val="0060679E"/>
    <w:rsid w:val="00606A00"/>
    <w:rsid w:val="00606E7F"/>
    <w:rsid w:val="00607D66"/>
    <w:rsid w:val="00610B6E"/>
    <w:rsid w:val="006118C1"/>
    <w:rsid w:val="0061213E"/>
    <w:rsid w:val="00612746"/>
    <w:rsid w:val="00612A1B"/>
    <w:rsid w:val="00612B4F"/>
    <w:rsid w:val="00612BDF"/>
    <w:rsid w:val="00612D27"/>
    <w:rsid w:val="006131AC"/>
    <w:rsid w:val="006140DC"/>
    <w:rsid w:val="00614531"/>
    <w:rsid w:val="006147AE"/>
    <w:rsid w:val="0061522E"/>
    <w:rsid w:val="00616817"/>
    <w:rsid w:val="006171F4"/>
    <w:rsid w:val="006174B5"/>
    <w:rsid w:val="006175A7"/>
    <w:rsid w:val="006178B5"/>
    <w:rsid w:val="00620028"/>
    <w:rsid w:val="00620973"/>
    <w:rsid w:val="00620DDF"/>
    <w:rsid w:val="00621228"/>
    <w:rsid w:val="00621289"/>
    <w:rsid w:val="006218E0"/>
    <w:rsid w:val="00621D72"/>
    <w:rsid w:val="00622BD9"/>
    <w:rsid w:val="00622F3D"/>
    <w:rsid w:val="006230CD"/>
    <w:rsid w:val="006232AD"/>
    <w:rsid w:val="00623E43"/>
    <w:rsid w:val="006241E1"/>
    <w:rsid w:val="0062480E"/>
    <w:rsid w:val="00624C9A"/>
    <w:rsid w:val="006258CB"/>
    <w:rsid w:val="00625C35"/>
    <w:rsid w:val="00625C3B"/>
    <w:rsid w:val="00625DBC"/>
    <w:rsid w:val="0062751B"/>
    <w:rsid w:val="00627BE3"/>
    <w:rsid w:val="00627D6A"/>
    <w:rsid w:val="00627DD0"/>
    <w:rsid w:val="006303A4"/>
    <w:rsid w:val="0063049B"/>
    <w:rsid w:val="006311A5"/>
    <w:rsid w:val="00631A9F"/>
    <w:rsid w:val="00631BEB"/>
    <w:rsid w:val="00632663"/>
    <w:rsid w:val="00632D2F"/>
    <w:rsid w:val="00632D55"/>
    <w:rsid w:val="006333AC"/>
    <w:rsid w:val="00634BAD"/>
    <w:rsid w:val="00635AEE"/>
    <w:rsid w:val="00635BFD"/>
    <w:rsid w:val="00635C72"/>
    <w:rsid w:val="00635EC2"/>
    <w:rsid w:val="00636B56"/>
    <w:rsid w:val="00636D30"/>
    <w:rsid w:val="00637545"/>
    <w:rsid w:val="00637DFE"/>
    <w:rsid w:val="006403F8"/>
    <w:rsid w:val="006404D2"/>
    <w:rsid w:val="00642073"/>
    <w:rsid w:val="006436F4"/>
    <w:rsid w:val="00643BE3"/>
    <w:rsid w:val="00643E2C"/>
    <w:rsid w:val="0064443C"/>
    <w:rsid w:val="006451BB"/>
    <w:rsid w:val="0064521C"/>
    <w:rsid w:val="00645722"/>
    <w:rsid w:val="00645A77"/>
    <w:rsid w:val="00645D5F"/>
    <w:rsid w:val="006464DF"/>
    <w:rsid w:val="006468BC"/>
    <w:rsid w:val="006469B8"/>
    <w:rsid w:val="00650190"/>
    <w:rsid w:val="006506D8"/>
    <w:rsid w:val="00650CEB"/>
    <w:rsid w:val="006539B0"/>
    <w:rsid w:val="00653A1B"/>
    <w:rsid w:val="0065405B"/>
    <w:rsid w:val="00654896"/>
    <w:rsid w:val="006556A4"/>
    <w:rsid w:val="00656155"/>
    <w:rsid w:val="00657B24"/>
    <w:rsid w:val="00661424"/>
    <w:rsid w:val="00662173"/>
    <w:rsid w:val="006622F9"/>
    <w:rsid w:val="0066250C"/>
    <w:rsid w:val="006628EA"/>
    <w:rsid w:val="00662C76"/>
    <w:rsid w:val="006635D7"/>
    <w:rsid w:val="006650C5"/>
    <w:rsid w:val="00665D9A"/>
    <w:rsid w:val="0067124D"/>
    <w:rsid w:val="006713CE"/>
    <w:rsid w:val="00672186"/>
    <w:rsid w:val="0067354E"/>
    <w:rsid w:val="00673747"/>
    <w:rsid w:val="006738CE"/>
    <w:rsid w:val="00674B0E"/>
    <w:rsid w:val="00674CEB"/>
    <w:rsid w:val="006750C2"/>
    <w:rsid w:val="0067559E"/>
    <w:rsid w:val="00675AB1"/>
    <w:rsid w:val="00676CE0"/>
    <w:rsid w:val="00676FA9"/>
    <w:rsid w:val="006771EA"/>
    <w:rsid w:val="006778FD"/>
    <w:rsid w:val="0068057D"/>
    <w:rsid w:val="0068131F"/>
    <w:rsid w:val="00681903"/>
    <w:rsid w:val="00681E7A"/>
    <w:rsid w:val="006823C0"/>
    <w:rsid w:val="006827E5"/>
    <w:rsid w:val="00682A22"/>
    <w:rsid w:val="00682AC2"/>
    <w:rsid w:val="006837DD"/>
    <w:rsid w:val="00684AC1"/>
    <w:rsid w:val="00684B5F"/>
    <w:rsid w:val="0068561E"/>
    <w:rsid w:val="006856F2"/>
    <w:rsid w:val="006864F5"/>
    <w:rsid w:val="00687527"/>
    <w:rsid w:val="006877F5"/>
    <w:rsid w:val="006877F8"/>
    <w:rsid w:val="00687B90"/>
    <w:rsid w:val="00690F07"/>
    <w:rsid w:val="00692708"/>
    <w:rsid w:val="006934EA"/>
    <w:rsid w:val="006942FE"/>
    <w:rsid w:val="0069487E"/>
    <w:rsid w:val="00695B99"/>
    <w:rsid w:val="00695F82"/>
    <w:rsid w:val="00696160"/>
    <w:rsid w:val="006968F0"/>
    <w:rsid w:val="00697652"/>
    <w:rsid w:val="006979B4"/>
    <w:rsid w:val="006A030A"/>
    <w:rsid w:val="006A082A"/>
    <w:rsid w:val="006A0A38"/>
    <w:rsid w:val="006A1D3F"/>
    <w:rsid w:val="006A2486"/>
    <w:rsid w:val="006A2989"/>
    <w:rsid w:val="006A2D75"/>
    <w:rsid w:val="006A4214"/>
    <w:rsid w:val="006A490C"/>
    <w:rsid w:val="006A4BEB"/>
    <w:rsid w:val="006A53D9"/>
    <w:rsid w:val="006A5D0F"/>
    <w:rsid w:val="006A5DAC"/>
    <w:rsid w:val="006A5F82"/>
    <w:rsid w:val="006A645F"/>
    <w:rsid w:val="006A6A8E"/>
    <w:rsid w:val="006A6B22"/>
    <w:rsid w:val="006A777C"/>
    <w:rsid w:val="006B14D2"/>
    <w:rsid w:val="006B184A"/>
    <w:rsid w:val="006B19BA"/>
    <w:rsid w:val="006B1BEC"/>
    <w:rsid w:val="006B1D3D"/>
    <w:rsid w:val="006B26A5"/>
    <w:rsid w:val="006B3EFA"/>
    <w:rsid w:val="006B3F10"/>
    <w:rsid w:val="006B4E76"/>
    <w:rsid w:val="006B525F"/>
    <w:rsid w:val="006B5B4A"/>
    <w:rsid w:val="006B67FD"/>
    <w:rsid w:val="006B6928"/>
    <w:rsid w:val="006B6C48"/>
    <w:rsid w:val="006B6CE9"/>
    <w:rsid w:val="006B7AAA"/>
    <w:rsid w:val="006B7F5F"/>
    <w:rsid w:val="006C0AD3"/>
    <w:rsid w:val="006C10E1"/>
    <w:rsid w:val="006C11AC"/>
    <w:rsid w:val="006C147F"/>
    <w:rsid w:val="006C14C4"/>
    <w:rsid w:val="006C1EEF"/>
    <w:rsid w:val="006C2548"/>
    <w:rsid w:val="006C27C0"/>
    <w:rsid w:val="006C2F23"/>
    <w:rsid w:val="006C4B17"/>
    <w:rsid w:val="006C4F04"/>
    <w:rsid w:val="006C5082"/>
    <w:rsid w:val="006C5790"/>
    <w:rsid w:val="006C5AC6"/>
    <w:rsid w:val="006C5BF9"/>
    <w:rsid w:val="006C68C6"/>
    <w:rsid w:val="006C6A5E"/>
    <w:rsid w:val="006C74CC"/>
    <w:rsid w:val="006C7DA2"/>
    <w:rsid w:val="006D0723"/>
    <w:rsid w:val="006D080A"/>
    <w:rsid w:val="006D0A13"/>
    <w:rsid w:val="006D0CAC"/>
    <w:rsid w:val="006D1CFB"/>
    <w:rsid w:val="006D1D82"/>
    <w:rsid w:val="006D216D"/>
    <w:rsid w:val="006D3344"/>
    <w:rsid w:val="006D34A5"/>
    <w:rsid w:val="006D3826"/>
    <w:rsid w:val="006D38FB"/>
    <w:rsid w:val="006D3B83"/>
    <w:rsid w:val="006D5722"/>
    <w:rsid w:val="006D57C3"/>
    <w:rsid w:val="006D6382"/>
    <w:rsid w:val="006D63CD"/>
    <w:rsid w:val="006D65F9"/>
    <w:rsid w:val="006D7C9C"/>
    <w:rsid w:val="006D7EC8"/>
    <w:rsid w:val="006E00D5"/>
    <w:rsid w:val="006E031A"/>
    <w:rsid w:val="006E044F"/>
    <w:rsid w:val="006E0838"/>
    <w:rsid w:val="006E1321"/>
    <w:rsid w:val="006E1652"/>
    <w:rsid w:val="006E2341"/>
    <w:rsid w:val="006E28F3"/>
    <w:rsid w:val="006E2D72"/>
    <w:rsid w:val="006E4900"/>
    <w:rsid w:val="006E4ED6"/>
    <w:rsid w:val="006E5099"/>
    <w:rsid w:val="006E6D01"/>
    <w:rsid w:val="006E6DDF"/>
    <w:rsid w:val="006E73FC"/>
    <w:rsid w:val="006F030A"/>
    <w:rsid w:val="006F064E"/>
    <w:rsid w:val="006F077C"/>
    <w:rsid w:val="006F1A0C"/>
    <w:rsid w:val="006F1D7F"/>
    <w:rsid w:val="006F1F04"/>
    <w:rsid w:val="006F257F"/>
    <w:rsid w:val="006F3415"/>
    <w:rsid w:val="006F36DB"/>
    <w:rsid w:val="006F3A53"/>
    <w:rsid w:val="006F459A"/>
    <w:rsid w:val="006F5130"/>
    <w:rsid w:val="006F6193"/>
    <w:rsid w:val="006F693C"/>
    <w:rsid w:val="006F7930"/>
    <w:rsid w:val="007005EB"/>
    <w:rsid w:val="00700A0C"/>
    <w:rsid w:val="00700A69"/>
    <w:rsid w:val="00700FE9"/>
    <w:rsid w:val="00701AF4"/>
    <w:rsid w:val="007020C7"/>
    <w:rsid w:val="00702546"/>
    <w:rsid w:val="0070270D"/>
    <w:rsid w:val="007027E6"/>
    <w:rsid w:val="00702F2F"/>
    <w:rsid w:val="007031B8"/>
    <w:rsid w:val="00703587"/>
    <w:rsid w:val="0070371D"/>
    <w:rsid w:val="00703829"/>
    <w:rsid w:val="00703F40"/>
    <w:rsid w:val="00703F5E"/>
    <w:rsid w:val="0070443C"/>
    <w:rsid w:val="007046F5"/>
    <w:rsid w:val="00705120"/>
    <w:rsid w:val="007051E6"/>
    <w:rsid w:val="00705806"/>
    <w:rsid w:val="00706891"/>
    <w:rsid w:val="00706A12"/>
    <w:rsid w:val="00707327"/>
    <w:rsid w:val="007103D9"/>
    <w:rsid w:val="0071054E"/>
    <w:rsid w:val="007106A2"/>
    <w:rsid w:val="00710767"/>
    <w:rsid w:val="00711B89"/>
    <w:rsid w:val="00712230"/>
    <w:rsid w:val="007131BC"/>
    <w:rsid w:val="00713620"/>
    <w:rsid w:val="00713AC0"/>
    <w:rsid w:val="007146B0"/>
    <w:rsid w:val="0071492F"/>
    <w:rsid w:val="00714E9D"/>
    <w:rsid w:val="00715993"/>
    <w:rsid w:val="00716116"/>
    <w:rsid w:val="00717CC4"/>
    <w:rsid w:val="00721210"/>
    <w:rsid w:val="00721446"/>
    <w:rsid w:val="00721F55"/>
    <w:rsid w:val="00722393"/>
    <w:rsid w:val="007229C4"/>
    <w:rsid w:val="00722FCD"/>
    <w:rsid w:val="00725223"/>
    <w:rsid w:val="00725882"/>
    <w:rsid w:val="00725AEE"/>
    <w:rsid w:val="00725D5D"/>
    <w:rsid w:val="00725F56"/>
    <w:rsid w:val="00726A40"/>
    <w:rsid w:val="00726BC2"/>
    <w:rsid w:val="00726F80"/>
    <w:rsid w:val="007278E2"/>
    <w:rsid w:val="007301F2"/>
    <w:rsid w:val="00730343"/>
    <w:rsid w:val="007304ED"/>
    <w:rsid w:val="00731244"/>
    <w:rsid w:val="00731519"/>
    <w:rsid w:val="0073177D"/>
    <w:rsid w:val="007318D9"/>
    <w:rsid w:val="00731E8F"/>
    <w:rsid w:val="00731FA3"/>
    <w:rsid w:val="00732266"/>
    <w:rsid w:val="00732C6B"/>
    <w:rsid w:val="0073363B"/>
    <w:rsid w:val="0073439B"/>
    <w:rsid w:val="0073484D"/>
    <w:rsid w:val="00734A1A"/>
    <w:rsid w:val="00735682"/>
    <w:rsid w:val="00735A23"/>
    <w:rsid w:val="00735CC1"/>
    <w:rsid w:val="007363C7"/>
    <w:rsid w:val="00736702"/>
    <w:rsid w:val="00736897"/>
    <w:rsid w:val="00736C92"/>
    <w:rsid w:val="00737E85"/>
    <w:rsid w:val="00740AF9"/>
    <w:rsid w:val="007416A0"/>
    <w:rsid w:val="00741EBA"/>
    <w:rsid w:val="007422E3"/>
    <w:rsid w:val="0074254A"/>
    <w:rsid w:val="00743EE1"/>
    <w:rsid w:val="00744157"/>
    <w:rsid w:val="007445FA"/>
    <w:rsid w:val="00744F7B"/>
    <w:rsid w:val="00745477"/>
    <w:rsid w:val="0074633C"/>
    <w:rsid w:val="00746768"/>
    <w:rsid w:val="0074741C"/>
    <w:rsid w:val="00750834"/>
    <w:rsid w:val="00750E7D"/>
    <w:rsid w:val="00751413"/>
    <w:rsid w:val="00751686"/>
    <w:rsid w:val="00751BEC"/>
    <w:rsid w:val="007532AA"/>
    <w:rsid w:val="007540B1"/>
    <w:rsid w:val="00755E97"/>
    <w:rsid w:val="00756577"/>
    <w:rsid w:val="0075737C"/>
    <w:rsid w:val="007608F0"/>
    <w:rsid w:val="00761DAD"/>
    <w:rsid w:val="007626F0"/>
    <w:rsid w:val="00762A46"/>
    <w:rsid w:val="0076323C"/>
    <w:rsid w:val="00763472"/>
    <w:rsid w:val="00763729"/>
    <w:rsid w:val="00764CE1"/>
    <w:rsid w:val="00765C6D"/>
    <w:rsid w:val="0076605E"/>
    <w:rsid w:val="00766536"/>
    <w:rsid w:val="007669F9"/>
    <w:rsid w:val="0076785D"/>
    <w:rsid w:val="00770629"/>
    <w:rsid w:val="007706ED"/>
    <w:rsid w:val="00770A76"/>
    <w:rsid w:val="00770AE5"/>
    <w:rsid w:val="0077144E"/>
    <w:rsid w:val="00773013"/>
    <w:rsid w:val="0077383C"/>
    <w:rsid w:val="007738FE"/>
    <w:rsid w:val="007739CB"/>
    <w:rsid w:val="00774FFE"/>
    <w:rsid w:val="00775796"/>
    <w:rsid w:val="007758D7"/>
    <w:rsid w:val="00777488"/>
    <w:rsid w:val="007804E0"/>
    <w:rsid w:val="007809D1"/>
    <w:rsid w:val="00780F47"/>
    <w:rsid w:val="00782D7F"/>
    <w:rsid w:val="0078314E"/>
    <w:rsid w:val="00783580"/>
    <w:rsid w:val="0078367B"/>
    <w:rsid w:val="00783AC1"/>
    <w:rsid w:val="00784132"/>
    <w:rsid w:val="007856EE"/>
    <w:rsid w:val="00786338"/>
    <w:rsid w:val="0078796B"/>
    <w:rsid w:val="00787C12"/>
    <w:rsid w:val="007908D6"/>
    <w:rsid w:val="00790BFB"/>
    <w:rsid w:val="00790CA8"/>
    <w:rsid w:val="0079181B"/>
    <w:rsid w:val="00791A48"/>
    <w:rsid w:val="00791F63"/>
    <w:rsid w:val="007939D0"/>
    <w:rsid w:val="00794413"/>
    <w:rsid w:val="00794C7E"/>
    <w:rsid w:val="007953F4"/>
    <w:rsid w:val="007957F6"/>
    <w:rsid w:val="00796415"/>
    <w:rsid w:val="00797255"/>
    <w:rsid w:val="00797497"/>
    <w:rsid w:val="007976E1"/>
    <w:rsid w:val="007A08F7"/>
    <w:rsid w:val="007A232D"/>
    <w:rsid w:val="007A3249"/>
    <w:rsid w:val="007A35EB"/>
    <w:rsid w:val="007A48C0"/>
    <w:rsid w:val="007A4F76"/>
    <w:rsid w:val="007A5184"/>
    <w:rsid w:val="007A52AC"/>
    <w:rsid w:val="007A5445"/>
    <w:rsid w:val="007A571C"/>
    <w:rsid w:val="007A73CA"/>
    <w:rsid w:val="007A7568"/>
    <w:rsid w:val="007B0117"/>
    <w:rsid w:val="007B068F"/>
    <w:rsid w:val="007B28FA"/>
    <w:rsid w:val="007B2AFF"/>
    <w:rsid w:val="007B3C28"/>
    <w:rsid w:val="007B4993"/>
    <w:rsid w:val="007B5F76"/>
    <w:rsid w:val="007B6087"/>
    <w:rsid w:val="007B722C"/>
    <w:rsid w:val="007B7A7C"/>
    <w:rsid w:val="007B7BD3"/>
    <w:rsid w:val="007C0BBD"/>
    <w:rsid w:val="007C1B8F"/>
    <w:rsid w:val="007C1CE7"/>
    <w:rsid w:val="007C1F6B"/>
    <w:rsid w:val="007C22AE"/>
    <w:rsid w:val="007C2C20"/>
    <w:rsid w:val="007C2FB3"/>
    <w:rsid w:val="007C350E"/>
    <w:rsid w:val="007C467C"/>
    <w:rsid w:val="007C4848"/>
    <w:rsid w:val="007C61D5"/>
    <w:rsid w:val="007C6225"/>
    <w:rsid w:val="007C7600"/>
    <w:rsid w:val="007C7941"/>
    <w:rsid w:val="007C79D3"/>
    <w:rsid w:val="007C7F03"/>
    <w:rsid w:val="007D06BC"/>
    <w:rsid w:val="007D0751"/>
    <w:rsid w:val="007D0A21"/>
    <w:rsid w:val="007D1350"/>
    <w:rsid w:val="007D14B1"/>
    <w:rsid w:val="007D22FA"/>
    <w:rsid w:val="007D2565"/>
    <w:rsid w:val="007D343D"/>
    <w:rsid w:val="007D37C1"/>
    <w:rsid w:val="007D3852"/>
    <w:rsid w:val="007D3901"/>
    <w:rsid w:val="007D39D2"/>
    <w:rsid w:val="007D3A6E"/>
    <w:rsid w:val="007D3D15"/>
    <w:rsid w:val="007D3F01"/>
    <w:rsid w:val="007D4096"/>
    <w:rsid w:val="007D44EB"/>
    <w:rsid w:val="007D473D"/>
    <w:rsid w:val="007D4E52"/>
    <w:rsid w:val="007D4F67"/>
    <w:rsid w:val="007D5851"/>
    <w:rsid w:val="007D5D19"/>
    <w:rsid w:val="007D5F25"/>
    <w:rsid w:val="007D6FB5"/>
    <w:rsid w:val="007D701A"/>
    <w:rsid w:val="007D7A84"/>
    <w:rsid w:val="007D7C8C"/>
    <w:rsid w:val="007D7CCD"/>
    <w:rsid w:val="007E0352"/>
    <w:rsid w:val="007E1DD3"/>
    <w:rsid w:val="007E2BDB"/>
    <w:rsid w:val="007E2FF9"/>
    <w:rsid w:val="007E3C14"/>
    <w:rsid w:val="007E3DF0"/>
    <w:rsid w:val="007E4025"/>
    <w:rsid w:val="007E4D03"/>
    <w:rsid w:val="007E511A"/>
    <w:rsid w:val="007E539D"/>
    <w:rsid w:val="007E764C"/>
    <w:rsid w:val="007E7D19"/>
    <w:rsid w:val="007F152E"/>
    <w:rsid w:val="007F266E"/>
    <w:rsid w:val="007F2BA2"/>
    <w:rsid w:val="007F30AD"/>
    <w:rsid w:val="007F3830"/>
    <w:rsid w:val="007F3868"/>
    <w:rsid w:val="007F3BF6"/>
    <w:rsid w:val="007F4338"/>
    <w:rsid w:val="007F4457"/>
    <w:rsid w:val="007F4DAE"/>
    <w:rsid w:val="007F58CF"/>
    <w:rsid w:val="007F6413"/>
    <w:rsid w:val="007F6D0A"/>
    <w:rsid w:val="007F6F1C"/>
    <w:rsid w:val="007F7240"/>
    <w:rsid w:val="00800449"/>
    <w:rsid w:val="00801F86"/>
    <w:rsid w:val="0080270C"/>
    <w:rsid w:val="008029C6"/>
    <w:rsid w:val="00803EBB"/>
    <w:rsid w:val="0080482A"/>
    <w:rsid w:val="00804A08"/>
    <w:rsid w:val="00804F2C"/>
    <w:rsid w:val="008057CA"/>
    <w:rsid w:val="00805EC0"/>
    <w:rsid w:val="00806D91"/>
    <w:rsid w:val="008074D8"/>
    <w:rsid w:val="00807669"/>
    <w:rsid w:val="00807BBC"/>
    <w:rsid w:val="0081003A"/>
    <w:rsid w:val="00810581"/>
    <w:rsid w:val="00810C18"/>
    <w:rsid w:val="00810F00"/>
    <w:rsid w:val="00810F52"/>
    <w:rsid w:val="008112A5"/>
    <w:rsid w:val="008113C8"/>
    <w:rsid w:val="00811BB6"/>
    <w:rsid w:val="00811D49"/>
    <w:rsid w:val="0081281B"/>
    <w:rsid w:val="0081412C"/>
    <w:rsid w:val="008141F8"/>
    <w:rsid w:val="0081462B"/>
    <w:rsid w:val="008146E0"/>
    <w:rsid w:val="00814953"/>
    <w:rsid w:val="0081658E"/>
    <w:rsid w:val="008175BD"/>
    <w:rsid w:val="008203E5"/>
    <w:rsid w:val="00821700"/>
    <w:rsid w:val="00821B76"/>
    <w:rsid w:val="0082332B"/>
    <w:rsid w:val="0082375B"/>
    <w:rsid w:val="00823B45"/>
    <w:rsid w:val="00823D73"/>
    <w:rsid w:val="008245DD"/>
    <w:rsid w:val="00824BCF"/>
    <w:rsid w:val="00824EC4"/>
    <w:rsid w:val="00824F4E"/>
    <w:rsid w:val="008250DF"/>
    <w:rsid w:val="00825D9B"/>
    <w:rsid w:val="00827292"/>
    <w:rsid w:val="0082798F"/>
    <w:rsid w:val="00827B75"/>
    <w:rsid w:val="00830619"/>
    <w:rsid w:val="00830D44"/>
    <w:rsid w:val="00831B2C"/>
    <w:rsid w:val="00831CCC"/>
    <w:rsid w:val="00832576"/>
    <w:rsid w:val="008338A5"/>
    <w:rsid w:val="0083409A"/>
    <w:rsid w:val="00834576"/>
    <w:rsid w:val="00835CC4"/>
    <w:rsid w:val="008365E0"/>
    <w:rsid w:val="00836604"/>
    <w:rsid w:val="00836919"/>
    <w:rsid w:val="0083742D"/>
    <w:rsid w:val="0083778F"/>
    <w:rsid w:val="00837827"/>
    <w:rsid w:val="00837AB8"/>
    <w:rsid w:val="00837E5A"/>
    <w:rsid w:val="0084016C"/>
    <w:rsid w:val="0084100E"/>
    <w:rsid w:val="008425B8"/>
    <w:rsid w:val="00842A47"/>
    <w:rsid w:val="00843269"/>
    <w:rsid w:val="00843D01"/>
    <w:rsid w:val="00844497"/>
    <w:rsid w:val="008444F8"/>
    <w:rsid w:val="0084463D"/>
    <w:rsid w:val="008453AB"/>
    <w:rsid w:val="0084568A"/>
    <w:rsid w:val="0084658F"/>
    <w:rsid w:val="00846B06"/>
    <w:rsid w:val="00847477"/>
    <w:rsid w:val="008504A3"/>
    <w:rsid w:val="00850810"/>
    <w:rsid w:val="00850C84"/>
    <w:rsid w:val="0085111A"/>
    <w:rsid w:val="00852E68"/>
    <w:rsid w:val="00852E7B"/>
    <w:rsid w:val="00853ECA"/>
    <w:rsid w:val="008550D9"/>
    <w:rsid w:val="00855196"/>
    <w:rsid w:val="0085597B"/>
    <w:rsid w:val="008568E9"/>
    <w:rsid w:val="008579A4"/>
    <w:rsid w:val="008579D3"/>
    <w:rsid w:val="00857DFF"/>
    <w:rsid w:val="00862980"/>
    <w:rsid w:val="00862F65"/>
    <w:rsid w:val="008635C1"/>
    <w:rsid w:val="00863F89"/>
    <w:rsid w:val="008642F4"/>
    <w:rsid w:val="008648AB"/>
    <w:rsid w:val="00864A8F"/>
    <w:rsid w:val="00864C1F"/>
    <w:rsid w:val="00866355"/>
    <w:rsid w:val="00866381"/>
    <w:rsid w:val="008668E5"/>
    <w:rsid w:val="00867A7A"/>
    <w:rsid w:val="00867BFB"/>
    <w:rsid w:val="00867F14"/>
    <w:rsid w:val="008712E6"/>
    <w:rsid w:val="00871A19"/>
    <w:rsid w:val="00872347"/>
    <w:rsid w:val="0087242C"/>
    <w:rsid w:val="008725C9"/>
    <w:rsid w:val="008725F4"/>
    <w:rsid w:val="008729C7"/>
    <w:rsid w:val="00872B5F"/>
    <w:rsid w:val="00873A48"/>
    <w:rsid w:val="00873C03"/>
    <w:rsid w:val="008740C1"/>
    <w:rsid w:val="00875633"/>
    <w:rsid w:val="00875CA5"/>
    <w:rsid w:val="00875CB4"/>
    <w:rsid w:val="0087617D"/>
    <w:rsid w:val="00876C8F"/>
    <w:rsid w:val="00876F56"/>
    <w:rsid w:val="00877CD2"/>
    <w:rsid w:val="008802AA"/>
    <w:rsid w:val="00880E8C"/>
    <w:rsid w:val="008810C8"/>
    <w:rsid w:val="008826FF"/>
    <w:rsid w:val="0088270D"/>
    <w:rsid w:val="008828FE"/>
    <w:rsid w:val="00883251"/>
    <w:rsid w:val="0088358C"/>
    <w:rsid w:val="008838C8"/>
    <w:rsid w:val="0088398B"/>
    <w:rsid w:val="00883A26"/>
    <w:rsid w:val="00883C9E"/>
    <w:rsid w:val="00883ED5"/>
    <w:rsid w:val="00885246"/>
    <w:rsid w:val="00885ABA"/>
    <w:rsid w:val="00886BB5"/>
    <w:rsid w:val="00887646"/>
    <w:rsid w:val="00890047"/>
    <w:rsid w:val="008925FA"/>
    <w:rsid w:val="00892D1C"/>
    <w:rsid w:val="00892EE6"/>
    <w:rsid w:val="0089339A"/>
    <w:rsid w:val="00893716"/>
    <w:rsid w:val="00893D06"/>
    <w:rsid w:val="00893DF0"/>
    <w:rsid w:val="008940AB"/>
    <w:rsid w:val="008946C9"/>
    <w:rsid w:val="008950FC"/>
    <w:rsid w:val="0089526E"/>
    <w:rsid w:val="00895C43"/>
    <w:rsid w:val="00895F20"/>
    <w:rsid w:val="0089643C"/>
    <w:rsid w:val="008969DB"/>
    <w:rsid w:val="00897042"/>
    <w:rsid w:val="008A0004"/>
    <w:rsid w:val="008A1A03"/>
    <w:rsid w:val="008A208C"/>
    <w:rsid w:val="008A20FC"/>
    <w:rsid w:val="008A281F"/>
    <w:rsid w:val="008A2E11"/>
    <w:rsid w:val="008A3264"/>
    <w:rsid w:val="008A36D3"/>
    <w:rsid w:val="008A67AB"/>
    <w:rsid w:val="008A6D61"/>
    <w:rsid w:val="008A6E4E"/>
    <w:rsid w:val="008A7007"/>
    <w:rsid w:val="008A7B46"/>
    <w:rsid w:val="008B02A6"/>
    <w:rsid w:val="008B1558"/>
    <w:rsid w:val="008B1F9F"/>
    <w:rsid w:val="008B225D"/>
    <w:rsid w:val="008B231F"/>
    <w:rsid w:val="008B25C8"/>
    <w:rsid w:val="008B37B1"/>
    <w:rsid w:val="008B39EF"/>
    <w:rsid w:val="008B3F3C"/>
    <w:rsid w:val="008B40E2"/>
    <w:rsid w:val="008B42D1"/>
    <w:rsid w:val="008B446E"/>
    <w:rsid w:val="008B4C1F"/>
    <w:rsid w:val="008B4E21"/>
    <w:rsid w:val="008B505D"/>
    <w:rsid w:val="008B50BD"/>
    <w:rsid w:val="008B50BF"/>
    <w:rsid w:val="008B51D0"/>
    <w:rsid w:val="008B6382"/>
    <w:rsid w:val="008B67AC"/>
    <w:rsid w:val="008B6C3D"/>
    <w:rsid w:val="008B72EC"/>
    <w:rsid w:val="008B734D"/>
    <w:rsid w:val="008B7C81"/>
    <w:rsid w:val="008C01B7"/>
    <w:rsid w:val="008C1CDA"/>
    <w:rsid w:val="008C1ED4"/>
    <w:rsid w:val="008C1F59"/>
    <w:rsid w:val="008C29B8"/>
    <w:rsid w:val="008C417F"/>
    <w:rsid w:val="008C42BB"/>
    <w:rsid w:val="008C46D4"/>
    <w:rsid w:val="008C511A"/>
    <w:rsid w:val="008C55B9"/>
    <w:rsid w:val="008C6347"/>
    <w:rsid w:val="008C6548"/>
    <w:rsid w:val="008C684D"/>
    <w:rsid w:val="008C6F00"/>
    <w:rsid w:val="008C7A21"/>
    <w:rsid w:val="008C7CEF"/>
    <w:rsid w:val="008D00D5"/>
    <w:rsid w:val="008D0591"/>
    <w:rsid w:val="008D345D"/>
    <w:rsid w:val="008D34ED"/>
    <w:rsid w:val="008D3C6F"/>
    <w:rsid w:val="008D437C"/>
    <w:rsid w:val="008D5ACC"/>
    <w:rsid w:val="008D6649"/>
    <w:rsid w:val="008D7E11"/>
    <w:rsid w:val="008E0765"/>
    <w:rsid w:val="008E0D12"/>
    <w:rsid w:val="008E0F2F"/>
    <w:rsid w:val="008E10CA"/>
    <w:rsid w:val="008E1235"/>
    <w:rsid w:val="008E20D7"/>
    <w:rsid w:val="008E2FBE"/>
    <w:rsid w:val="008E3314"/>
    <w:rsid w:val="008E358E"/>
    <w:rsid w:val="008E3A00"/>
    <w:rsid w:val="008E4420"/>
    <w:rsid w:val="008E47AE"/>
    <w:rsid w:val="008E4EB2"/>
    <w:rsid w:val="008E4F85"/>
    <w:rsid w:val="008E5385"/>
    <w:rsid w:val="008E567B"/>
    <w:rsid w:val="008E56F7"/>
    <w:rsid w:val="008E5B84"/>
    <w:rsid w:val="008E6806"/>
    <w:rsid w:val="008E7245"/>
    <w:rsid w:val="008E7266"/>
    <w:rsid w:val="008E7270"/>
    <w:rsid w:val="008F0072"/>
    <w:rsid w:val="008F00F6"/>
    <w:rsid w:val="008F0489"/>
    <w:rsid w:val="008F2929"/>
    <w:rsid w:val="008F3E26"/>
    <w:rsid w:val="008F43AB"/>
    <w:rsid w:val="008F58F0"/>
    <w:rsid w:val="008F5CFC"/>
    <w:rsid w:val="008F60B7"/>
    <w:rsid w:val="008F60DC"/>
    <w:rsid w:val="008F6216"/>
    <w:rsid w:val="008F66B3"/>
    <w:rsid w:val="008F71A1"/>
    <w:rsid w:val="008F7663"/>
    <w:rsid w:val="008F7CC8"/>
    <w:rsid w:val="00900D65"/>
    <w:rsid w:val="0090209D"/>
    <w:rsid w:val="0090252D"/>
    <w:rsid w:val="0090254B"/>
    <w:rsid w:val="0090289B"/>
    <w:rsid w:val="00902B14"/>
    <w:rsid w:val="0090373C"/>
    <w:rsid w:val="00903CE1"/>
    <w:rsid w:val="0090433C"/>
    <w:rsid w:val="00904523"/>
    <w:rsid w:val="00904F7B"/>
    <w:rsid w:val="009053DF"/>
    <w:rsid w:val="00905DD2"/>
    <w:rsid w:val="009060C1"/>
    <w:rsid w:val="0090666A"/>
    <w:rsid w:val="00906824"/>
    <w:rsid w:val="0090692A"/>
    <w:rsid w:val="009069E3"/>
    <w:rsid w:val="00906AF7"/>
    <w:rsid w:val="009079D7"/>
    <w:rsid w:val="009079EF"/>
    <w:rsid w:val="00910EA7"/>
    <w:rsid w:val="009112E4"/>
    <w:rsid w:val="00911929"/>
    <w:rsid w:val="00911E86"/>
    <w:rsid w:val="00912D08"/>
    <w:rsid w:val="00912DD5"/>
    <w:rsid w:val="0091350E"/>
    <w:rsid w:val="009141C8"/>
    <w:rsid w:val="0091427B"/>
    <w:rsid w:val="009148F2"/>
    <w:rsid w:val="009156EC"/>
    <w:rsid w:val="00915A29"/>
    <w:rsid w:val="00916DC3"/>
    <w:rsid w:val="009178C3"/>
    <w:rsid w:val="00917ECF"/>
    <w:rsid w:val="00920BE2"/>
    <w:rsid w:val="00920C3A"/>
    <w:rsid w:val="00922A73"/>
    <w:rsid w:val="00922D94"/>
    <w:rsid w:val="009236C9"/>
    <w:rsid w:val="00924D8B"/>
    <w:rsid w:val="009257ED"/>
    <w:rsid w:val="009265D4"/>
    <w:rsid w:val="0092687E"/>
    <w:rsid w:val="00926AF7"/>
    <w:rsid w:val="00926D5B"/>
    <w:rsid w:val="00927042"/>
    <w:rsid w:val="009271F1"/>
    <w:rsid w:val="00927C90"/>
    <w:rsid w:val="009301D1"/>
    <w:rsid w:val="00930743"/>
    <w:rsid w:val="0093130A"/>
    <w:rsid w:val="0093247D"/>
    <w:rsid w:val="00933633"/>
    <w:rsid w:val="00933AD3"/>
    <w:rsid w:val="00933CBA"/>
    <w:rsid w:val="00936739"/>
    <w:rsid w:val="00936ECB"/>
    <w:rsid w:val="00942F71"/>
    <w:rsid w:val="00943B70"/>
    <w:rsid w:val="00944A63"/>
    <w:rsid w:val="00944CE0"/>
    <w:rsid w:val="0094558C"/>
    <w:rsid w:val="009459F1"/>
    <w:rsid w:val="00946689"/>
    <w:rsid w:val="0094692B"/>
    <w:rsid w:val="00946AAD"/>
    <w:rsid w:val="00946E77"/>
    <w:rsid w:val="00946FC0"/>
    <w:rsid w:val="00947070"/>
    <w:rsid w:val="00950D0B"/>
    <w:rsid w:val="00951B19"/>
    <w:rsid w:val="00951DE8"/>
    <w:rsid w:val="00952127"/>
    <w:rsid w:val="009525AA"/>
    <w:rsid w:val="00954A05"/>
    <w:rsid w:val="009552A6"/>
    <w:rsid w:val="0095568E"/>
    <w:rsid w:val="00956104"/>
    <w:rsid w:val="00956901"/>
    <w:rsid w:val="00957266"/>
    <w:rsid w:val="009575D1"/>
    <w:rsid w:val="00957940"/>
    <w:rsid w:val="00957A3C"/>
    <w:rsid w:val="00957B3A"/>
    <w:rsid w:val="00960624"/>
    <w:rsid w:val="00960B2C"/>
    <w:rsid w:val="00960D65"/>
    <w:rsid w:val="0096116A"/>
    <w:rsid w:val="00961572"/>
    <w:rsid w:val="00961604"/>
    <w:rsid w:val="00961960"/>
    <w:rsid w:val="00961FB7"/>
    <w:rsid w:val="009623E5"/>
    <w:rsid w:val="00962F9F"/>
    <w:rsid w:val="00963189"/>
    <w:rsid w:val="009639BC"/>
    <w:rsid w:val="00963E6A"/>
    <w:rsid w:val="00963F4B"/>
    <w:rsid w:val="00963FCB"/>
    <w:rsid w:val="00964525"/>
    <w:rsid w:val="00965586"/>
    <w:rsid w:val="0096671A"/>
    <w:rsid w:val="00967221"/>
    <w:rsid w:val="0096765E"/>
    <w:rsid w:val="009702E3"/>
    <w:rsid w:val="00970978"/>
    <w:rsid w:val="009710A7"/>
    <w:rsid w:val="00971ED6"/>
    <w:rsid w:val="0097323A"/>
    <w:rsid w:val="009739B4"/>
    <w:rsid w:val="00974A06"/>
    <w:rsid w:val="00975517"/>
    <w:rsid w:val="00975BE2"/>
    <w:rsid w:val="00975DF8"/>
    <w:rsid w:val="00975E6B"/>
    <w:rsid w:val="00975EAC"/>
    <w:rsid w:val="00976952"/>
    <w:rsid w:val="0098004C"/>
    <w:rsid w:val="009800A2"/>
    <w:rsid w:val="0098034E"/>
    <w:rsid w:val="009809AA"/>
    <w:rsid w:val="00980B25"/>
    <w:rsid w:val="009824E6"/>
    <w:rsid w:val="00982606"/>
    <w:rsid w:val="009839F3"/>
    <w:rsid w:val="009840A9"/>
    <w:rsid w:val="00984375"/>
    <w:rsid w:val="0098480A"/>
    <w:rsid w:val="00984E32"/>
    <w:rsid w:val="0098549F"/>
    <w:rsid w:val="0098552E"/>
    <w:rsid w:val="0098555B"/>
    <w:rsid w:val="00985B31"/>
    <w:rsid w:val="00986260"/>
    <w:rsid w:val="00987D4A"/>
    <w:rsid w:val="009903B9"/>
    <w:rsid w:val="00990BBC"/>
    <w:rsid w:val="00990E87"/>
    <w:rsid w:val="00990F33"/>
    <w:rsid w:val="00991299"/>
    <w:rsid w:val="00991EFC"/>
    <w:rsid w:val="00992214"/>
    <w:rsid w:val="00992A49"/>
    <w:rsid w:val="00992F8F"/>
    <w:rsid w:val="00993021"/>
    <w:rsid w:val="009931AE"/>
    <w:rsid w:val="009935A9"/>
    <w:rsid w:val="00993A8A"/>
    <w:rsid w:val="00993E1D"/>
    <w:rsid w:val="009940BF"/>
    <w:rsid w:val="00994153"/>
    <w:rsid w:val="00995A25"/>
    <w:rsid w:val="00996147"/>
    <w:rsid w:val="009966C9"/>
    <w:rsid w:val="00996743"/>
    <w:rsid w:val="00996841"/>
    <w:rsid w:val="00997385"/>
    <w:rsid w:val="009975DF"/>
    <w:rsid w:val="00997D77"/>
    <w:rsid w:val="009A0486"/>
    <w:rsid w:val="009A1677"/>
    <w:rsid w:val="009A2666"/>
    <w:rsid w:val="009A2730"/>
    <w:rsid w:val="009A32E7"/>
    <w:rsid w:val="009A3855"/>
    <w:rsid w:val="009A3D13"/>
    <w:rsid w:val="009A411B"/>
    <w:rsid w:val="009A46E6"/>
    <w:rsid w:val="009A4AD6"/>
    <w:rsid w:val="009A4F74"/>
    <w:rsid w:val="009A5950"/>
    <w:rsid w:val="009A5CB7"/>
    <w:rsid w:val="009A67BC"/>
    <w:rsid w:val="009A7517"/>
    <w:rsid w:val="009A7BA3"/>
    <w:rsid w:val="009A7EF1"/>
    <w:rsid w:val="009B09C4"/>
    <w:rsid w:val="009B4736"/>
    <w:rsid w:val="009B51AA"/>
    <w:rsid w:val="009B537A"/>
    <w:rsid w:val="009B5EE2"/>
    <w:rsid w:val="009B61D2"/>
    <w:rsid w:val="009B6A26"/>
    <w:rsid w:val="009B7293"/>
    <w:rsid w:val="009B7737"/>
    <w:rsid w:val="009B783E"/>
    <w:rsid w:val="009C1123"/>
    <w:rsid w:val="009C1403"/>
    <w:rsid w:val="009C1481"/>
    <w:rsid w:val="009C2CCB"/>
    <w:rsid w:val="009C3E60"/>
    <w:rsid w:val="009C411C"/>
    <w:rsid w:val="009C439C"/>
    <w:rsid w:val="009C4B6A"/>
    <w:rsid w:val="009C4DA2"/>
    <w:rsid w:val="009C56C0"/>
    <w:rsid w:val="009C5935"/>
    <w:rsid w:val="009C5A2B"/>
    <w:rsid w:val="009C6280"/>
    <w:rsid w:val="009C6BFA"/>
    <w:rsid w:val="009C7463"/>
    <w:rsid w:val="009C7F8C"/>
    <w:rsid w:val="009D00A9"/>
    <w:rsid w:val="009D020C"/>
    <w:rsid w:val="009D03AE"/>
    <w:rsid w:val="009D0DF8"/>
    <w:rsid w:val="009D1742"/>
    <w:rsid w:val="009D323A"/>
    <w:rsid w:val="009D358E"/>
    <w:rsid w:val="009D4888"/>
    <w:rsid w:val="009D52C6"/>
    <w:rsid w:val="009D5432"/>
    <w:rsid w:val="009D5C78"/>
    <w:rsid w:val="009D5E7C"/>
    <w:rsid w:val="009D627C"/>
    <w:rsid w:val="009D6F6C"/>
    <w:rsid w:val="009D785B"/>
    <w:rsid w:val="009E0616"/>
    <w:rsid w:val="009E0956"/>
    <w:rsid w:val="009E0B9C"/>
    <w:rsid w:val="009E0E6E"/>
    <w:rsid w:val="009E165B"/>
    <w:rsid w:val="009E26EC"/>
    <w:rsid w:val="009E26FD"/>
    <w:rsid w:val="009E388E"/>
    <w:rsid w:val="009E3904"/>
    <w:rsid w:val="009E3CF2"/>
    <w:rsid w:val="009E3F83"/>
    <w:rsid w:val="009E4811"/>
    <w:rsid w:val="009E494B"/>
    <w:rsid w:val="009E4DD9"/>
    <w:rsid w:val="009E4E69"/>
    <w:rsid w:val="009E649D"/>
    <w:rsid w:val="009E67CB"/>
    <w:rsid w:val="009E6D03"/>
    <w:rsid w:val="009E7CCD"/>
    <w:rsid w:val="009F0461"/>
    <w:rsid w:val="009F11E3"/>
    <w:rsid w:val="009F1682"/>
    <w:rsid w:val="009F2681"/>
    <w:rsid w:val="009F29B5"/>
    <w:rsid w:val="009F39AE"/>
    <w:rsid w:val="009F4EB9"/>
    <w:rsid w:val="009F5645"/>
    <w:rsid w:val="009F61B3"/>
    <w:rsid w:val="009F73C2"/>
    <w:rsid w:val="009F73DF"/>
    <w:rsid w:val="009F75F0"/>
    <w:rsid w:val="009F7634"/>
    <w:rsid w:val="009F7DAB"/>
    <w:rsid w:val="009F7FCE"/>
    <w:rsid w:val="00A00950"/>
    <w:rsid w:val="00A01B18"/>
    <w:rsid w:val="00A01F44"/>
    <w:rsid w:val="00A028A4"/>
    <w:rsid w:val="00A03657"/>
    <w:rsid w:val="00A03C09"/>
    <w:rsid w:val="00A043DB"/>
    <w:rsid w:val="00A04A89"/>
    <w:rsid w:val="00A04B4F"/>
    <w:rsid w:val="00A04CFC"/>
    <w:rsid w:val="00A05E05"/>
    <w:rsid w:val="00A05FE7"/>
    <w:rsid w:val="00A06552"/>
    <w:rsid w:val="00A06578"/>
    <w:rsid w:val="00A06908"/>
    <w:rsid w:val="00A0710B"/>
    <w:rsid w:val="00A074C9"/>
    <w:rsid w:val="00A07DF5"/>
    <w:rsid w:val="00A1031A"/>
    <w:rsid w:val="00A10B22"/>
    <w:rsid w:val="00A1161E"/>
    <w:rsid w:val="00A119AA"/>
    <w:rsid w:val="00A11DFD"/>
    <w:rsid w:val="00A1255C"/>
    <w:rsid w:val="00A1446C"/>
    <w:rsid w:val="00A150E6"/>
    <w:rsid w:val="00A162A5"/>
    <w:rsid w:val="00A1672E"/>
    <w:rsid w:val="00A16DFB"/>
    <w:rsid w:val="00A17FC3"/>
    <w:rsid w:val="00A17FDC"/>
    <w:rsid w:val="00A20C1A"/>
    <w:rsid w:val="00A214F6"/>
    <w:rsid w:val="00A21A80"/>
    <w:rsid w:val="00A21DB8"/>
    <w:rsid w:val="00A22561"/>
    <w:rsid w:val="00A22B24"/>
    <w:rsid w:val="00A22E7F"/>
    <w:rsid w:val="00A231BB"/>
    <w:rsid w:val="00A238AD"/>
    <w:rsid w:val="00A23904"/>
    <w:rsid w:val="00A24753"/>
    <w:rsid w:val="00A2497D"/>
    <w:rsid w:val="00A24F12"/>
    <w:rsid w:val="00A26149"/>
    <w:rsid w:val="00A2627C"/>
    <w:rsid w:val="00A26846"/>
    <w:rsid w:val="00A268FF"/>
    <w:rsid w:val="00A26B11"/>
    <w:rsid w:val="00A279AE"/>
    <w:rsid w:val="00A27D05"/>
    <w:rsid w:val="00A312A9"/>
    <w:rsid w:val="00A31501"/>
    <w:rsid w:val="00A3209A"/>
    <w:rsid w:val="00A32309"/>
    <w:rsid w:val="00A323A2"/>
    <w:rsid w:val="00A329DE"/>
    <w:rsid w:val="00A32D1E"/>
    <w:rsid w:val="00A32EA1"/>
    <w:rsid w:val="00A331EC"/>
    <w:rsid w:val="00A33255"/>
    <w:rsid w:val="00A339B7"/>
    <w:rsid w:val="00A34681"/>
    <w:rsid w:val="00A34880"/>
    <w:rsid w:val="00A3516F"/>
    <w:rsid w:val="00A35229"/>
    <w:rsid w:val="00A357BC"/>
    <w:rsid w:val="00A361B2"/>
    <w:rsid w:val="00A368B7"/>
    <w:rsid w:val="00A36FC5"/>
    <w:rsid w:val="00A37CE8"/>
    <w:rsid w:val="00A37FEA"/>
    <w:rsid w:val="00A408E5"/>
    <w:rsid w:val="00A40940"/>
    <w:rsid w:val="00A40C99"/>
    <w:rsid w:val="00A42D6A"/>
    <w:rsid w:val="00A430BB"/>
    <w:rsid w:val="00A433D1"/>
    <w:rsid w:val="00A434C9"/>
    <w:rsid w:val="00A43EF1"/>
    <w:rsid w:val="00A442F2"/>
    <w:rsid w:val="00A44B12"/>
    <w:rsid w:val="00A4519A"/>
    <w:rsid w:val="00A45237"/>
    <w:rsid w:val="00A4606A"/>
    <w:rsid w:val="00A4606D"/>
    <w:rsid w:val="00A46605"/>
    <w:rsid w:val="00A46A6D"/>
    <w:rsid w:val="00A47312"/>
    <w:rsid w:val="00A4735B"/>
    <w:rsid w:val="00A476BA"/>
    <w:rsid w:val="00A504B6"/>
    <w:rsid w:val="00A51F32"/>
    <w:rsid w:val="00A5255D"/>
    <w:rsid w:val="00A52603"/>
    <w:rsid w:val="00A52DF4"/>
    <w:rsid w:val="00A53137"/>
    <w:rsid w:val="00A535A4"/>
    <w:rsid w:val="00A536BE"/>
    <w:rsid w:val="00A544C7"/>
    <w:rsid w:val="00A562D8"/>
    <w:rsid w:val="00A5652B"/>
    <w:rsid w:val="00A56694"/>
    <w:rsid w:val="00A5699F"/>
    <w:rsid w:val="00A56BDE"/>
    <w:rsid w:val="00A57525"/>
    <w:rsid w:val="00A600A0"/>
    <w:rsid w:val="00A60410"/>
    <w:rsid w:val="00A60A16"/>
    <w:rsid w:val="00A62DDB"/>
    <w:rsid w:val="00A63888"/>
    <w:rsid w:val="00A6413F"/>
    <w:rsid w:val="00A652A7"/>
    <w:rsid w:val="00A65F9D"/>
    <w:rsid w:val="00A6692C"/>
    <w:rsid w:val="00A67A39"/>
    <w:rsid w:val="00A703B1"/>
    <w:rsid w:val="00A70784"/>
    <w:rsid w:val="00A71070"/>
    <w:rsid w:val="00A717FE"/>
    <w:rsid w:val="00A72559"/>
    <w:rsid w:val="00A72BC2"/>
    <w:rsid w:val="00A73B6D"/>
    <w:rsid w:val="00A74899"/>
    <w:rsid w:val="00A74990"/>
    <w:rsid w:val="00A7521A"/>
    <w:rsid w:val="00A75D60"/>
    <w:rsid w:val="00A75EF5"/>
    <w:rsid w:val="00A76495"/>
    <w:rsid w:val="00A80FCF"/>
    <w:rsid w:val="00A81874"/>
    <w:rsid w:val="00A82868"/>
    <w:rsid w:val="00A82F18"/>
    <w:rsid w:val="00A83872"/>
    <w:rsid w:val="00A83EB5"/>
    <w:rsid w:val="00A84891"/>
    <w:rsid w:val="00A84E66"/>
    <w:rsid w:val="00A8574F"/>
    <w:rsid w:val="00A85C2C"/>
    <w:rsid w:val="00A85D0B"/>
    <w:rsid w:val="00A85F41"/>
    <w:rsid w:val="00A872FA"/>
    <w:rsid w:val="00A874A9"/>
    <w:rsid w:val="00A905DD"/>
    <w:rsid w:val="00A91611"/>
    <w:rsid w:val="00A91C77"/>
    <w:rsid w:val="00A91D88"/>
    <w:rsid w:val="00A92640"/>
    <w:rsid w:val="00A926AC"/>
    <w:rsid w:val="00A92ED7"/>
    <w:rsid w:val="00A93F1C"/>
    <w:rsid w:val="00A94226"/>
    <w:rsid w:val="00A946FB"/>
    <w:rsid w:val="00A95303"/>
    <w:rsid w:val="00A95CD5"/>
    <w:rsid w:val="00A97E9D"/>
    <w:rsid w:val="00A97FDD"/>
    <w:rsid w:val="00AA19EB"/>
    <w:rsid w:val="00AA19FC"/>
    <w:rsid w:val="00AA1A99"/>
    <w:rsid w:val="00AA1AC6"/>
    <w:rsid w:val="00AA1D4F"/>
    <w:rsid w:val="00AA1EFB"/>
    <w:rsid w:val="00AA1F5F"/>
    <w:rsid w:val="00AA23CF"/>
    <w:rsid w:val="00AA34D3"/>
    <w:rsid w:val="00AA363B"/>
    <w:rsid w:val="00AA4143"/>
    <w:rsid w:val="00AA4516"/>
    <w:rsid w:val="00AA4B05"/>
    <w:rsid w:val="00AA4D55"/>
    <w:rsid w:val="00AA577C"/>
    <w:rsid w:val="00AA60BE"/>
    <w:rsid w:val="00AA665B"/>
    <w:rsid w:val="00AA6BD3"/>
    <w:rsid w:val="00AA6EBA"/>
    <w:rsid w:val="00AA714A"/>
    <w:rsid w:val="00AA71C1"/>
    <w:rsid w:val="00AA7422"/>
    <w:rsid w:val="00AA7F74"/>
    <w:rsid w:val="00AB0472"/>
    <w:rsid w:val="00AB05A4"/>
    <w:rsid w:val="00AB0819"/>
    <w:rsid w:val="00AB1FA9"/>
    <w:rsid w:val="00AB2269"/>
    <w:rsid w:val="00AB2CDF"/>
    <w:rsid w:val="00AB3171"/>
    <w:rsid w:val="00AB3309"/>
    <w:rsid w:val="00AB33F2"/>
    <w:rsid w:val="00AB3644"/>
    <w:rsid w:val="00AB36BC"/>
    <w:rsid w:val="00AB5A51"/>
    <w:rsid w:val="00AB5E09"/>
    <w:rsid w:val="00AB6EFE"/>
    <w:rsid w:val="00AB72E1"/>
    <w:rsid w:val="00AB78C7"/>
    <w:rsid w:val="00AC0147"/>
    <w:rsid w:val="00AC0A4B"/>
    <w:rsid w:val="00AC11B1"/>
    <w:rsid w:val="00AC17CE"/>
    <w:rsid w:val="00AC1C19"/>
    <w:rsid w:val="00AC1E7F"/>
    <w:rsid w:val="00AC2F34"/>
    <w:rsid w:val="00AC3093"/>
    <w:rsid w:val="00AC3D8B"/>
    <w:rsid w:val="00AC3F12"/>
    <w:rsid w:val="00AC456C"/>
    <w:rsid w:val="00AC47DB"/>
    <w:rsid w:val="00AC48B0"/>
    <w:rsid w:val="00AC4C45"/>
    <w:rsid w:val="00AC4EEA"/>
    <w:rsid w:val="00AC52D8"/>
    <w:rsid w:val="00AC568B"/>
    <w:rsid w:val="00AC683B"/>
    <w:rsid w:val="00AC7371"/>
    <w:rsid w:val="00AC7539"/>
    <w:rsid w:val="00AC7C63"/>
    <w:rsid w:val="00AD01B3"/>
    <w:rsid w:val="00AD13F2"/>
    <w:rsid w:val="00AD2091"/>
    <w:rsid w:val="00AD23CE"/>
    <w:rsid w:val="00AD353E"/>
    <w:rsid w:val="00AD3795"/>
    <w:rsid w:val="00AD3D3E"/>
    <w:rsid w:val="00AD4062"/>
    <w:rsid w:val="00AD47F6"/>
    <w:rsid w:val="00AD4DB0"/>
    <w:rsid w:val="00AD4F6D"/>
    <w:rsid w:val="00AD532A"/>
    <w:rsid w:val="00AD5F74"/>
    <w:rsid w:val="00AD759C"/>
    <w:rsid w:val="00AE05EC"/>
    <w:rsid w:val="00AE0CA7"/>
    <w:rsid w:val="00AE1663"/>
    <w:rsid w:val="00AE17FE"/>
    <w:rsid w:val="00AE19F5"/>
    <w:rsid w:val="00AE19FC"/>
    <w:rsid w:val="00AE1AA7"/>
    <w:rsid w:val="00AE214F"/>
    <w:rsid w:val="00AE21C2"/>
    <w:rsid w:val="00AE3678"/>
    <w:rsid w:val="00AE4D8D"/>
    <w:rsid w:val="00AE4E25"/>
    <w:rsid w:val="00AE5CA2"/>
    <w:rsid w:val="00AE6047"/>
    <w:rsid w:val="00AE6E04"/>
    <w:rsid w:val="00AE7146"/>
    <w:rsid w:val="00AE7196"/>
    <w:rsid w:val="00AE7366"/>
    <w:rsid w:val="00AE774B"/>
    <w:rsid w:val="00AE7CC0"/>
    <w:rsid w:val="00AE7D0A"/>
    <w:rsid w:val="00AF05F3"/>
    <w:rsid w:val="00AF148D"/>
    <w:rsid w:val="00AF154B"/>
    <w:rsid w:val="00AF1BC6"/>
    <w:rsid w:val="00AF24A8"/>
    <w:rsid w:val="00AF2CE7"/>
    <w:rsid w:val="00AF2E98"/>
    <w:rsid w:val="00AF2FB5"/>
    <w:rsid w:val="00AF2FF0"/>
    <w:rsid w:val="00AF349C"/>
    <w:rsid w:val="00AF36D7"/>
    <w:rsid w:val="00AF3B8E"/>
    <w:rsid w:val="00AF46AF"/>
    <w:rsid w:val="00AF495E"/>
    <w:rsid w:val="00AF5E1A"/>
    <w:rsid w:val="00AF5FB9"/>
    <w:rsid w:val="00AF6347"/>
    <w:rsid w:val="00AF6BEC"/>
    <w:rsid w:val="00AF70AB"/>
    <w:rsid w:val="00AF7C16"/>
    <w:rsid w:val="00B0009B"/>
    <w:rsid w:val="00B00431"/>
    <w:rsid w:val="00B004CA"/>
    <w:rsid w:val="00B008A6"/>
    <w:rsid w:val="00B01688"/>
    <w:rsid w:val="00B01708"/>
    <w:rsid w:val="00B02802"/>
    <w:rsid w:val="00B02CB6"/>
    <w:rsid w:val="00B02D5D"/>
    <w:rsid w:val="00B03B22"/>
    <w:rsid w:val="00B03F30"/>
    <w:rsid w:val="00B046A7"/>
    <w:rsid w:val="00B04FD9"/>
    <w:rsid w:val="00B056C7"/>
    <w:rsid w:val="00B05842"/>
    <w:rsid w:val="00B05E8F"/>
    <w:rsid w:val="00B061B1"/>
    <w:rsid w:val="00B06354"/>
    <w:rsid w:val="00B07167"/>
    <w:rsid w:val="00B07D10"/>
    <w:rsid w:val="00B1074A"/>
    <w:rsid w:val="00B11CDB"/>
    <w:rsid w:val="00B1234E"/>
    <w:rsid w:val="00B1322A"/>
    <w:rsid w:val="00B13B2F"/>
    <w:rsid w:val="00B13B3F"/>
    <w:rsid w:val="00B143C0"/>
    <w:rsid w:val="00B14933"/>
    <w:rsid w:val="00B14A8E"/>
    <w:rsid w:val="00B14D6A"/>
    <w:rsid w:val="00B1509F"/>
    <w:rsid w:val="00B1557D"/>
    <w:rsid w:val="00B16583"/>
    <w:rsid w:val="00B16A67"/>
    <w:rsid w:val="00B17E0A"/>
    <w:rsid w:val="00B20372"/>
    <w:rsid w:val="00B2046F"/>
    <w:rsid w:val="00B21A4D"/>
    <w:rsid w:val="00B2226D"/>
    <w:rsid w:val="00B226FC"/>
    <w:rsid w:val="00B22932"/>
    <w:rsid w:val="00B2350A"/>
    <w:rsid w:val="00B23D57"/>
    <w:rsid w:val="00B245BB"/>
    <w:rsid w:val="00B24A93"/>
    <w:rsid w:val="00B2678B"/>
    <w:rsid w:val="00B2705D"/>
    <w:rsid w:val="00B277E0"/>
    <w:rsid w:val="00B309D0"/>
    <w:rsid w:val="00B3107B"/>
    <w:rsid w:val="00B31137"/>
    <w:rsid w:val="00B31933"/>
    <w:rsid w:val="00B31B06"/>
    <w:rsid w:val="00B31C27"/>
    <w:rsid w:val="00B31D34"/>
    <w:rsid w:val="00B32746"/>
    <w:rsid w:val="00B32AA8"/>
    <w:rsid w:val="00B32C7B"/>
    <w:rsid w:val="00B33B90"/>
    <w:rsid w:val="00B34E02"/>
    <w:rsid w:val="00B368CC"/>
    <w:rsid w:val="00B372A9"/>
    <w:rsid w:val="00B3771D"/>
    <w:rsid w:val="00B37980"/>
    <w:rsid w:val="00B37A55"/>
    <w:rsid w:val="00B37ACD"/>
    <w:rsid w:val="00B37D11"/>
    <w:rsid w:val="00B40555"/>
    <w:rsid w:val="00B40B82"/>
    <w:rsid w:val="00B410B8"/>
    <w:rsid w:val="00B41F94"/>
    <w:rsid w:val="00B42963"/>
    <w:rsid w:val="00B43210"/>
    <w:rsid w:val="00B448FC"/>
    <w:rsid w:val="00B44D8B"/>
    <w:rsid w:val="00B4592B"/>
    <w:rsid w:val="00B45FEF"/>
    <w:rsid w:val="00B469AD"/>
    <w:rsid w:val="00B46A4A"/>
    <w:rsid w:val="00B47023"/>
    <w:rsid w:val="00B4764D"/>
    <w:rsid w:val="00B4793B"/>
    <w:rsid w:val="00B47E56"/>
    <w:rsid w:val="00B5008E"/>
    <w:rsid w:val="00B51052"/>
    <w:rsid w:val="00B51371"/>
    <w:rsid w:val="00B51BF7"/>
    <w:rsid w:val="00B52C8F"/>
    <w:rsid w:val="00B53DF6"/>
    <w:rsid w:val="00B53EA5"/>
    <w:rsid w:val="00B5450E"/>
    <w:rsid w:val="00B5482C"/>
    <w:rsid w:val="00B549D6"/>
    <w:rsid w:val="00B54F90"/>
    <w:rsid w:val="00B55008"/>
    <w:rsid w:val="00B5501B"/>
    <w:rsid w:val="00B5515A"/>
    <w:rsid w:val="00B55961"/>
    <w:rsid w:val="00B55C1C"/>
    <w:rsid w:val="00B564CF"/>
    <w:rsid w:val="00B56C66"/>
    <w:rsid w:val="00B576FA"/>
    <w:rsid w:val="00B57D2E"/>
    <w:rsid w:val="00B60A30"/>
    <w:rsid w:val="00B60AF1"/>
    <w:rsid w:val="00B61456"/>
    <w:rsid w:val="00B622B5"/>
    <w:rsid w:val="00B62312"/>
    <w:rsid w:val="00B62981"/>
    <w:rsid w:val="00B62D9E"/>
    <w:rsid w:val="00B62F32"/>
    <w:rsid w:val="00B637C1"/>
    <w:rsid w:val="00B64223"/>
    <w:rsid w:val="00B64C76"/>
    <w:rsid w:val="00B64D65"/>
    <w:rsid w:val="00B650E7"/>
    <w:rsid w:val="00B66B94"/>
    <w:rsid w:val="00B66CCC"/>
    <w:rsid w:val="00B676D4"/>
    <w:rsid w:val="00B70208"/>
    <w:rsid w:val="00B7060B"/>
    <w:rsid w:val="00B708CF"/>
    <w:rsid w:val="00B70D4E"/>
    <w:rsid w:val="00B7209B"/>
    <w:rsid w:val="00B725D1"/>
    <w:rsid w:val="00B72D3E"/>
    <w:rsid w:val="00B73AAB"/>
    <w:rsid w:val="00B74CD6"/>
    <w:rsid w:val="00B74FB2"/>
    <w:rsid w:val="00B752BF"/>
    <w:rsid w:val="00B754A2"/>
    <w:rsid w:val="00B754D6"/>
    <w:rsid w:val="00B754DB"/>
    <w:rsid w:val="00B75A88"/>
    <w:rsid w:val="00B75B3E"/>
    <w:rsid w:val="00B76458"/>
    <w:rsid w:val="00B7798C"/>
    <w:rsid w:val="00B77F88"/>
    <w:rsid w:val="00B8008E"/>
    <w:rsid w:val="00B80230"/>
    <w:rsid w:val="00B8034A"/>
    <w:rsid w:val="00B8048E"/>
    <w:rsid w:val="00B8122B"/>
    <w:rsid w:val="00B815B3"/>
    <w:rsid w:val="00B81E6C"/>
    <w:rsid w:val="00B828DE"/>
    <w:rsid w:val="00B82916"/>
    <w:rsid w:val="00B829C0"/>
    <w:rsid w:val="00B83A28"/>
    <w:rsid w:val="00B844FE"/>
    <w:rsid w:val="00B85346"/>
    <w:rsid w:val="00B85426"/>
    <w:rsid w:val="00B85EC6"/>
    <w:rsid w:val="00B86171"/>
    <w:rsid w:val="00B86301"/>
    <w:rsid w:val="00B86893"/>
    <w:rsid w:val="00B86904"/>
    <w:rsid w:val="00B86CF4"/>
    <w:rsid w:val="00B87FC0"/>
    <w:rsid w:val="00B901F5"/>
    <w:rsid w:val="00B90577"/>
    <w:rsid w:val="00B91BDC"/>
    <w:rsid w:val="00B9219B"/>
    <w:rsid w:val="00B92494"/>
    <w:rsid w:val="00B927C6"/>
    <w:rsid w:val="00B935D5"/>
    <w:rsid w:val="00B935E2"/>
    <w:rsid w:val="00B946B7"/>
    <w:rsid w:val="00B94958"/>
    <w:rsid w:val="00B951A7"/>
    <w:rsid w:val="00B95672"/>
    <w:rsid w:val="00B959FA"/>
    <w:rsid w:val="00B96209"/>
    <w:rsid w:val="00B962E8"/>
    <w:rsid w:val="00B96808"/>
    <w:rsid w:val="00B978FA"/>
    <w:rsid w:val="00BA00A9"/>
    <w:rsid w:val="00BA01E6"/>
    <w:rsid w:val="00BA0EDB"/>
    <w:rsid w:val="00BA12E9"/>
    <w:rsid w:val="00BA1832"/>
    <w:rsid w:val="00BA1B8D"/>
    <w:rsid w:val="00BA2A93"/>
    <w:rsid w:val="00BA3E38"/>
    <w:rsid w:val="00BA482A"/>
    <w:rsid w:val="00BA485F"/>
    <w:rsid w:val="00BA5679"/>
    <w:rsid w:val="00BA5F82"/>
    <w:rsid w:val="00BA6773"/>
    <w:rsid w:val="00BA705B"/>
    <w:rsid w:val="00BB0AA0"/>
    <w:rsid w:val="00BB1675"/>
    <w:rsid w:val="00BB2B63"/>
    <w:rsid w:val="00BB35C6"/>
    <w:rsid w:val="00BB3A29"/>
    <w:rsid w:val="00BB3BCA"/>
    <w:rsid w:val="00BB47C0"/>
    <w:rsid w:val="00BB483F"/>
    <w:rsid w:val="00BB4ADD"/>
    <w:rsid w:val="00BB4B32"/>
    <w:rsid w:val="00BB4C04"/>
    <w:rsid w:val="00BB5374"/>
    <w:rsid w:val="00BB6636"/>
    <w:rsid w:val="00BB6906"/>
    <w:rsid w:val="00BB6F7A"/>
    <w:rsid w:val="00BC02E5"/>
    <w:rsid w:val="00BC09C2"/>
    <w:rsid w:val="00BC0E60"/>
    <w:rsid w:val="00BC1A54"/>
    <w:rsid w:val="00BC2534"/>
    <w:rsid w:val="00BC26A5"/>
    <w:rsid w:val="00BC2FC4"/>
    <w:rsid w:val="00BC3834"/>
    <w:rsid w:val="00BC3B02"/>
    <w:rsid w:val="00BC456D"/>
    <w:rsid w:val="00BC4C6F"/>
    <w:rsid w:val="00BC6252"/>
    <w:rsid w:val="00BC634E"/>
    <w:rsid w:val="00BC69FA"/>
    <w:rsid w:val="00BC6B75"/>
    <w:rsid w:val="00BC6C02"/>
    <w:rsid w:val="00BC6F4C"/>
    <w:rsid w:val="00BC788F"/>
    <w:rsid w:val="00BD0584"/>
    <w:rsid w:val="00BD0694"/>
    <w:rsid w:val="00BD0BDC"/>
    <w:rsid w:val="00BD1EEB"/>
    <w:rsid w:val="00BD2E78"/>
    <w:rsid w:val="00BD31A6"/>
    <w:rsid w:val="00BD35CA"/>
    <w:rsid w:val="00BD3C7C"/>
    <w:rsid w:val="00BD49B5"/>
    <w:rsid w:val="00BD55E1"/>
    <w:rsid w:val="00BD5B1D"/>
    <w:rsid w:val="00BD6B9F"/>
    <w:rsid w:val="00BD73F8"/>
    <w:rsid w:val="00BE08A1"/>
    <w:rsid w:val="00BE0A0A"/>
    <w:rsid w:val="00BE1517"/>
    <w:rsid w:val="00BE18BA"/>
    <w:rsid w:val="00BE1A5B"/>
    <w:rsid w:val="00BE1B2B"/>
    <w:rsid w:val="00BE2003"/>
    <w:rsid w:val="00BE2378"/>
    <w:rsid w:val="00BE24AE"/>
    <w:rsid w:val="00BE3B08"/>
    <w:rsid w:val="00BE4C20"/>
    <w:rsid w:val="00BE4FA3"/>
    <w:rsid w:val="00BE5FE9"/>
    <w:rsid w:val="00BE6E5D"/>
    <w:rsid w:val="00BE7312"/>
    <w:rsid w:val="00BE7735"/>
    <w:rsid w:val="00BF1154"/>
    <w:rsid w:val="00BF134B"/>
    <w:rsid w:val="00BF1E31"/>
    <w:rsid w:val="00BF1E65"/>
    <w:rsid w:val="00BF2515"/>
    <w:rsid w:val="00BF2E10"/>
    <w:rsid w:val="00BF31A3"/>
    <w:rsid w:val="00BF3514"/>
    <w:rsid w:val="00BF4592"/>
    <w:rsid w:val="00BF4974"/>
    <w:rsid w:val="00BF4DE1"/>
    <w:rsid w:val="00BF5E0A"/>
    <w:rsid w:val="00BF6893"/>
    <w:rsid w:val="00C0016F"/>
    <w:rsid w:val="00C00894"/>
    <w:rsid w:val="00C01373"/>
    <w:rsid w:val="00C01AD2"/>
    <w:rsid w:val="00C01CCB"/>
    <w:rsid w:val="00C03EF9"/>
    <w:rsid w:val="00C04497"/>
    <w:rsid w:val="00C04C3A"/>
    <w:rsid w:val="00C04C8E"/>
    <w:rsid w:val="00C04D97"/>
    <w:rsid w:val="00C05153"/>
    <w:rsid w:val="00C052E5"/>
    <w:rsid w:val="00C072BC"/>
    <w:rsid w:val="00C0743D"/>
    <w:rsid w:val="00C07E55"/>
    <w:rsid w:val="00C07FFA"/>
    <w:rsid w:val="00C105BE"/>
    <w:rsid w:val="00C108AA"/>
    <w:rsid w:val="00C1114F"/>
    <w:rsid w:val="00C11A48"/>
    <w:rsid w:val="00C12492"/>
    <w:rsid w:val="00C12667"/>
    <w:rsid w:val="00C137F2"/>
    <w:rsid w:val="00C13FC8"/>
    <w:rsid w:val="00C14BE3"/>
    <w:rsid w:val="00C14DF9"/>
    <w:rsid w:val="00C203A8"/>
    <w:rsid w:val="00C2061F"/>
    <w:rsid w:val="00C207D8"/>
    <w:rsid w:val="00C20A4B"/>
    <w:rsid w:val="00C20C48"/>
    <w:rsid w:val="00C20CE7"/>
    <w:rsid w:val="00C2240F"/>
    <w:rsid w:val="00C22642"/>
    <w:rsid w:val="00C23123"/>
    <w:rsid w:val="00C23537"/>
    <w:rsid w:val="00C23970"/>
    <w:rsid w:val="00C23C56"/>
    <w:rsid w:val="00C23D2C"/>
    <w:rsid w:val="00C24498"/>
    <w:rsid w:val="00C249C0"/>
    <w:rsid w:val="00C2501E"/>
    <w:rsid w:val="00C2599C"/>
    <w:rsid w:val="00C25E8B"/>
    <w:rsid w:val="00C26B9D"/>
    <w:rsid w:val="00C30D96"/>
    <w:rsid w:val="00C30E2E"/>
    <w:rsid w:val="00C310DA"/>
    <w:rsid w:val="00C315CF"/>
    <w:rsid w:val="00C31979"/>
    <w:rsid w:val="00C32A7E"/>
    <w:rsid w:val="00C3336C"/>
    <w:rsid w:val="00C33ED3"/>
    <w:rsid w:val="00C35A48"/>
    <w:rsid w:val="00C360A2"/>
    <w:rsid w:val="00C369E8"/>
    <w:rsid w:val="00C37018"/>
    <w:rsid w:val="00C3729F"/>
    <w:rsid w:val="00C37623"/>
    <w:rsid w:val="00C40404"/>
    <w:rsid w:val="00C4101D"/>
    <w:rsid w:val="00C4120E"/>
    <w:rsid w:val="00C416F6"/>
    <w:rsid w:val="00C42E20"/>
    <w:rsid w:val="00C43226"/>
    <w:rsid w:val="00C43737"/>
    <w:rsid w:val="00C43CC6"/>
    <w:rsid w:val="00C44013"/>
    <w:rsid w:val="00C44832"/>
    <w:rsid w:val="00C44B5A"/>
    <w:rsid w:val="00C44CD8"/>
    <w:rsid w:val="00C450E0"/>
    <w:rsid w:val="00C4538A"/>
    <w:rsid w:val="00C453BD"/>
    <w:rsid w:val="00C45C81"/>
    <w:rsid w:val="00C460DC"/>
    <w:rsid w:val="00C46536"/>
    <w:rsid w:val="00C46EFA"/>
    <w:rsid w:val="00C4713E"/>
    <w:rsid w:val="00C47290"/>
    <w:rsid w:val="00C47B42"/>
    <w:rsid w:val="00C47D23"/>
    <w:rsid w:val="00C502A2"/>
    <w:rsid w:val="00C51C56"/>
    <w:rsid w:val="00C51DE1"/>
    <w:rsid w:val="00C51E37"/>
    <w:rsid w:val="00C523F9"/>
    <w:rsid w:val="00C52B16"/>
    <w:rsid w:val="00C52DDD"/>
    <w:rsid w:val="00C545AF"/>
    <w:rsid w:val="00C55104"/>
    <w:rsid w:val="00C55C56"/>
    <w:rsid w:val="00C55CA0"/>
    <w:rsid w:val="00C5652F"/>
    <w:rsid w:val="00C566FF"/>
    <w:rsid w:val="00C60104"/>
    <w:rsid w:val="00C60F2B"/>
    <w:rsid w:val="00C61F77"/>
    <w:rsid w:val="00C61FFE"/>
    <w:rsid w:val="00C6285A"/>
    <w:rsid w:val="00C62E7B"/>
    <w:rsid w:val="00C633EC"/>
    <w:rsid w:val="00C63861"/>
    <w:rsid w:val="00C63FC7"/>
    <w:rsid w:val="00C64577"/>
    <w:rsid w:val="00C64A74"/>
    <w:rsid w:val="00C65C4D"/>
    <w:rsid w:val="00C6663D"/>
    <w:rsid w:val="00C67F0A"/>
    <w:rsid w:val="00C70BEB"/>
    <w:rsid w:val="00C7197B"/>
    <w:rsid w:val="00C71CDF"/>
    <w:rsid w:val="00C727E0"/>
    <w:rsid w:val="00C72A6F"/>
    <w:rsid w:val="00C73754"/>
    <w:rsid w:val="00C73E09"/>
    <w:rsid w:val="00C73FE1"/>
    <w:rsid w:val="00C746A0"/>
    <w:rsid w:val="00C75245"/>
    <w:rsid w:val="00C752A7"/>
    <w:rsid w:val="00C762C7"/>
    <w:rsid w:val="00C7675B"/>
    <w:rsid w:val="00C775E5"/>
    <w:rsid w:val="00C77A1B"/>
    <w:rsid w:val="00C8067F"/>
    <w:rsid w:val="00C807CE"/>
    <w:rsid w:val="00C8147D"/>
    <w:rsid w:val="00C818DD"/>
    <w:rsid w:val="00C81DF3"/>
    <w:rsid w:val="00C81EE1"/>
    <w:rsid w:val="00C82679"/>
    <w:rsid w:val="00C82731"/>
    <w:rsid w:val="00C82881"/>
    <w:rsid w:val="00C82E53"/>
    <w:rsid w:val="00C83310"/>
    <w:rsid w:val="00C83569"/>
    <w:rsid w:val="00C837A2"/>
    <w:rsid w:val="00C84815"/>
    <w:rsid w:val="00C85326"/>
    <w:rsid w:val="00C86058"/>
    <w:rsid w:val="00C86538"/>
    <w:rsid w:val="00C872AA"/>
    <w:rsid w:val="00C87356"/>
    <w:rsid w:val="00C9063F"/>
    <w:rsid w:val="00C91263"/>
    <w:rsid w:val="00C91379"/>
    <w:rsid w:val="00C913F1"/>
    <w:rsid w:val="00C91902"/>
    <w:rsid w:val="00C91A64"/>
    <w:rsid w:val="00C9276E"/>
    <w:rsid w:val="00C92C10"/>
    <w:rsid w:val="00C9344F"/>
    <w:rsid w:val="00C93460"/>
    <w:rsid w:val="00C93573"/>
    <w:rsid w:val="00C9377E"/>
    <w:rsid w:val="00C93C9F"/>
    <w:rsid w:val="00C94614"/>
    <w:rsid w:val="00C947B2"/>
    <w:rsid w:val="00C96A19"/>
    <w:rsid w:val="00C97E3B"/>
    <w:rsid w:val="00CA1DC0"/>
    <w:rsid w:val="00CA2A8C"/>
    <w:rsid w:val="00CA370F"/>
    <w:rsid w:val="00CA372B"/>
    <w:rsid w:val="00CA3ED6"/>
    <w:rsid w:val="00CA4287"/>
    <w:rsid w:val="00CA4424"/>
    <w:rsid w:val="00CA491F"/>
    <w:rsid w:val="00CA4CA8"/>
    <w:rsid w:val="00CA4F73"/>
    <w:rsid w:val="00CA5712"/>
    <w:rsid w:val="00CA57C4"/>
    <w:rsid w:val="00CA68D7"/>
    <w:rsid w:val="00CA6EDC"/>
    <w:rsid w:val="00CA73A3"/>
    <w:rsid w:val="00CA7BE8"/>
    <w:rsid w:val="00CA7DEC"/>
    <w:rsid w:val="00CB03A8"/>
    <w:rsid w:val="00CB13EA"/>
    <w:rsid w:val="00CB14C9"/>
    <w:rsid w:val="00CB1DA1"/>
    <w:rsid w:val="00CB2916"/>
    <w:rsid w:val="00CB3212"/>
    <w:rsid w:val="00CB364E"/>
    <w:rsid w:val="00CB37D2"/>
    <w:rsid w:val="00CB486D"/>
    <w:rsid w:val="00CB490F"/>
    <w:rsid w:val="00CB4E9A"/>
    <w:rsid w:val="00CB5744"/>
    <w:rsid w:val="00CB6110"/>
    <w:rsid w:val="00CB63DA"/>
    <w:rsid w:val="00CB6DCE"/>
    <w:rsid w:val="00CB7972"/>
    <w:rsid w:val="00CB7A54"/>
    <w:rsid w:val="00CC00AF"/>
    <w:rsid w:val="00CC0802"/>
    <w:rsid w:val="00CC0B8A"/>
    <w:rsid w:val="00CC0E1F"/>
    <w:rsid w:val="00CC2A25"/>
    <w:rsid w:val="00CC2FD8"/>
    <w:rsid w:val="00CC338D"/>
    <w:rsid w:val="00CC42C7"/>
    <w:rsid w:val="00CC4C47"/>
    <w:rsid w:val="00CC63C6"/>
    <w:rsid w:val="00CC644B"/>
    <w:rsid w:val="00CC6BB6"/>
    <w:rsid w:val="00CC7212"/>
    <w:rsid w:val="00CC7D79"/>
    <w:rsid w:val="00CD0021"/>
    <w:rsid w:val="00CD02A3"/>
    <w:rsid w:val="00CD0BD7"/>
    <w:rsid w:val="00CD28D8"/>
    <w:rsid w:val="00CD2DF7"/>
    <w:rsid w:val="00CD387B"/>
    <w:rsid w:val="00CD4538"/>
    <w:rsid w:val="00CD4559"/>
    <w:rsid w:val="00CE0827"/>
    <w:rsid w:val="00CE0903"/>
    <w:rsid w:val="00CE1666"/>
    <w:rsid w:val="00CE191C"/>
    <w:rsid w:val="00CE2062"/>
    <w:rsid w:val="00CE223C"/>
    <w:rsid w:val="00CE33C1"/>
    <w:rsid w:val="00CE3D52"/>
    <w:rsid w:val="00CE53C0"/>
    <w:rsid w:val="00CE7667"/>
    <w:rsid w:val="00CF0141"/>
    <w:rsid w:val="00CF0DE2"/>
    <w:rsid w:val="00CF0F26"/>
    <w:rsid w:val="00CF1294"/>
    <w:rsid w:val="00CF1BC8"/>
    <w:rsid w:val="00CF2A6B"/>
    <w:rsid w:val="00CF3131"/>
    <w:rsid w:val="00CF38EF"/>
    <w:rsid w:val="00CF3BE1"/>
    <w:rsid w:val="00CF3DB9"/>
    <w:rsid w:val="00CF4120"/>
    <w:rsid w:val="00CF42F1"/>
    <w:rsid w:val="00CF46FA"/>
    <w:rsid w:val="00CF5538"/>
    <w:rsid w:val="00CF5D42"/>
    <w:rsid w:val="00CF669C"/>
    <w:rsid w:val="00CF7B34"/>
    <w:rsid w:val="00CF7CD7"/>
    <w:rsid w:val="00D00243"/>
    <w:rsid w:val="00D004FC"/>
    <w:rsid w:val="00D00933"/>
    <w:rsid w:val="00D00B92"/>
    <w:rsid w:val="00D01397"/>
    <w:rsid w:val="00D01AA4"/>
    <w:rsid w:val="00D02A1E"/>
    <w:rsid w:val="00D03364"/>
    <w:rsid w:val="00D04247"/>
    <w:rsid w:val="00D046DD"/>
    <w:rsid w:val="00D04784"/>
    <w:rsid w:val="00D055FF"/>
    <w:rsid w:val="00D05ECD"/>
    <w:rsid w:val="00D06877"/>
    <w:rsid w:val="00D073CB"/>
    <w:rsid w:val="00D07DFB"/>
    <w:rsid w:val="00D10A7D"/>
    <w:rsid w:val="00D121F4"/>
    <w:rsid w:val="00D126CB"/>
    <w:rsid w:val="00D1349B"/>
    <w:rsid w:val="00D147F9"/>
    <w:rsid w:val="00D15237"/>
    <w:rsid w:val="00D15C89"/>
    <w:rsid w:val="00D166FD"/>
    <w:rsid w:val="00D16FD4"/>
    <w:rsid w:val="00D213FB"/>
    <w:rsid w:val="00D21907"/>
    <w:rsid w:val="00D21E42"/>
    <w:rsid w:val="00D22580"/>
    <w:rsid w:val="00D233C7"/>
    <w:rsid w:val="00D24079"/>
    <w:rsid w:val="00D24964"/>
    <w:rsid w:val="00D25050"/>
    <w:rsid w:val="00D251B9"/>
    <w:rsid w:val="00D255FF"/>
    <w:rsid w:val="00D26E06"/>
    <w:rsid w:val="00D2701F"/>
    <w:rsid w:val="00D30123"/>
    <w:rsid w:val="00D30140"/>
    <w:rsid w:val="00D30555"/>
    <w:rsid w:val="00D30F78"/>
    <w:rsid w:val="00D32149"/>
    <w:rsid w:val="00D32696"/>
    <w:rsid w:val="00D327B0"/>
    <w:rsid w:val="00D33F3B"/>
    <w:rsid w:val="00D345BB"/>
    <w:rsid w:val="00D35E2A"/>
    <w:rsid w:val="00D35E7B"/>
    <w:rsid w:val="00D36959"/>
    <w:rsid w:val="00D36EBA"/>
    <w:rsid w:val="00D40AC2"/>
    <w:rsid w:val="00D40B11"/>
    <w:rsid w:val="00D4100E"/>
    <w:rsid w:val="00D414D4"/>
    <w:rsid w:val="00D42E17"/>
    <w:rsid w:val="00D43C9F"/>
    <w:rsid w:val="00D45812"/>
    <w:rsid w:val="00D45BF8"/>
    <w:rsid w:val="00D46023"/>
    <w:rsid w:val="00D46340"/>
    <w:rsid w:val="00D47A61"/>
    <w:rsid w:val="00D51278"/>
    <w:rsid w:val="00D512E5"/>
    <w:rsid w:val="00D51BDC"/>
    <w:rsid w:val="00D51DEE"/>
    <w:rsid w:val="00D51F21"/>
    <w:rsid w:val="00D53594"/>
    <w:rsid w:val="00D53C93"/>
    <w:rsid w:val="00D54466"/>
    <w:rsid w:val="00D572FF"/>
    <w:rsid w:val="00D576AE"/>
    <w:rsid w:val="00D60070"/>
    <w:rsid w:val="00D602CC"/>
    <w:rsid w:val="00D608E9"/>
    <w:rsid w:val="00D61F02"/>
    <w:rsid w:val="00D625D4"/>
    <w:rsid w:val="00D62E12"/>
    <w:rsid w:val="00D63A3C"/>
    <w:rsid w:val="00D646FA"/>
    <w:rsid w:val="00D655C2"/>
    <w:rsid w:val="00D670B1"/>
    <w:rsid w:val="00D6724D"/>
    <w:rsid w:val="00D67301"/>
    <w:rsid w:val="00D675AF"/>
    <w:rsid w:val="00D6791A"/>
    <w:rsid w:val="00D67EB8"/>
    <w:rsid w:val="00D67EEE"/>
    <w:rsid w:val="00D707E2"/>
    <w:rsid w:val="00D7169E"/>
    <w:rsid w:val="00D7210B"/>
    <w:rsid w:val="00D72B88"/>
    <w:rsid w:val="00D73805"/>
    <w:rsid w:val="00D740A9"/>
    <w:rsid w:val="00D74549"/>
    <w:rsid w:val="00D74F2F"/>
    <w:rsid w:val="00D75A83"/>
    <w:rsid w:val="00D75D6B"/>
    <w:rsid w:val="00D763B5"/>
    <w:rsid w:val="00D771FE"/>
    <w:rsid w:val="00D77248"/>
    <w:rsid w:val="00D77353"/>
    <w:rsid w:val="00D773BC"/>
    <w:rsid w:val="00D77DAF"/>
    <w:rsid w:val="00D801D5"/>
    <w:rsid w:val="00D806E9"/>
    <w:rsid w:val="00D81147"/>
    <w:rsid w:val="00D8163B"/>
    <w:rsid w:val="00D817FF"/>
    <w:rsid w:val="00D82FF4"/>
    <w:rsid w:val="00D837B4"/>
    <w:rsid w:val="00D83C7B"/>
    <w:rsid w:val="00D84C3E"/>
    <w:rsid w:val="00D852D9"/>
    <w:rsid w:val="00D85848"/>
    <w:rsid w:val="00D862D6"/>
    <w:rsid w:val="00D86B73"/>
    <w:rsid w:val="00D86C30"/>
    <w:rsid w:val="00D87084"/>
    <w:rsid w:val="00D87891"/>
    <w:rsid w:val="00D91053"/>
    <w:rsid w:val="00D915BB"/>
    <w:rsid w:val="00D91B35"/>
    <w:rsid w:val="00D92577"/>
    <w:rsid w:val="00D9258C"/>
    <w:rsid w:val="00D926EC"/>
    <w:rsid w:val="00D93670"/>
    <w:rsid w:val="00D9434B"/>
    <w:rsid w:val="00D9449B"/>
    <w:rsid w:val="00D94690"/>
    <w:rsid w:val="00D95447"/>
    <w:rsid w:val="00D9573B"/>
    <w:rsid w:val="00D958FB"/>
    <w:rsid w:val="00D9598A"/>
    <w:rsid w:val="00D96876"/>
    <w:rsid w:val="00D96B09"/>
    <w:rsid w:val="00D96C55"/>
    <w:rsid w:val="00D96C7F"/>
    <w:rsid w:val="00D96CB8"/>
    <w:rsid w:val="00D97502"/>
    <w:rsid w:val="00D97884"/>
    <w:rsid w:val="00D97C74"/>
    <w:rsid w:val="00D97F75"/>
    <w:rsid w:val="00DA0201"/>
    <w:rsid w:val="00DA038C"/>
    <w:rsid w:val="00DA039B"/>
    <w:rsid w:val="00DA10FC"/>
    <w:rsid w:val="00DA1662"/>
    <w:rsid w:val="00DA1FB9"/>
    <w:rsid w:val="00DA2114"/>
    <w:rsid w:val="00DA36A0"/>
    <w:rsid w:val="00DA57AB"/>
    <w:rsid w:val="00DA7314"/>
    <w:rsid w:val="00DA796B"/>
    <w:rsid w:val="00DA7BF9"/>
    <w:rsid w:val="00DA7F06"/>
    <w:rsid w:val="00DB0063"/>
    <w:rsid w:val="00DB03EE"/>
    <w:rsid w:val="00DB06C6"/>
    <w:rsid w:val="00DB0A45"/>
    <w:rsid w:val="00DB1553"/>
    <w:rsid w:val="00DB2869"/>
    <w:rsid w:val="00DB2BA7"/>
    <w:rsid w:val="00DB4B36"/>
    <w:rsid w:val="00DB522B"/>
    <w:rsid w:val="00DB5244"/>
    <w:rsid w:val="00DB5710"/>
    <w:rsid w:val="00DB5BC1"/>
    <w:rsid w:val="00DB6942"/>
    <w:rsid w:val="00DB7050"/>
    <w:rsid w:val="00DB78AF"/>
    <w:rsid w:val="00DC00BB"/>
    <w:rsid w:val="00DC0A81"/>
    <w:rsid w:val="00DC0B9D"/>
    <w:rsid w:val="00DC198D"/>
    <w:rsid w:val="00DC1E99"/>
    <w:rsid w:val="00DC2C10"/>
    <w:rsid w:val="00DC32FD"/>
    <w:rsid w:val="00DC3F83"/>
    <w:rsid w:val="00DC45C6"/>
    <w:rsid w:val="00DC6544"/>
    <w:rsid w:val="00DC6613"/>
    <w:rsid w:val="00DC67A4"/>
    <w:rsid w:val="00DC72BF"/>
    <w:rsid w:val="00DC7547"/>
    <w:rsid w:val="00DC79EC"/>
    <w:rsid w:val="00DC7F9A"/>
    <w:rsid w:val="00DD0149"/>
    <w:rsid w:val="00DD023A"/>
    <w:rsid w:val="00DD15FF"/>
    <w:rsid w:val="00DD1D60"/>
    <w:rsid w:val="00DD3010"/>
    <w:rsid w:val="00DD306E"/>
    <w:rsid w:val="00DD5C04"/>
    <w:rsid w:val="00DD65AC"/>
    <w:rsid w:val="00DE06A7"/>
    <w:rsid w:val="00DE09DF"/>
    <w:rsid w:val="00DE0EBE"/>
    <w:rsid w:val="00DE1375"/>
    <w:rsid w:val="00DE2377"/>
    <w:rsid w:val="00DE2420"/>
    <w:rsid w:val="00DE24EA"/>
    <w:rsid w:val="00DE2DE3"/>
    <w:rsid w:val="00DE35CE"/>
    <w:rsid w:val="00DE38FE"/>
    <w:rsid w:val="00DE3A3E"/>
    <w:rsid w:val="00DE3E3A"/>
    <w:rsid w:val="00DE418B"/>
    <w:rsid w:val="00DE47CF"/>
    <w:rsid w:val="00DE530B"/>
    <w:rsid w:val="00DE7A6A"/>
    <w:rsid w:val="00DE7B95"/>
    <w:rsid w:val="00DF074D"/>
    <w:rsid w:val="00DF0B78"/>
    <w:rsid w:val="00DF186F"/>
    <w:rsid w:val="00DF1892"/>
    <w:rsid w:val="00DF2F46"/>
    <w:rsid w:val="00DF2F76"/>
    <w:rsid w:val="00DF3E3B"/>
    <w:rsid w:val="00DF4374"/>
    <w:rsid w:val="00DF45D3"/>
    <w:rsid w:val="00DF478E"/>
    <w:rsid w:val="00DF5544"/>
    <w:rsid w:val="00DF7408"/>
    <w:rsid w:val="00DF7672"/>
    <w:rsid w:val="00E00AAB"/>
    <w:rsid w:val="00E02E86"/>
    <w:rsid w:val="00E03C1B"/>
    <w:rsid w:val="00E0441F"/>
    <w:rsid w:val="00E04DFF"/>
    <w:rsid w:val="00E04FA6"/>
    <w:rsid w:val="00E059EE"/>
    <w:rsid w:val="00E05AC2"/>
    <w:rsid w:val="00E06463"/>
    <w:rsid w:val="00E06780"/>
    <w:rsid w:val="00E069B9"/>
    <w:rsid w:val="00E074C7"/>
    <w:rsid w:val="00E078EE"/>
    <w:rsid w:val="00E10020"/>
    <w:rsid w:val="00E10D75"/>
    <w:rsid w:val="00E11EFE"/>
    <w:rsid w:val="00E12422"/>
    <w:rsid w:val="00E12DE4"/>
    <w:rsid w:val="00E1343E"/>
    <w:rsid w:val="00E13D71"/>
    <w:rsid w:val="00E13F33"/>
    <w:rsid w:val="00E1418E"/>
    <w:rsid w:val="00E14595"/>
    <w:rsid w:val="00E146A9"/>
    <w:rsid w:val="00E14A7A"/>
    <w:rsid w:val="00E1571E"/>
    <w:rsid w:val="00E15CDF"/>
    <w:rsid w:val="00E15F72"/>
    <w:rsid w:val="00E200CB"/>
    <w:rsid w:val="00E205FF"/>
    <w:rsid w:val="00E2106A"/>
    <w:rsid w:val="00E213DC"/>
    <w:rsid w:val="00E21554"/>
    <w:rsid w:val="00E258CC"/>
    <w:rsid w:val="00E25B71"/>
    <w:rsid w:val="00E25FBF"/>
    <w:rsid w:val="00E2704A"/>
    <w:rsid w:val="00E27604"/>
    <w:rsid w:val="00E302B0"/>
    <w:rsid w:val="00E31AF7"/>
    <w:rsid w:val="00E323DF"/>
    <w:rsid w:val="00E32D0D"/>
    <w:rsid w:val="00E33670"/>
    <w:rsid w:val="00E34483"/>
    <w:rsid w:val="00E35BEE"/>
    <w:rsid w:val="00E3711F"/>
    <w:rsid w:val="00E37D81"/>
    <w:rsid w:val="00E40421"/>
    <w:rsid w:val="00E41B07"/>
    <w:rsid w:val="00E427C1"/>
    <w:rsid w:val="00E42E60"/>
    <w:rsid w:val="00E432B6"/>
    <w:rsid w:val="00E437E1"/>
    <w:rsid w:val="00E44491"/>
    <w:rsid w:val="00E44646"/>
    <w:rsid w:val="00E4472A"/>
    <w:rsid w:val="00E44BBF"/>
    <w:rsid w:val="00E469DD"/>
    <w:rsid w:val="00E46F15"/>
    <w:rsid w:val="00E47293"/>
    <w:rsid w:val="00E50599"/>
    <w:rsid w:val="00E5102D"/>
    <w:rsid w:val="00E514A8"/>
    <w:rsid w:val="00E51C26"/>
    <w:rsid w:val="00E51D55"/>
    <w:rsid w:val="00E5218C"/>
    <w:rsid w:val="00E5246C"/>
    <w:rsid w:val="00E5254C"/>
    <w:rsid w:val="00E52788"/>
    <w:rsid w:val="00E53AFD"/>
    <w:rsid w:val="00E54371"/>
    <w:rsid w:val="00E54785"/>
    <w:rsid w:val="00E557FE"/>
    <w:rsid w:val="00E55956"/>
    <w:rsid w:val="00E55A4B"/>
    <w:rsid w:val="00E5607A"/>
    <w:rsid w:val="00E56A5C"/>
    <w:rsid w:val="00E56A79"/>
    <w:rsid w:val="00E56FAF"/>
    <w:rsid w:val="00E5708A"/>
    <w:rsid w:val="00E5722B"/>
    <w:rsid w:val="00E57728"/>
    <w:rsid w:val="00E579FA"/>
    <w:rsid w:val="00E57C9C"/>
    <w:rsid w:val="00E57D2F"/>
    <w:rsid w:val="00E57DB7"/>
    <w:rsid w:val="00E60249"/>
    <w:rsid w:val="00E606EB"/>
    <w:rsid w:val="00E60F8C"/>
    <w:rsid w:val="00E612AA"/>
    <w:rsid w:val="00E615C3"/>
    <w:rsid w:val="00E6174C"/>
    <w:rsid w:val="00E645C1"/>
    <w:rsid w:val="00E648C1"/>
    <w:rsid w:val="00E64B70"/>
    <w:rsid w:val="00E653E4"/>
    <w:rsid w:val="00E65910"/>
    <w:rsid w:val="00E66AC2"/>
    <w:rsid w:val="00E672CB"/>
    <w:rsid w:val="00E67F19"/>
    <w:rsid w:val="00E67F9F"/>
    <w:rsid w:val="00E70633"/>
    <w:rsid w:val="00E706D5"/>
    <w:rsid w:val="00E719A4"/>
    <w:rsid w:val="00E71B18"/>
    <w:rsid w:val="00E724F9"/>
    <w:rsid w:val="00E7295D"/>
    <w:rsid w:val="00E73586"/>
    <w:rsid w:val="00E737DB"/>
    <w:rsid w:val="00E742C6"/>
    <w:rsid w:val="00E74351"/>
    <w:rsid w:val="00E74508"/>
    <w:rsid w:val="00E74E6A"/>
    <w:rsid w:val="00E75C6E"/>
    <w:rsid w:val="00E76629"/>
    <w:rsid w:val="00E774B9"/>
    <w:rsid w:val="00E7778E"/>
    <w:rsid w:val="00E77D44"/>
    <w:rsid w:val="00E806CC"/>
    <w:rsid w:val="00E8088A"/>
    <w:rsid w:val="00E808F1"/>
    <w:rsid w:val="00E81CAA"/>
    <w:rsid w:val="00E82947"/>
    <w:rsid w:val="00E82F4E"/>
    <w:rsid w:val="00E83627"/>
    <w:rsid w:val="00E86CA4"/>
    <w:rsid w:val="00E87C24"/>
    <w:rsid w:val="00E90459"/>
    <w:rsid w:val="00E9106B"/>
    <w:rsid w:val="00E9113D"/>
    <w:rsid w:val="00E9247F"/>
    <w:rsid w:val="00E92EB3"/>
    <w:rsid w:val="00E94D76"/>
    <w:rsid w:val="00E95C19"/>
    <w:rsid w:val="00E95F99"/>
    <w:rsid w:val="00E96010"/>
    <w:rsid w:val="00E96749"/>
    <w:rsid w:val="00E97341"/>
    <w:rsid w:val="00E979CE"/>
    <w:rsid w:val="00EA077E"/>
    <w:rsid w:val="00EA0846"/>
    <w:rsid w:val="00EA0BB4"/>
    <w:rsid w:val="00EA0FCA"/>
    <w:rsid w:val="00EA107D"/>
    <w:rsid w:val="00EA1634"/>
    <w:rsid w:val="00EA1E27"/>
    <w:rsid w:val="00EA1E5C"/>
    <w:rsid w:val="00EA2415"/>
    <w:rsid w:val="00EA2A0D"/>
    <w:rsid w:val="00EA2DF1"/>
    <w:rsid w:val="00EA2F54"/>
    <w:rsid w:val="00EA3701"/>
    <w:rsid w:val="00EA3919"/>
    <w:rsid w:val="00EA4113"/>
    <w:rsid w:val="00EA46DC"/>
    <w:rsid w:val="00EA4CF8"/>
    <w:rsid w:val="00EA5A4A"/>
    <w:rsid w:val="00EA67D1"/>
    <w:rsid w:val="00EA69A4"/>
    <w:rsid w:val="00EA6A75"/>
    <w:rsid w:val="00EA6E87"/>
    <w:rsid w:val="00EB0717"/>
    <w:rsid w:val="00EB1121"/>
    <w:rsid w:val="00EB12AF"/>
    <w:rsid w:val="00EB2515"/>
    <w:rsid w:val="00EB2D41"/>
    <w:rsid w:val="00EB3A5B"/>
    <w:rsid w:val="00EB3B5F"/>
    <w:rsid w:val="00EB428C"/>
    <w:rsid w:val="00EB447A"/>
    <w:rsid w:val="00EB4862"/>
    <w:rsid w:val="00EB4AE7"/>
    <w:rsid w:val="00EB4F99"/>
    <w:rsid w:val="00EB6167"/>
    <w:rsid w:val="00EB7691"/>
    <w:rsid w:val="00EB7D51"/>
    <w:rsid w:val="00EC1181"/>
    <w:rsid w:val="00EC1845"/>
    <w:rsid w:val="00EC2435"/>
    <w:rsid w:val="00EC3BBB"/>
    <w:rsid w:val="00EC4010"/>
    <w:rsid w:val="00EC464B"/>
    <w:rsid w:val="00EC5296"/>
    <w:rsid w:val="00EC5377"/>
    <w:rsid w:val="00EC57EA"/>
    <w:rsid w:val="00EC67E9"/>
    <w:rsid w:val="00EC6EDA"/>
    <w:rsid w:val="00EC76EB"/>
    <w:rsid w:val="00EC770B"/>
    <w:rsid w:val="00EC79C7"/>
    <w:rsid w:val="00ED0156"/>
    <w:rsid w:val="00ED037E"/>
    <w:rsid w:val="00ED0932"/>
    <w:rsid w:val="00ED0DF0"/>
    <w:rsid w:val="00ED0EB6"/>
    <w:rsid w:val="00ED0FA6"/>
    <w:rsid w:val="00ED0FF2"/>
    <w:rsid w:val="00ED11D1"/>
    <w:rsid w:val="00ED15BF"/>
    <w:rsid w:val="00ED1A4A"/>
    <w:rsid w:val="00ED2312"/>
    <w:rsid w:val="00ED240E"/>
    <w:rsid w:val="00ED31AE"/>
    <w:rsid w:val="00ED33C2"/>
    <w:rsid w:val="00ED36E0"/>
    <w:rsid w:val="00ED4A98"/>
    <w:rsid w:val="00ED4B90"/>
    <w:rsid w:val="00ED5A66"/>
    <w:rsid w:val="00ED6091"/>
    <w:rsid w:val="00ED66CA"/>
    <w:rsid w:val="00ED6842"/>
    <w:rsid w:val="00ED69F5"/>
    <w:rsid w:val="00ED6C5D"/>
    <w:rsid w:val="00ED6F91"/>
    <w:rsid w:val="00ED7231"/>
    <w:rsid w:val="00EE088E"/>
    <w:rsid w:val="00EE1957"/>
    <w:rsid w:val="00EE1EF7"/>
    <w:rsid w:val="00EE2624"/>
    <w:rsid w:val="00EE2A20"/>
    <w:rsid w:val="00EE4380"/>
    <w:rsid w:val="00EE4B36"/>
    <w:rsid w:val="00EE516F"/>
    <w:rsid w:val="00EE55BF"/>
    <w:rsid w:val="00EE6053"/>
    <w:rsid w:val="00EE6EEC"/>
    <w:rsid w:val="00EE74BE"/>
    <w:rsid w:val="00EF07AE"/>
    <w:rsid w:val="00EF0B87"/>
    <w:rsid w:val="00EF0D95"/>
    <w:rsid w:val="00EF141D"/>
    <w:rsid w:val="00EF1518"/>
    <w:rsid w:val="00EF19B6"/>
    <w:rsid w:val="00EF1F35"/>
    <w:rsid w:val="00EF2644"/>
    <w:rsid w:val="00EF3BAA"/>
    <w:rsid w:val="00EF3C1A"/>
    <w:rsid w:val="00EF78E4"/>
    <w:rsid w:val="00F0012D"/>
    <w:rsid w:val="00F01D79"/>
    <w:rsid w:val="00F02486"/>
    <w:rsid w:val="00F0304B"/>
    <w:rsid w:val="00F04C88"/>
    <w:rsid w:val="00F052AA"/>
    <w:rsid w:val="00F06174"/>
    <w:rsid w:val="00F0660B"/>
    <w:rsid w:val="00F06B3B"/>
    <w:rsid w:val="00F06D07"/>
    <w:rsid w:val="00F06F98"/>
    <w:rsid w:val="00F070EE"/>
    <w:rsid w:val="00F07CC8"/>
    <w:rsid w:val="00F1047D"/>
    <w:rsid w:val="00F104A8"/>
    <w:rsid w:val="00F10A30"/>
    <w:rsid w:val="00F11336"/>
    <w:rsid w:val="00F12419"/>
    <w:rsid w:val="00F1253E"/>
    <w:rsid w:val="00F12668"/>
    <w:rsid w:val="00F130F4"/>
    <w:rsid w:val="00F134E4"/>
    <w:rsid w:val="00F13AE5"/>
    <w:rsid w:val="00F13C3D"/>
    <w:rsid w:val="00F13EEB"/>
    <w:rsid w:val="00F14ED1"/>
    <w:rsid w:val="00F14F53"/>
    <w:rsid w:val="00F15343"/>
    <w:rsid w:val="00F1569F"/>
    <w:rsid w:val="00F1627D"/>
    <w:rsid w:val="00F1667E"/>
    <w:rsid w:val="00F1693C"/>
    <w:rsid w:val="00F16B48"/>
    <w:rsid w:val="00F16CDA"/>
    <w:rsid w:val="00F201E5"/>
    <w:rsid w:val="00F20C45"/>
    <w:rsid w:val="00F20E03"/>
    <w:rsid w:val="00F20F24"/>
    <w:rsid w:val="00F22070"/>
    <w:rsid w:val="00F229F7"/>
    <w:rsid w:val="00F23213"/>
    <w:rsid w:val="00F245A4"/>
    <w:rsid w:val="00F25303"/>
    <w:rsid w:val="00F255CC"/>
    <w:rsid w:val="00F26E20"/>
    <w:rsid w:val="00F27778"/>
    <w:rsid w:val="00F301EF"/>
    <w:rsid w:val="00F30260"/>
    <w:rsid w:val="00F307F9"/>
    <w:rsid w:val="00F314E2"/>
    <w:rsid w:val="00F32135"/>
    <w:rsid w:val="00F33250"/>
    <w:rsid w:val="00F33526"/>
    <w:rsid w:val="00F342C5"/>
    <w:rsid w:val="00F3520B"/>
    <w:rsid w:val="00F356C3"/>
    <w:rsid w:val="00F370F5"/>
    <w:rsid w:val="00F37B90"/>
    <w:rsid w:val="00F401DC"/>
    <w:rsid w:val="00F40FD9"/>
    <w:rsid w:val="00F41B9C"/>
    <w:rsid w:val="00F41C82"/>
    <w:rsid w:val="00F41D8D"/>
    <w:rsid w:val="00F41EE4"/>
    <w:rsid w:val="00F42295"/>
    <w:rsid w:val="00F430F8"/>
    <w:rsid w:val="00F43157"/>
    <w:rsid w:val="00F43B16"/>
    <w:rsid w:val="00F43C1A"/>
    <w:rsid w:val="00F4449B"/>
    <w:rsid w:val="00F44826"/>
    <w:rsid w:val="00F4489D"/>
    <w:rsid w:val="00F44FF9"/>
    <w:rsid w:val="00F45410"/>
    <w:rsid w:val="00F45501"/>
    <w:rsid w:val="00F46122"/>
    <w:rsid w:val="00F4709E"/>
    <w:rsid w:val="00F475F4"/>
    <w:rsid w:val="00F477FA"/>
    <w:rsid w:val="00F507B0"/>
    <w:rsid w:val="00F519B3"/>
    <w:rsid w:val="00F51C8D"/>
    <w:rsid w:val="00F52239"/>
    <w:rsid w:val="00F529EC"/>
    <w:rsid w:val="00F52B4D"/>
    <w:rsid w:val="00F5311C"/>
    <w:rsid w:val="00F53733"/>
    <w:rsid w:val="00F537BC"/>
    <w:rsid w:val="00F53C04"/>
    <w:rsid w:val="00F53E4F"/>
    <w:rsid w:val="00F540FC"/>
    <w:rsid w:val="00F54A0D"/>
    <w:rsid w:val="00F54D97"/>
    <w:rsid w:val="00F54FFA"/>
    <w:rsid w:val="00F55003"/>
    <w:rsid w:val="00F5539F"/>
    <w:rsid w:val="00F553F2"/>
    <w:rsid w:val="00F55606"/>
    <w:rsid w:val="00F559B6"/>
    <w:rsid w:val="00F55E05"/>
    <w:rsid w:val="00F56439"/>
    <w:rsid w:val="00F56AE5"/>
    <w:rsid w:val="00F56CCD"/>
    <w:rsid w:val="00F56CEA"/>
    <w:rsid w:val="00F56FD9"/>
    <w:rsid w:val="00F57836"/>
    <w:rsid w:val="00F57A33"/>
    <w:rsid w:val="00F60976"/>
    <w:rsid w:val="00F60B41"/>
    <w:rsid w:val="00F6216E"/>
    <w:rsid w:val="00F625B8"/>
    <w:rsid w:val="00F6391B"/>
    <w:rsid w:val="00F63D29"/>
    <w:rsid w:val="00F658B1"/>
    <w:rsid w:val="00F658FF"/>
    <w:rsid w:val="00F65AA8"/>
    <w:rsid w:val="00F6669D"/>
    <w:rsid w:val="00F67CD6"/>
    <w:rsid w:val="00F67D52"/>
    <w:rsid w:val="00F67FE4"/>
    <w:rsid w:val="00F70102"/>
    <w:rsid w:val="00F710D3"/>
    <w:rsid w:val="00F72734"/>
    <w:rsid w:val="00F729F2"/>
    <w:rsid w:val="00F7324F"/>
    <w:rsid w:val="00F732B6"/>
    <w:rsid w:val="00F74A85"/>
    <w:rsid w:val="00F74CE0"/>
    <w:rsid w:val="00F75195"/>
    <w:rsid w:val="00F75591"/>
    <w:rsid w:val="00F77CFD"/>
    <w:rsid w:val="00F80493"/>
    <w:rsid w:val="00F811DE"/>
    <w:rsid w:val="00F81E52"/>
    <w:rsid w:val="00F81EBF"/>
    <w:rsid w:val="00F82A91"/>
    <w:rsid w:val="00F82F4F"/>
    <w:rsid w:val="00F82FC7"/>
    <w:rsid w:val="00F8333F"/>
    <w:rsid w:val="00F83CA8"/>
    <w:rsid w:val="00F842F3"/>
    <w:rsid w:val="00F850B0"/>
    <w:rsid w:val="00F86D8E"/>
    <w:rsid w:val="00F8706E"/>
    <w:rsid w:val="00F87AE1"/>
    <w:rsid w:val="00F90295"/>
    <w:rsid w:val="00F913B2"/>
    <w:rsid w:val="00F91E47"/>
    <w:rsid w:val="00F91F5B"/>
    <w:rsid w:val="00F923A8"/>
    <w:rsid w:val="00F92EBE"/>
    <w:rsid w:val="00F93A04"/>
    <w:rsid w:val="00F93D5D"/>
    <w:rsid w:val="00F93F65"/>
    <w:rsid w:val="00F950AA"/>
    <w:rsid w:val="00F95511"/>
    <w:rsid w:val="00F9578C"/>
    <w:rsid w:val="00F95DD4"/>
    <w:rsid w:val="00F95EFE"/>
    <w:rsid w:val="00F96EBB"/>
    <w:rsid w:val="00F970BE"/>
    <w:rsid w:val="00FA0467"/>
    <w:rsid w:val="00FA0C4D"/>
    <w:rsid w:val="00FA0CE3"/>
    <w:rsid w:val="00FA2102"/>
    <w:rsid w:val="00FA28F3"/>
    <w:rsid w:val="00FA2913"/>
    <w:rsid w:val="00FA2BAE"/>
    <w:rsid w:val="00FA2F62"/>
    <w:rsid w:val="00FA33CF"/>
    <w:rsid w:val="00FA3BC2"/>
    <w:rsid w:val="00FA4E91"/>
    <w:rsid w:val="00FA620B"/>
    <w:rsid w:val="00FA674C"/>
    <w:rsid w:val="00FA6B3C"/>
    <w:rsid w:val="00FB0615"/>
    <w:rsid w:val="00FB0CCE"/>
    <w:rsid w:val="00FB0DB7"/>
    <w:rsid w:val="00FB21A2"/>
    <w:rsid w:val="00FB2252"/>
    <w:rsid w:val="00FB29C9"/>
    <w:rsid w:val="00FB352A"/>
    <w:rsid w:val="00FB3BBC"/>
    <w:rsid w:val="00FB4232"/>
    <w:rsid w:val="00FB439A"/>
    <w:rsid w:val="00FB4C00"/>
    <w:rsid w:val="00FB4DDD"/>
    <w:rsid w:val="00FB5F78"/>
    <w:rsid w:val="00FB6B78"/>
    <w:rsid w:val="00FB6FEB"/>
    <w:rsid w:val="00FB7936"/>
    <w:rsid w:val="00FC0630"/>
    <w:rsid w:val="00FC069A"/>
    <w:rsid w:val="00FC2DC4"/>
    <w:rsid w:val="00FC338B"/>
    <w:rsid w:val="00FC3D76"/>
    <w:rsid w:val="00FC3F22"/>
    <w:rsid w:val="00FC3FE9"/>
    <w:rsid w:val="00FC456F"/>
    <w:rsid w:val="00FC464E"/>
    <w:rsid w:val="00FC5481"/>
    <w:rsid w:val="00FC6B6A"/>
    <w:rsid w:val="00FC6BCE"/>
    <w:rsid w:val="00FC7E10"/>
    <w:rsid w:val="00FD081D"/>
    <w:rsid w:val="00FD0A1A"/>
    <w:rsid w:val="00FD0A36"/>
    <w:rsid w:val="00FD102B"/>
    <w:rsid w:val="00FD146B"/>
    <w:rsid w:val="00FD1FFF"/>
    <w:rsid w:val="00FD2174"/>
    <w:rsid w:val="00FD2344"/>
    <w:rsid w:val="00FD3097"/>
    <w:rsid w:val="00FD3B93"/>
    <w:rsid w:val="00FD3E48"/>
    <w:rsid w:val="00FD4975"/>
    <w:rsid w:val="00FD4E1D"/>
    <w:rsid w:val="00FD5748"/>
    <w:rsid w:val="00FD5CC6"/>
    <w:rsid w:val="00FD6097"/>
    <w:rsid w:val="00FD65DE"/>
    <w:rsid w:val="00FE04ED"/>
    <w:rsid w:val="00FE07F2"/>
    <w:rsid w:val="00FE08C7"/>
    <w:rsid w:val="00FE0F5C"/>
    <w:rsid w:val="00FE1044"/>
    <w:rsid w:val="00FE11AB"/>
    <w:rsid w:val="00FE1490"/>
    <w:rsid w:val="00FE1A69"/>
    <w:rsid w:val="00FE1DA6"/>
    <w:rsid w:val="00FE27C4"/>
    <w:rsid w:val="00FE2BDF"/>
    <w:rsid w:val="00FE3C25"/>
    <w:rsid w:val="00FE3F79"/>
    <w:rsid w:val="00FE42AB"/>
    <w:rsid w:val="00FE43CA"/>
    <w:rsid w:val="00FE4C74"/>
    <w:rsid w:val="00FE4D89"/>
    <w:rsid w:val="00FE50D2"/>
    <w:rsid w:val="00FE579D"/>
    <w:rsid w:val="00FE59EF"/>
    <w:rsid w:val="00FE5CEF"/>
    <w:rsid w:val="00FE5F3D"/>
    <w:rsid w:val="00FE6CDF"/>
    <w:rsid w:val="00FE7718"/>
    <w:rsid w:val="00FE7AC7"/>
    <w:rsid w:val="00FE7B1B"/>
    <w:rsid w:val="00FE7FC8"/>
    <w:rsid w:val="00FF06B1"/>
    <w:rsid w:val="00FF06DB"/>
    <w:rsid w:val="00FF1487"/>
    <w:rsid w:val="00FF184D"/>
    <w:rsid w:val="00FF1E34"/>
    <w:rsid w:val="00FF1F15"/>
    <w:rsid w:val="00FF2928"/>
    <w:rsid w:val="00FF34E7"/>
    <w:rsid w:val="00FF3F5E"/>
    <w:rsid w:val="00FF4675"/>
    <w:rsid w:val="00FF4740"/>
    <w:rsid w:val="00FF6452"/>
    <w:rsid w:val="00FF6BA1"/>
    <w:rsid w:val="00FF7036"/>
    <w:rsid w:val="00FF72CB"/>
    <w:rsid w:val="00FF73C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stroke="f">
      <v:fill color="white"/>
      <v:stroke weight=".5pt" on="f"/>
    </o:shapedefaults>
    <o:shapelayout v:ext="edit">
      <o:idmap v:ext="edit" data="2"/>
    </o:shapelayout>
  </w:shapeDefaults>
  <w:decimalSymbol w:val="."/>
  <w:listSeparator w:val=","/>
  <w14:docId w14:val="6886DDEF"/>
  <w15:chartTrackingRefBased/>
  <w15:docId w15:val="{2F6FD3B2-B5B6-4747-87DC-1DDA3C3AA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fa-IR"/>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9" w:qFormat="1"/>
    <w:lsdException w:name="heading 4" w:uiPriority="9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3472"/>
    <w:pPr>
      <w:overflowPunct w:val="0"/>
      <w:autoSpaceDE w:val="0"/>
      <w:autoSpaceDN w:val="0"/>
      <w:adjustRightInd w:val="0"/>
      <w:spacing w:line="480" w:lineRule="auto"/>
      <w:ind w:firstLine="230"/>
      <w:jc w:val="both"/>
      <w:textAlignment w:val="baseline"/>
    </w:pPr>
    <w:rPr>
      <w:rFonts w:ascii="Times New Roman" w:hAnsi="Times New Roman"/>
      <w:sz w:val="24"/>
      <w:lang w:eastAsia="de-DE" w:bidi="ar-SA"/>
    </w:rPr>
  </w:style>
  <w:style w:type="paragraph" w:styleId="Heading10">
    <w:name w:val="heading 1"/>
    <w:basedOn w:val="Normal"/>
    <w:next w:val="Normal"/>
    <w:link w:val="Heading1Char"/>
    <w:uiPriority w:val="9"/>
    <w:qFormat/>
    <w:rsid w:val="00B17E0A"/>
    <w:pPr>
      <w:keepNext/>
      <w:keepLines/>
      <w:suppressAutoHyphens/>
      <w:spacing w:before="360" w:after="240" w:line="300" w:lineRule="atLeast"/>
      <w:ind w:left="567" w:hanging="567"/>
      <w:jc w:val="left"/>
      <w:outlineLvl w:val="0"/>
    </w:pPr>
    <w:rPr>
      <w:b/>
      <w:lang w:val="x-none"/>
    </w:rPr>
  </w:style>
  <w:style w:type="paragraph" w:styleId="Heading20">
    <w:name w:val="heading 2"/>
    <w:basedOn w:val="Normal"/>
    <w:next w:val="Normal"/>
    <w:link w:val="Heading2Char"/>
    <w:uiPriority w:val="9"/>
    <w:qFormat/>
    <w:rsid w:val="00B17E0A"/>
    <w:pPr>
      <w:keepNext/>
      <w:keepLines/>
      <w:suppressAutoHyphens/>
      <w:spacing w:before="360" w:after="160"/>
      <w:ind w:left="567" w:hanging="567"/>
      <w:outlineLvl w:val="1"/>
    </w:pPr>
    <w:rPr>
      <w:b/>
      <w:sz w:val="20"/>
      <w:lang w:val="x-none"/>
    </w:rPr>
  </w:style>
  <w:style w:type="paragraph" w:styleId="Heading3">
    <w:name w:val="heading 3"/>
    <w:basedOn w:val="Normal"/>
    <w:next w:val="Normal"/>
    <w:link w:val="Heading3Char"/>
    <w:uiPriority w:val="99"/>
    <w:qFormat/>
    <w:rsid w:val="000F1D94"/>
    <w:pPr>
      <w:numPr>
        <w:numId w:val="22"/>
      </w:numPr>
      <w:spacing w:before="360"/>
      <w:outlineLvl w:val="2"/>
    </w:pPr>
    <w:rPr>
      <w:sz w:val="20"/>
      <w:lang w:val="x-none"/>
    </w:rPr>
  </w:style>
  <w:style w:type="paragraph" w:styleId="Heading4">
    <w:name w:val="heading 4"/>
    <w:basedOn w:val="Normal"/>
    <w:next w:val="Normal"/>
    <w:link w:val="Heading4Char"/>
    <w:uiPriority w:val="99"/>
    <w:qFormat/>
    <w:rsid w:val="00B17E0A"/>
    <w:pPr>
      <w:spacing w:before="240"/>
      <w:ind w:firstLine="0"/>
      <w:outlineLvl w:val="3"/>
    </w:pPr>
    <w:rPr>
      <w:sz w:val="20"/>
      <w:lang w:val="x-none"/>
    </w:rPr>
  </w:style>
  <w:style w:type="paragraph" w:styleId="Heading5">
    <w:name w:val="heading 5"/>
    <w:basedOn w:val="Normal"/>
    <w:next w:val="Normal"/>
    <w:link w:val="Heading5Char"/>
    <w:qFormat/>
    <w:rsid w:val="00B17E0A"/>
    <w:pPr>
      <w:spacing w:before="240"/>
      <w:ind w:firstLine="0"/>
      <w:outlineLvl w:val="4"/>
    </w:pPr>
    <w:rPr>
      <w:sz w:val="20"/>
      <w:lang w:val="x-none"/>
    </w:rPr>
  </w:style>
  <w:style w:type="paragraph" w:styleId="Heading6">
    <w:name w:val="heading 6"/>
    <w:basedOn w:val="Normal"/>
    <w:next w:val="Normal"/>
    <w:link w:val="Heading6Char"/>
    <w:qFormat/>
    <w:rsid w:val="00B17E0A"/>
    <w:pPr>
      <w:spacing w:before="240"/>
      <w:ind w:firstLine="0"/>
      <w:outlineLvl w:val="5"/>
    </w:pPr>
    <w:rPr>
      <w:sz w:val="20"/>
      <w:lang w:val="x-none"/>
    </w:rPr>
  </w:style>
  <w:style w:type="paragraph" w:styleId="Heading7">
    <w:name w:val="heading 7"/>
    <w:basedOn w:val="Normal"/>
    <w:next w:val="Normal"/>
    <w:link w:val="Heading7Char"/>
    <w:qFormat/>
    <w:rsid w:val="00B17E0A"/>
    <w:pPr>
      <w:spacing w:before="240"/>
      <w:ind w:firstLine="0"/>
      <w:outlineLvl w:val="6"/>
    </w:pPr>
    <w:rPr>
      <w:sz w:val="20"/>
      <w:lang w:val="x-none"/>
    </w:rPr>
  </w:style>
  <w:style w:type="paragraph" w:styleId="Heading8">
    <w:name w:val="heading 8"/>
    <w:basedOn w:val="Normal"/>
    <w:next w:val="Normal"/>
    <w:link w:val="Heading8Char"/>
    <w:qFormat/>
    <w:rsid w:val="00B17E0A"/>
    <w:pPr>
      <w:spacing w:before="240"/>
      <w:ind w:firstLine="0"/>
      <w:outlineLvl w:val="7"/>
    </w:pPr>
    <w:rPr>
      <w:sz w:val="20"/>
      <w:lang w:val="x-none"/>
    </w:rPr>
  </w:style>
  <w:style w:type="paragraph" w:styleId="Heading9">
    <w:name w:val="heading 9"/>
    <w:basedOn w:val="Normal"/>
    <w:next w:val="Normal"/>
    <w:link w:val="Heading9Char"/>
    <w:qFormat/>
    <w:rsid w:val="00B17E0A"/>
    <w:pPr>
      <w:spacing w:before="240"/>
      <w:ind w:firstLine="0"/>
      <w:outlineLvl w:val="8"/>
    </w:pPr>
    <w:rPr>
      <w:sz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rsid w:val="00B17E0A"/>
    <w:rPr>
      <w:rFonts w:ascii="Courier" w:hAnsi="Courier"/>
      <w:noProof/>
      <w:lang w:val="en-US"/>
    </w:rPr>
  </w:style>
  <w:style w:type="paragraph" w:customStyle="1" w:styleId="equation">
    <w:name w:val="equation"/>
    <w:basedOn w:val="Normal"/>
    <w:next w:val="Normal"/>
    <w:rsid w:val="00AF70AB"/>
    <w:pPr>
      <w:tabs>
        <w:tab w:val="center" w:pos="3289"/>
        <w:tab w:val="right" w:pos="6917"/>
      </w:tabs>
      <w:spacing w:before="160" w:after="160"/>
      <w:ind w:firstLine="0"/>
    </w:pPr>
    <w:rPr>
      <w:rFonts w:cs="Arial Unicode MS"/>
    </w:rPr>
  </w:style>
  <w:style w:type="paragraph" w:customStyle="1" w:styleId="figurecaption0">
    <w:name w:val="figurecaption"/>
    <w:basedOn w:val="Normal"/>
    <w:next w:val="Normal"/>
    <w:rsid w:val="00B17E0A"/>
    <w:pPr>
      <w:keepLines/>
      <w:spacing w:before="120" w:after="240" w:line="220" w:lineRule="atLeast"/>
      <w:ind w:firstLine="0"/>
      <w:jc w:val="center"/>
    </w:pPr>
    <w:rPr>
      <w:sz w:val="18"/>
    </w:rPr>
  </w:style>
  <w:style w:type="character" w:styleId="FootnoteReference">
    <w:name w:val="footnote reference"/>
    <w:rsid w:val="00B17E0A"/>
    <w:rPr>
      <w:position w:val="0"/>
      <w:vertAlign w:val="superscript"/>
    </w:rPr>
  </w:style>
  <w:style w:type="paragraph" w:styleId="Footer">
    <w:name w:val="footer"/>
    <w:basedOn w:val="Normal"/>
    <w:link w:val="FooterChar"/>
    <w:uiPriority w:val="99"/>
    <w:rsid w:val="00B17E0A"/>
    <w:pPr>
      <w:tabs>
        <w:tab w:val="center" w:pos="4536"/>
        <w:tab w:val="right" w:pos="9072"/>
      </w:tabs>
    </w:pPr>
    <w:rPr>
      <w:sz w:val="20"/>
      <w:lang w:val="x-none"/>
    </w:rPr>
  </w:style>
  <w:style w:type="character" w:customStyle="1" w:styleId="FooterChar">
    <w:name w:val="Footer Char"/>
    <w:link w:val="Footer"/>
    <w:uiPriority w:val="99"/>
    <w:rsid w:val="0090666A"/>
    <w:rPr>
      <w:rFonts w:ascii="Times New Roman" w:eastAsia="Times New Roman" w:hAnsi="Times New Roman"/>
      <w:sz w:val="20"/>
      <w:szCs w:val="20"/>
      <w:lang w:eastAsia="de-DE" w:bidi="ar-SA"/>
    </w:rPr>
  </w:style>
  <w:style w:type="paragraph" w:customStyle="1" w:styleId="heading1">
    <w:name w:val="heading1"/>
    <w:basedOn w:val="Heading10"/>
    <w:next w:val="Normal"/>
    <w:rsid w:val="00B17E0A"/>
    <w:pPr>
      <w:numPr>
        <w:numId w:val="4"/>
      </w:numPr>
    </w:pPr>
    <w:rPr>
      <w:bCs/>
    </w:rPr>
  </w:style>
  <w:style w:type="paragraph" w:customStyle="1" w:styleId="heading2">
    <w:name w:val="heading2"/>
    <w:basedOn w:val="Heading20"/>
    <w:next w:val="Normal"/>
    <w:rsid w:val="00FE3F79"/>
    <w:pPr>
      <w:numPr>
        <w:ilvl w:val="1"/>
        <w:numId w:val="4"/>
      </w:numPr>
    </w:pPr>
    <w:rPr>
      <w:bCs/>
      <w:iCs/>
    </w:rPr>
  </w:style>
  <w:style w:type="paragraph" w:customStyle="1" w:styleId="heading30">
    <w:name w:val="heading3"/>
    <w:basedOn w:val="Style1"/>
    <w:qFormat/>
    <w:rsid w:val="00827292"/>
    <w:rPr>
      <w:sz w:val="22"/>
    </w:rPr>
  </w:style>
  <w:style w:type="character" w:customStyle="1" w:styleId="heading40">
    <w:name w:val="heading4"/>
    <w:rsid w:val="00B17E0A"/>
    <w:rPr>
      <w:i/>
    </w:rPr>
  </w:style>
  <w:style w:type="numbering" w:customStyle="1" w:styleId="headings">
    <w:name w:val="headings"/>
    <w:basedOn w:val="arabnumitem"/>
    <w:rsid w:val="00B17E0A"/>
    <w:pPr>
      <w:numPr>
        <w:numId w:val="4"/>
      </w:numPr>
    </w:pPr>
  </w:style>
  <w:style w:type="character" w:styleId="Hyperlink">
    <w:name w:val="Hyperlink"/>
    <w:uiPriority w:val="99"/>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eader">
    <w:name w:val="header"/>
    <w:basedOn w:val="Normal"/>
    <w:link w:val="HeaderChar"/>
    <w:uiPriority w:val="99"/>
    <w:rsid w:val="00B17E0A"/>
    <w:pPr>
      <w:tabs>
        <w:tab w:val="center" w:pos="4536"/>
        <w:tab w:val="right" w:pos="9072"/>
      </w:tabs>
      <w:ind w:firstLine="0"/>
    </w:pPr>
    <w:rPr>
      <w:sz w:val="18"/>
      <w:lang w:val="x-none"/>
    </w:rPr>
  </w:style>
  <w:style w:type="character" w:customStyle="1" w:styleId="HeaderChar">
    <w:name w:val="Header Char"/>
    <w:link w:val="Header"/>
    <w:uiPriority w:val="99"/>
    <w:rsid w:val="0090666A"/>
    <w:rPr>
      <w:rFonts w:ascii="Times New Roman" w:eastAsia="Times New Roman" w:hAnsi="Times New Roman"/>
      <w:sz w:val="18"/>
      <w:szCs w:val="20"/>
      <w:lang w:eastAsia="de-DE" w:bidi="ar-SA"/>
    </w:rPr>
  </w:style>
  <w:style w:type="paragraph" w:styleId="ListNumber">
    <w:name w:val="List Number"/>
    <w:basedOn w:val="Normal"/>
    <w:rsid w:val="00B17E0A"/>
    <w:pPr>
      <w:numPr>
        <w:numId w:val="9"/>
      </w:numPr>
    </w:pPr>
  </w:style>
  <w:style w:type="paragraph" w:customStyle="1" w:styleId="numitem">
    <w:name w:val="numitem"/>
    <w:basedOn w:val="Normal"/>
    <w:rsid w:val="00F95DD4"/>
    <w:pPr>
      <w:numPr>
        <w:numId w:val="13"/>
      </w:numPr>
      <w:spacing w:before="160" w:after="160"/>
      <w:contextualSpacing/>
    </w:pPr>
  </w:style>
  <w:style w:type="paragraph" w:customStyle="1" w:styleId="p1a">
    <w:name w:val="p1a"/>
    <w:basedOn w:val="Normal"/>
    <w:rsid w:val="00F95DD4"/>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B5501B"/>
    <w:pPr>
      <w:numPr>
        <w:numId w:val="10"/>
      </w:numPr>
      <w:spacing w:line="220" w:lineRule="atLeast"/>
    </w:pPr>
    <w:rPr>
      <w:sz w:val="20"/>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link w:val="Heading10"/>
    <w:uiPriority w:val="9"/>
    <w:rsid w:val="0090666A"/>
    <w:rPr>
      <w:rFonts w:ascii="Times New Roman" w:eastAsia="Times New Roman" w:hAnsi="Times New Roman"/>
      <w:b/>
      <w:sz w:val="24"/>
      <w:szCs w:val="20"/>
      <w:lang w:eastAsia="de-DE" w:bidi="ar-SA"/>
    </w:rPr>
  </w:style>
  <w:style w:type="character" w:customStyle="1" w:styleId="Heading2Char">
    <w:name w:val="Heading 2 Char"/>
    <w:link w:val="Heading20"/>
    <w:uiPriority w:val="9"/>
    <w:rsid w:val="0090666A"/>
    <w:rPr>
      <w:rFonts w:ascii="Times New Roman" w:eastAsia="Times New Roman" w:hAnsi="Times New Roman"/>
      <w:b/>
      <w:sz w:val="20"/>
      <w:szCs w:val="20"/>
      <w:lang w:eastAsia="de-DE" w:bidi="ar-SA"/>
    </w:rPr>
  </w:style>
  <w:style w:type="character" w:customStyle="1" w:styleId="Heading3Char">
    <w:name w:val="Heading 3 Char"/>
    <w:link w:val="Heading3"/>
    <w:rsid w:val="000F1D94"/>
    <w:rPr>
      <w:rFonts w:ascii="Times New Roman" w:hAnsi="Times New Roman"/>
      <w:lang w:val="x-none" w:eastAsia="de-DE"/>
    </w:rPr>
  </w:style>
  <w:style w:type="character" w:customStyle="1" w:styleId="Heading4Char">
    <w:name w:val="Heading 4 Char"/>
    <w:link w:val="Heading4"/>
    <w:rsid w:val="0090666A"/>
    <w:rPr>
      <w:rFonts w:ascii="Times New Roman" w:eastAsia="Times New Roman" w:hAnsi="Times New Roman"/>
      <w:sz w:val="20"/>
      <w:szCs w:val="20"/>
      <w:lang w:eastAsia="de-DE" w:bidi="ar-SA"/>
    </w:rPr>
  </w:style>
  <w:style w:type="character" w:customStyle="1" w:styleId="Heading5Char">
    <w:name w:val="Heading 5 Char"/>
    <w:link w:val="Heading5"/>
    <w:rsid w:val="0090666A"/>
    <w:rPr>
      <w:rFonts w:ascii="Times New Roman" w:eastAsia="Times New Roman" w:hAnsi="Times New Roman"/>
      <w:sz w:val="20"/>
      <w:szCs w:val="20"/>
      <w:lang w:eastAsia="de-DE" w:bidi="ar-SA"/>
    </w:rPr>
  </w:style>
  <w:style w:type="character" w:customStyle="1" w:styleId="Heading6Char">
    <w:name w:val="Heading 6 Char"/>
    <w:link w:val="Heading6"/>
    <w:rsid w:val="0090666A"/>
    <w:rPr>
      <w:rFonts w:ascii="Times New Roman" w:eastAsia="Times New Roman" w:hAnsi="Times New Roman"/>
      <w:sz w:val="20"/>
      <w:szCs w:val="20"/>
      <w:lang w:eastAsia="de-DE" w:bidi="ar-SA"/>
    </w:rPr>
  </w:style>
  <w:style w:type="character" w:customStyle="1" w:styleId="Heading7Char">
    <w:name w:val="Heading 7 Char"/>
    <w:link w:val="Heading7"/>
    <w:rsid w:val="0090666A"/>
    <w:rPr>
      <w:rFonts w:ascii="Times New Roman" w:eastAsia="Times New Roman" w:hAnsi="Times New Roman"/>
      <w:sz w:val="20"/>
      <w:szCs w:val="20"/>
      <w:lang w:eastAsia="de-DE" w:bidi="ar-SA"/>
    </w:rPr>
  </w:style>
  <w:style w:type="character" w:customStyle="1" w:styleId="Heading8Char">
    <w:name w:val="Heading 8 Char"/>
    <w:link w:val="Heading8"/>
    <w:rsid w:val="0090666A"/>
    <w:rPr>
      <w:rFonts w:ascii="Times New Roman" w:eastAsia="Times New Roman" w:hAnsi="Times New Roman"/>
      <w:sz w:val="20"/>
      <w:szCs w:val="20"/>
      <w:lang w:eastAsia="de-DE" w:bidi="ar-SA"/>
    </w:rPr>
  </w:style>
  <w:style w:type="character" w:customStyle="1" w:styleId="Heading9Char">
    <w:name w:val="Heading 9 Char"/>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975EAC"/>
    <w:pPr>
      <w:keepNext/>
      <w:keepLines/>
      <w:spacing w:before="240" w:after="120" w:line="220" w:lineRule="atLeast"/>
      <w:ind w:firstLine="0"/>
      <w:jc w:val="center"/>
    </w:pPr>
    <w:rPr>
      <w:sz w:val="20"/>
      <w:lang w:val="de-DE"/>
    </w:rPr>
  </w:style>
  <w:style w:type="character" w:customStyle="1" w:styleId="url">
    <w:name w:val="url"/>
    <w:rsid w:val="00B17E0A"/>
    <w:rPr>
      <w:rFonts w:ascii="Courier" w:hAnsi="Courier"/>
      <w:noProof/>
      <w:lang w:val="en-US"/>
    </w:rPr>
  </w:style>
  <w:style w:type="paragraph" w:styleId="FootnoteText">
    <w:name w:val="footnote text"/>
    <w:basedOn w:val="Normal"/>
    <w:link w:val="FootnoteTextChar"/>
    <w:rsid w:val="00B17E0A"/>
    <w:pPr>
      <w:spacing w:line="220" w:lineRule="atLeast"/>
      <w:ind w:left="227" w:hanging="227"/>
    </w:pPr>
    <w:rPr>
      <w:sz w:val="18"/>
      <w:lang w:val="x-none"/>
    </w:rPr>
  </w:style>
  <w:style w:type="character" w:customStyle="1" w:styleId="FootnoteTextChar">
    <w:name w:val="Footnote Text Char"/>
    <w:link w:val="FootnoteText"/>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pPr>
      <w:spacing w:line="240" w:lineRule="auto"/>
    </w:pPr>
    <w:rPr>
      <w:rFonts w:ascii="Tahoma" w:hAnsi="Tahoma" w:cs="Tahoma"/>
      <w:sz w:val="16"/>
      <w:szCs w:val="16"/>
      <w:lang w:val="x-none"/>
    </w:rPr>
  </w:style>
  <w:style w:type="character" w:customStyle="1" w:styleId="BalloonTextChar">
    <w:name w:val="Balloon Text Char"/>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paragraph" w:customStyle="1" w:styleId="Affiliation">
    <w:name w:val="Affiliation"/>
    <w:next w:val="abstract"/>
    <w:rsid w:val="00A31501"/>
    <w:pPr>
      <w:spacing w:after="520" w:line="220" w:lineRule="exact"/>
    </w:pPr>
    <w:rPr>
      <w:rFonts w:ascii="Times New Roman" w:hAnsi="Times New Roman"/>
      <w:noProof/>
      <w:sz w:val="18"/>
      <w:lang w:val="en-GB" w:bidi="ar-SA"/>
    </w:rPr>
  </w:style>
  <w:style w:type="paragraph" w:customStyle="1" w:styleId="References0">
    <w:name w:val="References"/>
    <w:basedOn w:val="Normal"/>
    <w:rsid w:val="00770A76"/>
    <w:pPr>
      <w:overflowPunct/>
      <w:autoSpaceDE/>
      <w:autoSpaceDN/>
      <w:adjustRightInd/>
      <w:spacing w:before="60" w:line="240" w:lineRule="auto"/>
      <w:ind w:left="240" w:hanging="240"/>
      <w:jc w:val="left"/>
      <w:textAlignment w:val="auto"/>
    </w:pPr>
    <w:rPr>
      <w:sz w:val="18"/>
      <w:lang w:val="en-GB" w:eastAsia="en-US"/>
    </w:rPr>
  </w:style>
  <w:style w:type="paragraph" w:styleId="NormalWeb">
    <w:name w:val="Normal (Web)"/>
    <w:basedOn w:val="Normal"/>
    <w:uiPriority w:val="99"/>
    <w:rsid w:val="00002D0E"/>
    <w:pPr>
      <w:overflowPunct/>
      <w:autoSpaceDE/>
      <w:autoSpaceDN/>
      <w:adjustRightInd/>
      <w:spacing w:before="120" w:line="288" w:lineRule="auto"/>
      <w:ind w:firstLine="0"/>
      <w:jc w:val="lowKashida"/>
      <w:textAlignment w:val="auto"/>
    </w:pPr>
    <w:rPr>
      <w:color w:val="000000"/>
      <w:sz w:val="26"/>
      <w:szCs w:val="28"/>
      <w:lang w:eastAsia="en-US"/>
    </w:rPr>
  </w:style>
  <w:style w:type="paragraph" w:styleId="Caption">
    <w:name w:val="caption"/>
    <w:basedOn w:val="Normal"/>
    <w:next w:val="Normal"/>
    <w:rsid w:val="000006B8"/>
    <w:pPr>
      <w:spacing w:after="200" w:line="240" w:lineRule="auto"/>
    </w:pPr>
    <w:rPr>
      <w:b/>
      <w:bCs/>
      <w:color w:val="4F81BD"/>
      <w:sz w:val="18"/>
      <w:szCs w:val="18"/>
    </w:rPr>
  </w:style>
  <w:style w:type="character" w:styleId="Emphasis">
    <w:name w:val="Emphasis"/>
    <w:uiPriority w:val="20"/>
    <w:qFormat/>
    <w:rsid w:val="00017D7D"/>
    <w:rPr>
      <w:b/>
      <w:bCs/>
      <w:i w:val="0"/>
      <w:iCs w:val="0"/>
    </w:rPr>
  </w:style>
  <w:style w:type="character" w:customStyle="1" w:styleId="st">
    <w:name w:val="st"/>
    <w:basedOn w:val="DefaultParagraphFont"/>
    <w:rsid w:val="00017D7D"/>
  </w:style>
  <w:style w:type="paragraph" w:customStyle="1" w:styleId="Title1">
    <w:name w:val="Title1"/>
    <w:rsid w:val="00AC48B0"/>
    <w:pPr>
      <w:jc w:val="center"/>
    </w:pPr>
    <w:rPr>
      <w:rFonts w:ascii="Times New Roman" w:eastAsia="BatangChe" w:hAnsi="Times New Roman"/>
      <w:b/>
      <w:sz w:val="28"/>
      <w:szCs w:val="28"/>
      <w:lang w:eastAsia="ko-KR" w:bidi="ar-SA"/>
    </w:rPr>
  </w:style>
  <w:style w:type="paragraph" w:customStyle="1" w:styleId="Style1">
    <w:name w:val="Style1"/>
    <w:basedOn w:val="heading1"/>
    <w:qFormat/>
    <w:rsid w:val="00FE3F79"/>
    <w:pPr>
      <w:numPr>
        <w:ilvl w:val="2"/>
      </w:numPr>
    </w:pPr>
  </w:style>
  <w:style w:type="character" w:customStyle="1" w:styleId="hps">
    <w:name w:val="hps"/>
    <w:basedOn w:val="DefaultParagraphFont"/>
    <w:rsid w:val="00635C72"/>
  </w:style>
  <w:style w:type="paragraph" w:customStyle="1" w:styleId="InPicture">
    <w:name w:val="In Picture*"/>
    <w:basedOn w:val="Normal"/>
    <w:rsid w:val="00AD2091"/>
    <w:pPr>
      <w:overflowPunct/>
      <w:autoSpaceDE/>
      <w:autoSpaceDN/>
      <w:bidi/>
      <w:adjustRightInd/>
      <w:spacing w:before="120" w:line="288" w:lineRule="auto"/>
      <w:ind w:firstLine="0"/>
      <w:jc w:val="center"/>
      <w:textAlignment w:val="auto"/>
    </w:pPr>
    <w:rPr>
      <w:rFonts w:cs="B Nazanin"/>
      <w:szCs w:val="26"/>
      <w:lang w:eastAsia="en-US"/>
    </w:rPr>
  </w:style>
  <w:style w:type="character" w:customStyle="1" w:styleId="addmd">
    <w:name w:val="addmd"/>
    <w:basedOn w:val="DefaultParagraphFont"/>
    <w:rsid w:val="00A279AE"/>
  </w:style>
  <w:style w:type="paragraph" w:customStyle="1" w:styleId="RefItalic">
    <w:name w:val="RefItalic*"/>
    <w:basedOn w:val="Normal"/>
    <w:link w:val="RefItalicCharChar"/>
    <w:rsid w:val="00CA4F73"/>
    <w:pPr>
      <w:overflowPunct/>
      <w:autoSpaceDE/>
      <w:autoSpaceDN/>
      <w:bidi/>
      <w:adjustRightInd/>
      <w:spacing w:before="120" w:line="288" w:lineRule="auto"/>
      <w:ind w:firstLine="0"/>
      <w:jc w:val="lowKashida"/>
      <w:textAlignment w:val="auto"/>
    </w:pPr>
    <w:rPr>
      <w:i/>
      <w:iCs/>
      <w:szCs w:val="26"/>
      <w:lang w:val="x-none" w:eastAsia="x-none"/>
    </w:rPr>
  </w:style>
  <w:style w:type="character" w:customStyle="1" w:styleId="RefItalicCharChar">
    <w:name w:val="RefItalic* Char Char"/>
    <w:link w:val="RefItalic"/>
    <w:rsid w:val="00CA4F73"/>
    <w:rPr>
      <w:rFonts w:ascii="Times New Roman" w:hAnsi="Times New Roman" w:cs="B Nazanin"/>
      <w:i/>
      <w:iCs/>
      <w:sz w:val="24"/>
      <w:szCs w:val="26"/>
    </w:rPr>
  </w:style>
  <w:style w:type="paragraph" w:styleId="TOCHeading">
    <w:name w:val="TOC Heading"/>
    <w:basedOn w:val="Heading10"/>
    <w:next w:val="Normal"/>
    <w:uiPriority w:val="39"/>
    <w:semiHidden/>
    <w:unhideWhenUsed/>
    <w:qFormat/>
    <w:rsid w:val="0046415E"/>
    <w:pPr>
      <w:suppressAutoHyphens w:val="0"/>
      <w:overflowPunct/>
      <w:autoSpaceDE/>
      <w:autoSpaceDN/>
      <w:adjustRightInd/>
      <w:spacing w:before="480" w:after="0" w:line="276" w:lineRule="auto"/>
      <w:ind w:left="0" w:firstLine="0"/>
      <w:textAlignment w:val="auto"/>
      <w:outlineLvl w:val="9"/>
    </w:pPr>
    <w:rPr>
      <w:rFonts w:ascii="Cambria" w:hAnsi="Cambria"/>
      <w:bCs/>
      <w:color w:val="365F91"/>
      <w:sz w:val="28"/>
      <w:szCs w:val="28"/>
      <w:lang w:val="en-US" w:eastAsia="en-US"/>
    </w:rPr>
  </w:style>
  <w:style w:type="paragraph" w:styleId="TOC1">
    <w:name w:val="toc 1"/>
    <w:basedOn w:val="Normal"/>
    <w:next w:val="Normal"/>
    <w:autoRedefine/>
    <w:uiPriority w:val="39"/>
    <w:rsid w:val="0046415E"/>
  </w:style>
  <w:style w:type="paragraph" w:styleId="TOC2">
    <w:name w:val="toc 2"/>
    <w:basedOn w:val="Normal"/>
    <w:next w:val="Normal"/>
    <w:autoRedefine/>
    <w:uiPriority w:val="39"/>
    <w:rsid w:val="0046415E"/>
    <w:pPr>
      <w:ind w:left="200"/>
    </w:pPr>
  </w:style>
  <w:style w:type="character" w:customStyle="1" w:styleId="shorttext">
    <w:name w:val="short_text"/>
    <w:basedOn w:val="DefaultParagraphFont"/>
    <w:rsid w:val="009E165B"/>
  </w:style>
  <w:style w:type="table" w:styleId="TableGrid">
    <w:name w:val="Table Grid"/>
    <w:basedOn w:val="TableNormal"/>
    <w:rsid w:val="002230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f2">
    <w:name w:val="ff2"/>
    <w:basedOn w:val="DefaultParagraphFont"/>
    <w:rsid w:val="00307FA4"/>
  </w:style>
  <w:style w:type="character" w:customStyle="1" w:styleId="mw-headline">
    <w:name w:val="mw-headline"/>
    <w:basedOn w:val="DefaultParagraphFont"/>
    <w:rsid w:val="002E772D"/>
  </w:style>
  <w:style w:type="character" w:customStyle="1" w:styleId="gt-baf-back">
    <w:name w:val="gt-baf-back"/>
    <w:basedOn w:val="DefaultParagraphFont"/>
    <w:rsid w:val="00AC1C19"/>
  </w:style>
  <w:style w:type="paragraph" w:styleId="ListParagraph">
    <w:name w:val="List Paragraph"/>
    <w:basedOn w:val="Normal"/>
    <w:uiPriority w:val="34"/>
    <w:qFormat/>
    <w:rsid w:val="003B17A3"/>
    <w:pPr>
      <w:overflowPunct/>
      <w:autoSpaceDE/>
      <w:autoSpaceDN/>
      <w:adjustRightInd/>
      <w:spacing w:line="240" w:lineRule="auto"/>
      <w:ind w:left="720" w:firstLine="0"/>
      <w:contextualSpacing/>
      <w:jc w:val="left"/>
      <w:textAlignment w:val="auto"/>
    </w:pPr>
    <w:rPr>
      <w:szCs w:val="24"/>
      <w:lang w:eastAsia="en-US"/>
    </w:rPr>
  </w:style>
  <w:style w:type="character" w:customStyle="1" w:styleId="go">
    <w:name w:val="go"/>
    <w:basedOn w:val="DefaultParagraphFont"/>
    <w:rsid w:val="002A2D3D"/>
  </w:style>
  <w:style w:type="paragraph" w:customStyle="1" w:styleId="Equation0">
    <w:name w:val="Equation*"/>
    <w:basedOn w:val="Normal"/>
    <w:rsid w:val="00C86538"/>
    <w:pPr>
      <w:widowControl w:val="0"/>
      <w:tabs>
        <w:tab w:val="center" w:pos="4536"/>
      </w:tabs>
      <w:overflowPunct/>
      <w:autoSpaceDE/>
      <w:autoSpaceDN/>
      <w:bidi/>
      <w:adjustRightInd/>
      <w:spacing w:before="180" w:after="180" w:line="288" w:lineRule="auto"/>
      <w:ind w:firstLine="0"/>
      <w:textAlignment w:val="auto"/>
    </w:pPr>
    <w:rPr>
      <w:rFonts w:cs="B Nazanin"/>
      <w:sz w:val="26"/>
      <w:szCs w:val="28"/>
      <w:lang w:eastAsia="en-US" w:bidi="fa-IR"/>
    </w:rPr>
  </w:style>
  <w:style w:type="paragraph" w:customStyle="1" w:styleId="Default">
    <w:name w:val="Default"/>
    <w:rsid w:val="00AE19F5"/>
    <w:pPr>
      <w:autoSpaceDE w:val="0"/>
      <w:autoSpaceDN w:val="0"/>
      <w:adjustRightInd w:val="0"/>
    </w:pPr>
    <w:rPr>
      <w:rFonts w:ascii="Times New Roman" w:hAnsi="Times New Roman"/>
      <w:color w:val="000000"/>
      <w:sz w:val="24"/>
      <w:szCs w:val="24"/>
      <w:lang w:bidi="ar-SA"/>
    </w:rPr>
  </w:style>
  <w:style w:type="character" w:customStyle="1" w:styleId="nlmstring-name">
    <w:name w:val="nlm_string-name"/>
    <w:basedOn w:val="DefaultParagraphFont"/>
    <w:rsid w:val="00285E45"/>
  </w:style>
  <w:style w:type="character" w:customStyle="1" w:styleId="reference-text">
    <w:name w:val="reference-text"/>
    <w:basedOn w:val="DefaultParagraphFont"/>
    <w:rsid w:val="00274440"/>
  </w:style>
  <w:style w:type="character" w:customStyle="1" w:styleId="apple-style-span">
    <w:name w:val="apple-style-span"/>
    <w:basedOn w:val="DefaultParagraphFont"/>
    <w:rsid w:val="00EA0846"/>
  </w:style>
  <w:style w:type="character" w:customStyle="1" w:styleId="apple-converted-space">
    <w:name w:val="apple-converted-space"/>
    <w:basedOn w:val="DefaultParagraphFont"/>
    <w:rsid w:val="003A4FF3"/>
  </w:style>
  <w:style w:type="character" w:customStyle="1" w:styleId="text">
    <w:name w:val="text"/>
    <w:basedOn w:val="DefaultParagraphFont"/>
    <w:rsid w:val="00121681"/>
  </w:style>
  <w:style w:type="character" w:customStyle="1" w:styleId="star">
    <w:name w:val="star"/>
    <w:basedOn w:val="DefaultParagraphFont"/>
    <w:rsid w:val="00121681"/>
  </w:style>
  <w:style w:type="character" w:customStyle="1" w:styleId="ita-kd-inputtools-div">
    <w:name w:val="ita-kd-inputtools-div"/>
    <w:basedOn w:val="DefaultParagraphFont"/>
    <w:rsid w:val="007E764C"/>
  </w:style>
  <w:style w:type="paragraph" w:customStyle="1" w:styleId="programlistingindent">
    <w:name w:val="programlistingindent"/>
    <w:basedOn w:val="Normal"/>
    <w:rsid w:val="00A17FC3"/>
    <w:pPr>
      <w:overflowPunct/>
      <w:autoSpaceDE/>
      <w:autoSpaceDN/>
      <w:adjustRightInd/>
      <w:spacing w:before="100" w:beforeAutospacing="1" w:after="100" w:afterAutospacing="1" w:line="240" w:lineRule="auto"/>
      <w:ind w:firstLine="0"/>
      <w:jc w:val="left"/>
      <w:textAlignment w:val="auto"/>
    </w:pPr>
    <w:rPr>
      <w:szCs w:val="24"/>
      <w:lang w:eastAsia="en-US"/>
    </w:rPr>
  </w:style>
  <w:style w:type="character" w:customStyle="1" w:styleId="mathtext">
    <w:name w:val="mathtext"/>
    <w:rsid w:val="00A17FC3"/>
  </w:style>
  <w:style w:type="character" w:customStyle="1" w:styleId="mathtextbox">
    <w:name w:val="mathtextbox"/>
    <w:rsid w:val="00A17FC3"/>
  </w:style>
  <w:style w:type="paragraph" w:styleId="BodyText">
    <w:name w:val="Body Text"/>
    <w:basedOn w:val="Normal"/>
    <w:link w:val="BodyTextChar"/>
    <w:rsid w:val="0039310E"/>
    <w:pPr>
      <w:overflowPunct/>
      <w:autoSpaceDE/>
      <w:autoSpaceDN/>
      <w:adjustRightInd/>
      <w:spacing w:line="228" w:lineRule="auto"/>
      <w:ind w:firstLine="288"/>
      <w:textAlignment w:val="auto"/>
    </w:pPr>
    <w:rPr>
      <w:rFonts w:eastAsia="SimSun"/>
      <w:spacing w:val="-1"/>
      <w:sz w:val="20"/>
      <w:lang w:eastAsia="en-US"/>
    </w:rPr>
  </w:style>
  <w:style w:type="character" w:customStyle="1" w:styleId="BodyTextChar">
    <w:name w:val="Body Text Char"/>
    <w:link w:val="BodyText"/>
    <w:rsid w:val="0039310E"/>
    <w:rPr>
      <w:rFonts w:ascii="Times New Roman" w:eastAsia="SimSun" w:hAnsi="Times New Roman"/>
      <w:spacing w:val="-1"/>
    </w:rPr>
  </w:style>
  <w:style w:type="paragraph" w:customStyle="1" w:styleId="Abstract0">
    <w:name w:val="Abstract"/>
    <w:rsid w:val="007F58CF"/>
    <w:pPr>
      <w:spacing w:after="200"/>
      <w:jc w:val="both"/>
    </w:pPr>
    <w:rPr>
      <w:rFonts w:ascii="Times New Roman" w:eastAsia="SimSun" w:hAnsi="Times New Roman"/>
      <w:b/>
      <w:bCs/>
      <w:sz w:val="18"/>
      <w:szCs w:val="18"/>
      <w:lang w:bidi="ar-SA"/>
    </w:rPr>
  </w:style>
  <w:style w:type="paragraph" w:customStyle="1" w:styleId="figurecaption">
    <w:name w:val="figure caption"/>
    <w:rsid w:val="005A323D"/>
    <w:pPr>
      <w:numPr>
        <w:numId w:val="25"/>
      </w:numPr>
      <w:spacing w:before="76" w:after="140"/>
      <w:jc w:val="center"/>
    </w:pPr>
    <w:rPr>
      <w:rFonts w:ascii="Times New Roman" w:eastAsia="SimSun" w:hAnsi="Times New Roman"/>
      <w:noProof/>
      <w:sz w:val="16"/>
      <w:szCs w:val="16"/>
      <w:lang w:bidi="ar-SA"/>
    </w:rPr>
  </w:style>
  <w:style w:type="paragraph" w:customStyle="1" w:styleId="references">
    <w:name w:val="references"/>
    <w:uiPriority w:val="99"/>
    <w:rsid w:val="00624C9A"/>
    <w:pPr>
      <w:numPr>
        <w:numId w:val="26"/>
      </w:numPr>
      <w:spacing w:after="50" w:line="240" w:lineRule="exact"/>
      <w:ind w:left="357" w:hanging="357"/>
      <w:jc w:val="both"/>
    </w:pPr>
    <w:rPr>
      <w:rFonts w:ascii="Times New Roman" w:eastAsia="MS Mincho" w:hAnsi="Times New Roman"/>
      <w:noProof/>
      <w:sz w:val="16"/>
      <w:szCs w:val="16"/>
      <w:lang w:bidi="ar-SA"/>
    </w:rPr>
  </w:style>
  <w:style w:type="paragraph" w:customStyle="1" w:styleId="tablecolsubhead">
    <w:name w:val="table col subhead"/>
    <w:basedOn w:val="Normal"/>
    <w:rsid w:val="00E645C1"/>
    <w:pPr>
      <w:overflowPunct/>
      <w:autoSpaceDE/>
      <w:autoSpaceDN/>
      <w:adjustRightInd/>
      <w:spacing w:line="240" w:lineRule="auto"/>
      <w:ind w:firstLine="0"/>
      <w:jc w:val="center"/>
      <w:textAlignment w:val="auto"/>
    </w:pPr>
    <w:rPr>
      <w:rFonts w:eastAsia="SimSun"/>
      <w:b/>
      <w:bCs/>
      <w:i/>
      <w:iCs/>
      <w:sz w:val="15"/>
      <w:szCs w:val="15"/>
      <w:lang w:eastAsia="en-US"/>
    </w:rPr>
  </w:style>
  <w:style w:type="paragraph" w:customStyle="1" w:styleId="tablecolhead">
    <w:name w:val="table col head"/>
    <w:basedOn w:val="Normal"/>
    <w:rsid w:val="00E55956"/>
    <w:pPr>
      <w:overflowPunct/>
      <w:autoSpaceDE/>
      <w:autoSpaceDN/>
      <w:adjustRightInd/>
      <w:spacing w:line="240" w:lineRule="auto"/>
      <w:ind w:firstLine="0"/>
      <w:jc w:val="center"/>
      <w:textAlignment w:val="auto"/>
    </w:pPr>
    <w:rPr>
      <w:rFonts w:eastAsia="SimSun"/>
      <w:b/>
      <w:bCs/>
      <w:sz w:val="16"/>
      <w:szCs w:val="16"/>
      <w:lang w:eastAsia="en-US"/>
    </w:rPr>
  </w:style>
  <w:style w:type="paragraph" w:customStyle="1" w:styleId="tablecopy">
    <w:name w:val="table copy"/>
    <w:rsid w:val="0067559E"/>
    <w:pPr>
      <w:jc w:val="both"/>
    </w:pPr>
    <w:rPr>
      <w:rFonts w:ascii="Times New Roman" w:hAnsi="Times New Roman"/>
      <w:noProof/>
      <w:sz w:val="16"/>
      <w:szCs w:val="16"/>
      <w:lang w:bidi="ar-SA"/>
    </w:rPr>
  </w:style>
  <w:style w:type="paragraph" w:customStyle="1" w:styleId="tablehead">
    <w:name w:val="table head"/>
    <w:rsid w:val="0067559E"/>
    <w:pPr>
      <w:numPr>
        <w:numId w:val="33"/>
      </w:numPr>
      <w:spacing w:before="240" w:after="120" w:line="216" w:lineRule="auto"/>
      <w:jc w:val="center"/>
    </w:pPr>
    <w:rPr>
      <w:rFonts w:ascii="Times New Roman" w:hAnsi="Times New Roman"/>
      <w:smallCaps/>
      <w:noProof/>
      <w:sz w:val="16"/>
      <w:szCs w:val="16"/>
      <w:lang w:bidi="ar-SA"/>
    </w:rPr>
  </w:style>
  <w:style w:type="character" w:customStyle="1" w:styleId="ayatext">
    <w:name w:val="ayatext"/>
    <w:rsid w:val="008725F4"/>
  </w:style>
  <w:style w:type="character" w:styleId="FollowedHyperlink">
    <w:name w:val="FollowedHyperlink"/>
    <w:basedOn w:val="DefaultParagraphFont"/>
    <w:rsid w:val="00106082"/>
    <w:rPr>
      <w:color w:val="954F72" w:themeColor="followedHyperlink"/>
      <w:u w:val="single"/>
    </w:rPr>
  </w:style>
  <w:style w:type="character" w:customStyle="1" w:styleId="ng-binding">
    <w:name w:val="ng-binding"/>
    <w:basedOn w:val="DefaultParagraphFont"/>
    <w:rsid w:val="00232D44"/>
  </w:style>
  <w:style w:type="character" w:customStyle="1" w:styleId="mi">
    <w:name w:val="mi"/>
    <w:basedOn w:val="DefaultParagraphFont"/>
    <w:rsid w:val="00876F56"/>
  </w:style>
  <w:style w:type="character" w:customStyle="1" w:styleId="mjxassistivemathml">
    <w:name w:val="mjx_assistive_mathml"/>
    <w:basedOn w:val="DefaultParagraphFont"/>
    <w:rsid w:val="00876F56"/>
  </w:style>
  <w:style w:type="character" w:customStyle="1" w:styleId="mo">
    <w:name w:val="mo"/>
    <w:basedOn w:val="DefaultParagraphFont"/>
    <w:rsid w:val="00876F56"/>
  </w:style>
  <w:style w:type="character" w:customStyle="1" w:styleId="mn">
    <w:name w:val="mn"/>
    <w:basedOn w:val="DefaultParagraphFont"/>
    <w:rsid w:val="00876F56"/>
  </w:style>
  <w:style w:type="paragraph" w:customStyle="1" w:styleId="epbody">
    <w:name w:val="ep_body"/>
    <w:basedOn w:val="Normal"/>
    <w:rsid w:val="00176518"/>
    <w:pPr>
      <w:overflowPunct/>
      <w:autoSpaceDE/>
      <w:autoSpaceDN/>
      <w:adjustRightInd/>
      <w:spacing w:before="100" w:beforeAutospacing="1" w:after="100" w:afterAutospacing="1" w:line="240" w:lineRule="auto"/>
      <w:ind w:firstLine="0"/>
      <w:jc w:val="left"/>
      <w:textAlignment w:val="auto"/>
    </w:pPr>
    <w:rPr>
      <w:szCs w:val="24"/>
      <w:lang w:eastAsia="en-US" w:bidi="fa-IR"/>
    </w:rPr>
  </w:style>
  <w:style w:type="character" w:customStyle="1" w:styleId="f">
    <w:name w:val="f"/>
    <w:basedOn w:val="DefaultParagraphFont"/>
    <w:rsid w:val="00312009"/>
  </w:style>
  <w:style w:type="character" w:customStyle="1" w:styleId="tm">
    <w:name w:val="tm"/>
    <w:basedOn w:val="DefaultParagraphFont"/>
    <w:rsid w:val="00B31D34"/>
  </w:style>
  <w:style w:type="character" w:customStyle="1" w:styleId="fontstyle01">
    <w:name w:val="fontstyle01"/>
    <w:basedOn w:val="DefaultParagraphFont"/>
    <w:rsid w:val="00A24753"/>
    <w:rPr>
      <w:rFonts w:ascii="TimesNewRomanPSMT" w:hAnsi="TimesNewRomanPSMT" w:hint="default"/>
      <w:b w:val="0"/>
      <w:bCs w:val="0"/>
      <w:i w:val="0"/>
      <w:iCs w:val="0"/>
      <w:color w:val="000000"/>
      <w:sz w:val="20"/>
      <w:szCs w:val="20"/>
    </w:rPr>
  </w:style>
  <w:style w:type="character" w:customStyle="1" w:styleId="fontstyle21">
    <w:name w:val="fontstyle21"/>
    <w:basedOn w:val="DefaultParagraphFont"/>
    <w:rsid w:val="00A24753"/>
    <w:rPr>
      <w:rFonts w:ascii="TT19830o00" w:hAnsi="TT19830o00" w:hint="default"/>
      <w:b w:val="0"/>
      <w:bCs w:val="0"/>
      <w:i w:val="0"/>
      <w:iCs w:val="0"/>
      <w:color w:val="000000"/>
      <w:sz w:val="14"/>
      <w:szCs w:val="14"/>
    </w:rPr>
  </w:style>
  <w:style w:type="character" w:styleId="CommentReference">
    <w:name w:val="annotation reference"/>
    <w:basedOn w:val="DefaultParagraphFont"/>
    <w:rsid w:val="00DF5544"/>
    <w:rPr>
      <w:sz w:val="16"/>
      <w:szCs w:val="16"/>
    </w:rPr>
  </w:style>
  <w:style w:type="paragraph" w:styleId="CommentText">
    <w:name w:val="annotation text"/>
    <w:basedOn w:val="Normal"/>
    <w:link w:val="CommentTextChar"/>
    <w:rsid w:val="00DF5544"/>
    <w:pPr>
      <w:spacing w:line="240" w:lineRule="auto"/>
    </w:pPr>
    <w:rPr>
      <w:sz w:val="20"/>
    </w:rPr>
  </w:style>
  <w:style w:type="character" w:customStyle="1" w:styleId="CommentTextChar">
    <w:name w:val="Comment Text Char"/>
    <w:basedOn w:val="DefaultParagraphFont"/>
    <w:link w:val="CommentText"/>
    <w:rsid w:val="00DF5544"/>
    <w:rPr>
      <w:rFonts w:ascii="Times New Roman" w:hAnsi="Times New Roman"/>
      <w:lang w:eastAsia="de-DE" w:bidi="ar-SA"/>
    </w:rPr>
  </w:style>
  <w:style w:type="paragraph" w:styleId="CommentSubject">
    <w:name w:val="annotation subject"/>
    <w:basedOn w:val="CommentText"/>
    <w:next w:val="CommentText"/>
    <w:link w:val="CommentSubjectChar"/>
    <w:rsid w:val="00DF5544"/>
    <w:rPr>
      <w:b/>
      <w:bCs/>
    </w:rPr>
  </w:style>
  <w:style w:type="character" w:customStyle="1" w:styleId="CommentSubjectChar">
    <w:name w:val="Comment Subject Char"/>
    <w:basedOn w:val="CommentTextChar"/>
    <w:link w:val="CommentSubject"/>
    <w:rsid w:val="00DF5544"/>
    <w:rPr>
      <w:rFonts w:ascii="Times New Roman" w:hAnsi="Times New Roman"/>
      <w:b/>
      <w:bCs/>
      <w:lang w:eastAsia="de-DE" w:bidi="ar-SA"/>
    </w:rPr>
  </w:style>
  <w:style w:type="paragraph" w:customStyle="1" w:styleId="MTDisplayEquation">
    <w:name w:val="MTDisplayEquation"/>
    <w:basedOn w:val="Normal"/>
    <w:next w:val="Normal"/>
    <w:link w:val="MTDisplayEquationChar"/>
    <w:rsid w:val="000C0916"/>
    <w:pPr>
      <w:tabs>
        <w:tab w:val="center" w:pos="4520"/>
        <w:tab w:val="right" w:pos="9020"/>
      </w:tabs>
    </w:pPr>
  </w:style>
  <w:style w:type="character" w:customStyle="1" w:styleId="MTDisplayEquationChar">
    <w:name w:val="MTDisplayEquation Char"/>
    <w:basedOn w:val="DefaultParagraphFont"/>
    <w:link w:val="MTDisplayEquation"/>
    <w:rsid w:val="000C0916"/>
    <w:rPr>
      <w:rFonts w:ascii="Times New Roman" w:hAnsi="Times New Roman"/>
      <w:sz w:val="24"/>
      <w:lang w:eastAsia="de-DE" w:bidi="ar-SA"/>
    </w:rPr>
  </w:style>
  <w:style w:type="character" w:customStyle="1" w:styleId="MTConvertedEquation">
    <w:name w:val="MTConvertedEquation"/>
    <w:basedOn w:val="DefaultParagraphFont"/>
    <w:rsid w:val="00A53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819">
      <w:bodyDiv w:val="1"/>
      <w:marLeft w:val="0"/>
      <w:marRight w:val="0"/>
      <w:marTop w:val="0"/>
      <w:marBottom w:val="0"/>
      <w:divBdr>
        <w:top w:val="none" w:sz="0" w:space="0" w:color="auto"/>
        <w:left w:val="none" w:sz="0" w:space="0" w:color="auto"/>
        <w:bottom w:val="none" w:sz="0" w:space="0" w:color="auto"/>
        <w:right w:val="none" w:sz="0" w:space="0" w:color="auto"/>
      </w:divBdr>
      <w:divsChild>
        <w:div w:id="365180579">
          <w:marLeft w:val="0"/>
          <w:marRight w:val="0"/>
          <w:marTop w:val="0"/>
          <w:marBottom w:val="0"/>
          <w:divBdr>
            <w:top w:val="none" w:sz="0" w:space="0" w:color="auto"/>
            <w:left w:val="none" w:sz="0" w:space="0" w:color="auto"/>
            <w:bottom w:val="none" w:sz="0" w:space="0" w:color="auto"/>
            <w:right w:val="none" w:sz="0" w:space="0" w:color="auto"/>
          </w:divBdr>
        </w:div>
        <w:div w:id="425925799">
          <w:marLeft w:val="0"/>
          <w:marRight w:val="0"/>
          <w:marTop w:val="0"/>
          <w:marBottom w:val="0"/>
          <w:divBdr>
            <w:top w:val="none" w:sz="0" w:space="0" w:color="auto"/>
            <w:left w:val="none" w:sz="0" w:space="0" w:color="auto"/>
            <w:bottom w:val="none" w:sz="0" w:space="0" w:color="auto"/>
            <w:right w:val="none" w:sz="0" w:space="0" w:color="auto"/>
          </w:divBdr>
        </w:div>
        <w:div w:id="1272319861">
          <w:marLeft w:val="0"/>
          <w:marRight w:val="0"/>
          <w:marTop w:val="0"/>
          <w:marBottom w:val="0"/>
          <w:divBdr>
            <w:top w:val="none" w:sz="0" w:space="0" w:color="auto"/>
            <w:left w:val="none" w:sz="0" w:space="0" w:color="auto"/>
            <w:bottom w:val="none" w:sz="0" w:space="0" w:color="auto"/>
            <w:right w:val="none" w:sz="0" w:space="0" w:color="auto"/>
          </w:divBdr>
        </w:div>
      </w:divsChild>
    </w:div>
    <w:div w:id="133304538">
      <w:bodyDiv w:val="1"/>
      <w:marLeft w:val="0"/>
      <w:marRight w:val="0"/>
      <w:marTop w:val="0"/>
      <w:marBottom w:val="0"/>
      <w:divBdr>
        <w:top w:val="none" w:sz="0" w:space="0" w:color="auto"/>
        <w:left w:val="none" w:sz="0" w:space="0" w:color="auto"/>
        <w:bottom w:val="none" w:sz="0" w:space="0" w:color="auto"/>
        <w:right w:val="none" w:sz="0" w:space="0" w:color="auto"/>
      </w:divBdr>
      <w:divsChild>
        <w:div w:id="224683533">
          <w:marLeft w:val="0"/>
          <w:marRight w:val="0"/>
          <w:marTop w:val="0"/>
          <w:marBottom w:val="0"/>
          <w:divBdr>
            <w:top w:val="none" w:sz="0" w:space="0" w:color="auto"/>
            <w:left w:val="none" w:sz="0" w:space="0" w:color="auto"/>
            <w:bottom w:val="none" w:sz="0" w:space="0" w:color="auto"/>
            <w:right w:val="none" w:sz="0" w:space="0" w:color="auto"/>
          </w:divBdr>
        </w:div>
        <w:div w:id="267469325">
          <w:marLeft w:val="0"/>
          <w:marRight w:val="0"/>
          <w:marTop w:val="0"/>
          <w:marBottom w:val="0"/>
          <w:divBdr>
            <w:top w:val="none" w:sz="0" w:space="0" w:color="auto"/>
            <w:left w:val="none" w:sz="0" w:space="0" w:color="auto"/>
            <w:bottom w:val="none" w:sz="0" w:space="0" w:color="auto"/>
            <w:right w:val="none" w:sz="0" w:space="0" w:color="auto"/>
          </w:divBdr>
        </w:div>
        <w:div w:id="282152434">
          <w:marLeft w:val="0"/>
          <w:marRight w:val="0"/>
          <w:marTop w:val="0"/>
          <w:marBottom w:val="0"/>
          <w:divBdr>
            <w:top w:val="none" w:sz="0" w:space="0" w:color="auto"/>
            <w:left w:val="none" w:sz="0" w:space="0" w:color="auto"/>
            <w:bottom w:val="none" w:sz="0" w:space="0" w:color="auto"/>
            <w:right w:val="none" w:sz="0" w:space="0" w:color="auto"/>
          </w:divBdr>
        </w:div>
        <w:div w:id="706418715">
          <w:marLeft w:val="0"/>
          <w:marRight w:val="0"/>
          <w:marTop w:val="0"/>
          <w:marBottom w:val="0"/>
          <w:divBdr>
            <w:top w:val="none" w:sz="0" w:space="0" w:color="auto"/>
            <w:left w:val="none" w:sz="0" w:space="0" w:color="auto"/>
            <w:bottom w:val="none" w:sz="0" w:space="0" w:color="auto"/>
            <w:right w:val="none" w:sz="0" w:space="0" w:color="auto"/>
          </w:divBdr>
        </w:div>
        <w:div w:id="950749757">
          <w:marLeft w:val="0"/>
          <w:marRight w:val="0"/>
          <w:marTop w:val="0"/>
          <w:marBottom w:val="0"/>
          <w:divBdr>
            <w:top w:val="none" w:sz="0" w:space="0" w:color="auto"/>
            <w:left w:val="none" w:sz="0" w:space="0" w:color="auto"/>
            <w:bottom w:val="none" w:sz="0" w:space="0" w:color="auto"/>
            <w:right w:val="none" w:sz="0" w:space="0" w:color="auto"/>
          </w:divBdr>
        </w:div>
        <w:div w:id="959264211">
          <w:marLeft w:val="0"/>
          <w:marRight w:val="0"/>
          <w:marTop w:val="0"/>
          <w:marBottom w:val="0"/>
          <w:divBdr>
            <w:top w:val="none" w:sz="0" w:space="0" w:color="auto"/>
            <w:left w:val="none" w:sz="0" w:space="0" w:color="auto"/>
            <w:bottom w:val="none" w:sz="0" w:space="0" w:color="auto"/>
            <w:right w:val="none" w:sz="0" w:space="0" w:color="auto"/>
          </w:divBdr>
        </w:div>
        <w:div w:id="968896602">
          <w:marLeft w:val="0"/>
          <w:marRight w:val="0"/>
          <w:marTop w:val="0"/>
          <w:marBottom w:val="0"/>
          <w:divBdr>
            <w:top w:val="none" w:sz="0" w:space="0" w:color="auto"/>
            <w:left w:val="none" w:sz="0" w:space="0" w:color="auto"/>
            <w:bottom w:val="none" w:sz="0" w:space="0" w:color="auto"/>
            <w:right w:val="none" w:sz="0" w:space="0" w:color="auto"/>
          </w:divBdr>
        </w:div>
        <w:div w:id="1081214950">
          <w:marLeft w:val="0"/>
          <w:marRight w:val="0"/>
          <w:marTop w:val="0"/>
          <w:marBottom w:val="0"/>
          <w:divBdr>
            <w:top w:val="none" w:sz="0" w:space="0" w:color="auto"/>
            <w:left w:val="none" w:sz="0" w:space="0" w:color="auto"/>
            <w:bottom w:val="none" w:sz="0" w:space="0" w:color="auto"/>
            <w:right w:val="none" w:sz="0" w:space="0" w:color="auto"/>
          </w:divBdr>
        </w:div>
        <w:div w:id="1191644342">
          <w:marLeft w:val="0"/>
          <w:marRight w:val="0"/>
          <w:marTop w:val="0"/>
          <w:marBottom w:val="0"/>
          <w:divBdr>
            <w:top w:val="none" w:sz="0" w:space="0" w:color="auto"/>
            <w:left w:val="none" w:sz="0" w:space="0" w:color="auto"/>
            <w:bottom w:val="none" w:sz="0" w:space="0" w:color="auto"/>
            <w:right w:val="none" w:sz="0" w:space="0" w:color="auto"/>
          </w:divBdr>
        </w:div>
        <w:div w:id="1400520144">
          <w:marLeft w:val="0"/>
          <w:marRight w:val="0"/>
          <w:marTop w:val="0"/>
          <w:marBottom w:val="0"/>
          <w:divBdr>
            <w:top w:val="none" w:sz="0" w:space="0" w:color="auto"/>
            <w:left w:val="none" w:sz="0" w:space="0" w:color="auto"/>
            <w:bottom w:val="none" w:sz="0" w:space="0" w:color="auto"/>
            <w:right w:val="none" w:sz="0" w:space="0" w:color="auto"/>
          </w:divBdr>
        </w:div>
        <w:div w:id="1449666087">
          <w:marLeft w:val="0"/>
          <w:marRight w:val="0"/>
          <w:marTop w:val="0"/>
          <w:marBottom w:val="0"/>
          <w:divBdr>
            <w:top w:val="none" w:sz="0" w:space="0" w:color="auto"/>
            <w:left w:val="none" w:sz="0" w:space="0" w:color="auto"/>
            <w:bottom w:val="none" w:sz="0" w:space="0" w:color="auto"/>
            <w:right w:val="none" w:sz="0" w:space="0" w:color="auto"/>
          </w:divBdr>
        </w:div>
        <w:div w:id="1513914259">
          <w:marLeft w:val="0"/>
          <w:marRight w:val="0"/>
          <w:marTop w:val="0"/>
          <w:marBottom w:val="0"/>
          <w:divBdr>
            <w:top w:val="none" w:sz="0" w:space="0" w:color="auto"/>
            <w:left w:val="none" w:sz="0" w:space="0" w:color="auto"/>
            <w:bottom w:val="none" w:sz="0" w:space="0" w:color="auto"/>
            <w:right w:val="none" w:sz="0" w:space="0" w:color="auto"/>
          </w:divBdr>
        </w:div>
        <w:div w:id="1524437468">
          <w:marLeft w:val="0"/>
          <w:marRight w:val="0"/>
          <w:marTop w:val="0"/>
          <w:marBottom w:val="0"/>
          <w:divBdr>
            <w:top w:val="none" w:sz="0" w:space="0" w:color="auto"/>
            <w:left w:val="none" w:sz="0" w:space="0" w:color="auto"/>
            <w:bottom w:val="none" w:sz="0" w:space="0" w:color="auto"/>
            <w:right w:val="none" w:sz="0" w:space="0" w:color="auto"/>
          </w:divBdr>
        </w:div>
        <w:div w:id="1602256796">
          <w:marLeft w:val="0"/>
          <w:marRight w:val="0"/>
          <w:marTop w:val="0"/>
          <w:marBottom w:val="0"/>
          <w:divBdr>
            <w:top w:val="none" w:sz="0" w:space="0" w:color="auto"/>
            <w:left w:val="none" w:sz="0" w:space="0" w:color="auto"/>
            <w:bottom w:val="none" w:sz="0" w:space="0" w:color="auto"/>
            <w:right w:val="none" w:sz="0" w:space="0" w:color="auto"/>
          </w:divBdr>
        </w:div>
        <w:div w:id="1897861424">
          <w:marLeft w:val="0"/>
          <w:marRight w:val="0"/>
          <w:marTop w:val="0"/>
          <w:marBottom w:val="0"/>
          <w:divBdr>
            <w:top w:val="none" w:sz="0" w:space="0" w:color="auto"/>
            <w:left w:val="none" w:sz="0" w:space="0" w:color="auto"/>
            <w:bottom w:val="none" w:sz="0" w:space="0" w:color="auto"/>
            <w:right w:val="none" w:sz="0" w:space="0" w:color="auto"/>
          </w:divBdr>
        </w:div>
        <w:div w:id="1966765505">
          <w:marLeft w:val="0"/>
          <w:marRight w:val="0"/>
          <w:marTop w:val="0"/>
          <w:marBottom w:val="0"/>
          <w:divBdr>
            <w:top w:val="none" w:sz="0" w:space="0" w:color="auto"/>
            <w:left w:val="none" w:sz="0" w:space="0" w:color="auto"/>
            <w:bottom w:val="none" w:sz="0" w:space="0" w:color="auto"/>
            <w:right w:val="none" w:sz="0" w:space="0" w:color="auto"/>
          </w:divBdr>
        </w:div>
        <w:div w:id="2092655185">
          <w:marLeft w:val="0"/>
          <w:marRight w:val="0"/>
          <w:marTop w:val="0"/>
          <w:marBottom w:val="0"/>
          <w:divBdr>
            <w:top w:val="none" w:sz="0" w:space="0" w:color="auto"/>
            <w:left w:val="none" w:sz="0" w:space="0" w:color="auto"/>
            <w:bottom w:val="none" w:sz="0" w:space="0" w:color="auto"/>
            <w:right w:val="none" w:sz="0" w:space="0" w:color="auto"/>
          </w:divBdr>
        </w:div>
        <w:div w:id="2104183813">
          <w:marLeft w:val="0"/>
          <w:marRight w:val="0"/>
          <w:marTop w:val="0"/>
          <w:marBottom w:val="0"/>
          <w:divBdr>
            <w:top w:val="none" w:sz="0" w:space="0" w:color="auto"/>
            <w:left w:val="none" w:sz="0" w:space="0" w:color="auto"/>
            <w:bottom w:val="none" w:sz="0" w:space="0" w:color="auto"/>
            <w:right w:val="none" w:sz="0" w:space="0" w:color="auto"/>
          </w:divBdr>
        </w:div>
      </w:divsChild>
    </w:div>
    <w:div w:id="139660378">
      <w:bodyDiv w:val="1"/>
      <w:marLeft w:val="0"/>
      <w:marRight w:val="0"/>
      <w:marTop w:val="0"/>
      <w:marBottom w:val="0"/>
      <w:divBdr>
        <w:top w:val="none" w:sz="0" w:space="0" w:color="auto"/>
        <w:left w:val="none" w:sz="0" w:space="0" w:color="auto"/>
        <w:bottom w:val="none" w:sz="0" w:space="0" w:color="auto"/>
        <w:right w:val="none" w:sz="0" w:space="0" w:color="auto"/>
      </w:divBdr>
    </w:div>
    <w:div w:id="169685850">
      <w:bodyDiv w:val="1"/>
      <w:marLeft w:val="0"/>
      <w:marRight w:val="0"/>
      <w:marTop w:val="0"/>
      <w:marBottom w:val="0"/>
      <w:divBdr>
        <w:top w:val="none" w:sz="0" w:space="0" w:color="auto"/>
        <w:left w:val="none" w:sz="0" w:space="0" w:color="auto"/>
        <w:bottom w:val="none" w:sz="0" w:space="0" w:color="auto"/>
        <w:right w:val="none" w:sz="0" w:space="0" w:color="auto"/>
      </w:divBdr>
      <w:divsChild>
        <w:div w:id="1273510308">
          <w:marLeft w:val="0"/>
          <w:marRight w:val="0"/>
          <w:marTop w:val="0"/>
          <w:marBottom w:val="0"/>
          <w:divBdr>
            <w:top w:val="none" w:sz="0" w:space="0" w:color="auto"/>
            <w:left w:val="none" w:sz="0" w:space="0" w:color="auto"/>
            <w:bottom w:val="none" w:sz="0" w:space="0" w:color="auto"/>
            <w:right w:val="none" w:sz="0" w:space="0" w:color="auto"/>
          </w:divBdr>
        </w:div>
        <w:div w:id="1607083441">
          <w:marLeft w:val="0"/>
          <w:marRight w:val="0"/>
          <w:marTop w:val="0"/>
          <w:marBottom w:val="0"/>
          <w:divBdr>
            <w:top w:val="none" w:sz="0" w:space="0" w:color="auto"/>
            <w:left w:val="none" w:sz="0" w:space="0" w:color="auto"/>
            <w:bottom w:val="none" w:sz="0" w:space="0" w:color="auto"/>
            <w:right w:val="none" w:sz="0" w:space="0" w:color="auto"/>
          </w:divBdr>
        </w:div>
      </w:divsChild>
    </w:div>
    <w:div w:id="187841259">
      <w:bodyDiv w:val="1"/>
      <w:marLeft w:val="0"/>
      <w:marRight w:val="0"/>
      <w:marTop w:val="0"/>
      <w:marBottom w:val="0"/>
      <w:divBdr>
        <w:top w:val="none" w:sz="0" w:space="0" w:color="auto"/>
        <w:left w:val="none" w:sz="0" w:space="0" w:color="auto"/>
        <w:bottom w:val="none" w:sz="0" w:space="0" w:color="auto"/>
        <w:right w:val="none" w:sz="0" w:space="0" w:color="auto"/>
      </w:divBdr>
      <w:divsChild>
        <w:div w:id="475683505">
          <w:marLeft w:val="0"/>
          <w:marRight w:val="0"/>
          <w:marTop w:val="0"/>
          <w:marBottom w:val="0"/>
          <w:divBdr>
            <w:top w:val="none" w:sz="0" w:space="0" w:color="auto"/>
            <w:left w:val="none" w:sz="0" w:space="0" w:color="auto"/>
            <w:bottom w:val="none" w:sz="0" w:space="0" w:color="auto"/>
            <w:right w:val="none" w:sz="0" w:space="0" w:color="auto"/>
          </w:divBdr>
        </w:div>
        <w:div w:id="751584927">
          <w:marLeft w:val="0"/>
          <w:marRight w:val="0"/>
          <w:marTop w:val="0"/>
          <w:marBottom w:val="0"/>
          <w:divBdr>
            <w:top w:val="none" w:sz="0" w:space="0" w:color="auto"/>
            <w:left w:val="none" w:sz="0" w:space="0" w:color="auto"/>
            <w:bottom w:val="none" w:sz="0" w:space="0" w:color="auto"/>
            <w:right w:val="none" w:sz="0" w:space="0" w:color="auto"/>
          </w:divBdr>
        </w:div>
        <w:div w:id="1147087429">
          <w:marLeft w:val="0"/>
          <w:marRight w:val="0"/>
          <w:marTop w:val="0"/>
          <w:marBottom w:val="0"/>
          <w:divBdr>
            <w:top w:val="none" w:sz="0" w:space="0" w:color="auto"/>
            <w:left w:val="none" w:sz="0" w:space="0" w:color="auto"/>
            <w:bottom w:val="none" w:sz="0" w:space="0" w:color="auto"/>
            <w:right w:val="none" w:sz="0" w:space="0" w:color="auto"/>
          </w:divBdr>
        </w:div>
        <w:div w:id="1341858725">
          <w:marLeft w:val="0"/>
          <w:marRight w:val="0"/>
          <w:marTop w:val="0"/>
          <w:marBottom w:val="0"/>
          <w:divBdr>
            <w:top w:val="none" w:sz="0" w:space="0" w:color="auto"/>
            <w:left w:val="none" w:sz="0" w:space="0" w:color="auto"/>
            <w:bottom w:val="none" w:sz="0" w:space="0" w:color="auto"/>
            <w:right w:val="none" w:sz="0" w:space="0" w:color="auto"/>
          </w:divBdr>
        </w:div>
        <w:div w:id="1430080319">
          <w:marLeft w:val="0"/>
          <w:marRight w:val="0"/>
          <w:marTop w:val="0"/>
          <w:marBottom w:val="0"/>
          <w:divBdr>
            <w:top w:val="none" w:sz="0" w:space="0" w:color="auto"/>
            <w:left w:val="none" w:sz="0" w:space="0" w:color="auto"/>
            <w:bottom w:val="none" w:sz="0" w:space="0" w:color="auto"/>
            <w:right w:val="none" w:sz="0" w:space="0" w:color="auto"/>
          </w:divBdr>
        </w:div>
        <w:div w:id="1753118288">
          <w:marLeft w:val="0"/>
          <w:marRight w:val="0"/>
          <w:marTop w:val="0"/>
          <w:marBottom w:val="0"/>
          <w:divBdr>
            <w:top w:val="none" w:sz="0" w:space="0" w:color="auto"/>
            <w:left w:val="none" w:sz="0" w:space="0" w:color="auto"/>
            <w:bottom w:val="none" w:sz="0" w:space="0" w:color="auto"/>
            <w:right w:val="none" w:sz="0" w:space="0" w:color="auto"/>
          </w:divBdr>
        </w:div>
        <w:div w:id="1907766285">
          <w:marLeft w:val="0"/>
          <w:marRight w:val="0"/>
          <w:marTop w:val="0"/>
          <w:marBottom w:val="0"/>
          <w:divBdr>
            <w:top w:val="none" w:sz="0" w:space="0" w:color="auto"/>
            <w:left w:val="none" w:sz="0" w:space="0" w:color="auto"/>
            <w:bottom w:val="none" w:sz="0" w:space="0" w:color="auto"/>
            <w:right w:val="none" w:sz="0" w:space="0" w:color="auto"/>
          </w:divBdr>
        </w:div>
        <w:div w:id="2047287876">
          <w:marLeft w:val="0"/>
          <w:marRight w:val="0"/>
          <w:marTop w:val="0"/>
          <w:marBottom w:val="0"/>
          <w:divBdr>
            <w:top w:val="none" w:sz="0" w:space="0" w:color="auto"/>
            <w:left w:val="none" w:sz="0" w:space="0" w:color="auto"/>
            <w:bottom w:val="none" w:sz="0" w:space="0" w:color="auto"/>
            <w:right w:val="none" w:sz="0" w:space="0" w:color="auto"/>
          </w:divBdr>
        </w:div>
      </w:divsChild>
    </w:div>
    <w:div w:id="191722821">
      <w:bodyDiv w:val="1"/>
      <w:marLeft w:val="0"/>
      <w:marRight w:val="0"/>
      <w:marTop w:val="0"/>
      <w:marBottom w:val="0"/>
      <w:divBdr>
        <w:top w:val="none" w:sz="0" w:space="0" w:color="auto"/>
        <w:left w:val="none" w:sz="0" w:space="0" w:color="auto"/>
        <w:bottom w:val="none" w:sz="0" w:space="0" w:color="auto"/>
        <w:right w:val="none" w:sz="0" w:space="0" w:color="auto"/>
      </w:divBdr>
      <w:divsChild>
        <w:div w:id="286084990">
          <w:marLeft w:val="0"/>
          <w:marRight w:val="0"/>
          <w:marTop w:val="0"/>
          <w:marBottom w:val="0"/>
          <w:divBdr>
            <w:top w:val="none" w:sz="0" w:space="0" w:color="auto"/>
            <w:left w:val="none" w:sz="0" w:space="0" w:color="auto"/>
            <w:bottom w:val="none" w:sz="0" w:space="0" w:color="auto"/>
            <w:right w:val="none" w:sz="0" w:space="0" w:color="auto"/>
          </w:divBdr>
        </w:div>
        <w:div w:id="600576327">
          <w:marLeft w:val="0"/>
          <w:marRight w:val="0"/>
          <w:marTop w:val="0"/>
          <w:marBottom w:val="0"/>
          <w:divBdr>
            <w:top w:val="none" w:sz="0" w:space="0" w:color="auto"/>
            <w:left w:val="none" w:sz="0" w:space="0" w:color="auto"/>
            <w:bottom w:val="none" w:sz="0" w:space="0" w:color="auto"/>
            <w:right w:val="none" w:sz="0" w:space="0" w:color="auto"/>
          </w:divBdr>
        </w:div>
        <w:div w:id="1051071790">
          <w:marLeft w:val="0"/>
          <w:marRight w:val="0"/>
          <w:marTop w:val="0"/>
          <w:marBottom w:val="0"/>
          <w:divBdr>
            <w:top w:val="none" w:sz="0" w:space="0" w:color="auto"/>
            <w:left w:val="none" w:sz="0" w:space="0" w:color="auto"/>
            <w:bottom w:val="none" w:sz="0" w:space="0" w:color="auto"/>
            <w:right w:val="none" w:sz="0" w:space="0" w:color="auto"/>
          </w:divBdr>
        </w:div>
        <w:div w:id="1441102950">
          <w:marLeft w:val="0"/>
          <w:marRight w:val="0"/>
          <w:marTop w:val="0"/>
          <w:marBottom w:val="0"/>
          <w:divBdr>
            <w:top w:val="none" w:sz="0" w:space="0" w:color="auto"/>
            <w:left w:val="none" w:sz="0" w:space="0" w:color="auto"/>
            <w:bottom w:val="none" w:sz="0" w:space="0" w:color="auto"/>
            <w:right w:val="none" w:sz="0" w:space="0" w:color="auto"/>
          </w:divBdr>
        </w:div>
      </w:divsChild>
    </w:div>
    <w:div w:id="234781518">
      <w:bodyDiv w:val="1"/>
      <w:marLeft w:val="0"/>
      <w:marRight w:val="0"/>
      <w:marTop w:val="0"/>
      <w:marBottom w:val="0"/>
      <w:divBdr>
        <w:top w:val="none" w:sz="0" w:space="0" w:color="auto"/>
        <w:left w:val="none" w:sz="0" w:space="0" w:color="auto"/>
        <w:bottom w:val="none" w:sz="0" w:space="0" w:color="auto"/>
        <w:right w:val="none" w:sz="0" w:space="0" w:color="auto"/>
      </w:divBdr>
      <w:divsChild>
        <w:div w:id="1009135658">
          <w:marLeft w:val="0"/>
          <w:marRight w:val="0"/>
          <w:marTop w:val="0"/>
          <w:marBottom w:val="0"/>
          <w:divBdr>
            <w:top w:val="none" w:sz="0" w:space="0" w:color="auto"/>
            <w:left w:val="none" w:sz="0" w:space="0" w:color="auto"/>
            <w:bottom w:val="none" w:sz="0" w:space="0" w:color="auto"/>
            <w:right w:val="none" w:sz="0" w:space="0" w:color="auto"/>
          </w:divBdr>
        </w:div>
        <w:div w:id="1392077365">
          <w:marLeft w:val="0"/>
          <w:marRight w:val="0"/>
          <w:marTop w:val="0"/>
          <w:marBottom w:val="0"/>
          <w:divBdr>
            <w:top w:val="none" w:sz="0" w:space="0" w:color="auto"/>
            <w:left w:val="none" w:sz="0" w:space="0" w:color="auto"/>
            <w:bottom w:val="none" w:sz="0" w:space="0" w:color="auto"/>
            <w:right w:val="none" w:sz="0" w:space="0" w:color="auto"/>
          </w:divBdr>
        </w:div>
        <w:div w:id="1400054828">
          <w:marLeft w:val="0"/>
          <w:marRight w:val="0"/>
          <w:marTop w:val="0"/>
          <w:marBottom w:val="0"/>
          <w:divBdr>
            <w:top w:val="none" w:sz="0" w:space="0" w:color="auto"/>
            <w:left w:val="none" w:sz="0" w:space="0" w:color="auto"/>
            <w:bottom w:val="none" w:sz="0" w:space="0" w:color="auto"/>
            <w:right w:val="none" w:sz="0" w:space="0" w:color="auto"/>
          </w:divBdr>
        </w:div>
      </w:divsChild>
    </w:div>
    <w:div w:id="257640288">
      <w:bodyDiv w:val="1"/>
      <w:marLeft w:val="0"/>
      <w:marRight w:val="0"/>
      <w:marTop w:val="0"/>
      <w:marBottom w:val="0"/>
      <w:divBdr>
        <w:top w:val="none" w:sz="0" w:space="0" w:color="auto"/>
        <w:left w:val="none" w:sz="0" w:space="0" w:color="auto"/>
        <w:bottom w:val="none" w:sz="0" w:space="0" w:color="auto"/>
        <w:right w:val="none" w:sz="0" w:space="0" w:color="auto"/>
      </w:divBdr>
      <w:divsChild>
        <w:div w:id="1684894071">
          <w:marLeft w:val="0"/>
          <w:marRight w:val="0"/>
          <w:marTop w:val="0"/>
          <w:marBottom w:val="0"/>
          <w:divBdr>
            <w:top w:val="none" w:sz="0" w:space="0" w:color="auto"/>
            <w:left w:val="none" w:sz="0" w:space="0" w:color="auto"/>
            <w:bottom w:val="none" w:sz="0" w:space="0" w:color="auto"/>
            <w:right w:val="none" w:sz="0" w:space="0" w:color="auto"/>
          </w:divBdr>
        </w:div>
        <w:div w:id="1891260898">
          <w:marLeft w:val="0"/>
          <w:marRight w:val="0"/>
          <w:marTop w:val="0"/>
          <w:marBottom w:val="0"/>
          <w:divBdr>
            <w:top w:val="none" w:sz="0" w:space="0" w:color="auto"/>
            <w:left w:val="none" w:sz="0" w:space="0" w:color="auto"/>
            <w:bottom w:val="none" w:sz="0" w:space="0" w:color="auto"/>
            <w:right w:val="none" w:sz="0" w:space="0" w:color="auto"/>
          </w:divBdr>
        </w:div>
      </w:divsChild>
    </w:div>
    <w:div w:id="269288503">
      <w:bodyDiv w:val="1"/>
      <w:marLeft w:val="0"/>
      <w:marRight w:val="0"/>
      <w:marTop w:val="0"/>
      <w:marBottom w:val="0"/>
      <w:divBdr>
        <w:top w:val="none" w:sz="0" w:space="0" w:color="auto"/>
        <w:left w:val="none" w:sz="0" w:space="0" w:color="auto"/>
        <w:bottom w:val="none" w:sz="0" w:space="0" w:color="auto"/>
        <w:right w:val="none" w:sz="0" w:space="0" w:color="auto"/>
      </w:divBdr>
    </w:div>
    <w:div w:id="282155166">
      <w:bodyDiv w:val="1"/>
      <w:marLeft w:val="0"/>
      <w:marRight w:val="0"/>
      <w:marTop w:val="0"/>
      <w:marBottom w:val="0"/>
      <w:divBdr>
        <w:top w:val="none" w:sz="0" w:space="0" w:color="auto"/>
        <w:left w:val="none" w:sz="0" w:space="0" w:color="auto"/>
        <w:bottom w:val="none" w:sz="0" w:space="0" w:color="auto"/>
        <w:right w:val="none" w:sz="0" w:space="0" w:color="auto"/>
      </w:divBdr>
    </w:div>
    <w:div w:id="320429279">
      <w:bodyDiv w:val="1"/>
      <w:marLeft w:val="0"/>
      <w:marRight w:val="0"/>
      <w:marTop w:val="0"/>
      <w:marBottom w:val="0"/>
      <w:divBdr>
        <w:top w:val="none" w:sz="0" w:space="0" w:color="auto"/>
        <w:left w:val="none" w:sz="0" w:space="0" w:color="auto"/>
        <w:bottom w:val="none" w:sz="0" w:space="0" w:color="auto"/>
        <w:right w:val="none" w:sz="0" w:space="0" w:color="auto"/>
      </w:divBdr>
      <w:divsChild>
        <w:div w:id="661785640">
          <w:marLeft w:val="0"/>
          <w:marRight w:val="0"/>
          <w:marTop w:val="0"/>
          <w:marBottom w:val="0"/>
          <w:divBdr>
            <w:top w:val="none" w:sz="0" w:space="0" w:color="auto"/>
            <w:left w:val="none" w:sz="0" w:space="0" w:color="auto"/>
            <w:bottom w:val="none" w:sz="0" w:space="0" w:color="auto"/>
            <w:right w:val="none" w:sz="0" w:space="0" w:color="auto"/>
          </w:divBdr>
        </w:div>
        <w:div w:id="1501000736">
          <w:marLeft w:val="0"/>
          <w:marRight w:val="0"/>
          <w:marTop w:val="0"/>
          <w:marBottom w:val="0"/>
          <w:divBdr>
            <w:top w:val="none" w:sz="0" w:space="0" w:color="auto"/>
            <w:left w:val="none" w:sz="0" w:space="0" w:color="auto"/>
            <w:bottom w:val="none" w:sz="0" w:space="0" w:color="auto"/>
            <w:right w:val="none" w:sz="0" w:space="0" w:color="auto"/>
          </w:divBdr>
        </w:div>
      </w:divsChild>
    </w:div>
    <w:div w:id="326132311">
      <w:bodyDiv w:val="1"/>
      <w:marLeft w:val="0"/>
      <w:marRight w:val="0"/>
      <w:marTop w:val="0"/>
      <w:marBottom w:val="0"/>
      <w:divBdr>
        <w:top w:val="none" w:sz="0" w:space="0" w:color="auto"/>
        <w:left w:val="none" w:sz="0" w:space="0" w:color="auto"/>
        <w:bottom w:val="none" w:sz="0" w:space="0" w:color="auto"/>
        <w:right w:val="none" w:sz="0" w:space="0" w:color="auto"/>
      </w:divBdr>
      <w:divsChild>
        <w:div w:id="284850090">
          <w:marLeft w:val="547"/>
          <w:marRight w:val="0"/>
          <w:marTop w:val="115"/>
          <w:marBottom w:val="0"/>
          <w:divBdr>
            <w:top w:val="none" w:sz="0" w:space="0" w:color="auto"/>
            <w:left w:val="none" w:sz="0" w:space="0" w:color="auto"/>
            <w:bottom w:val="none" w:sz="0" w:space="0" w:color="auto"/>
            <w:right w:val="none" w:sz="0" w:space="0" w:color="auto"/>
          </w:divBdr>
        </w:div>
        <w:div w:id="619998766">
          <w:marLeft w:val="547"/>
          <w:marRight w:val="0"/>
          <w:marTop w:val="115"/>
          <w:marBottom w:val="0"/>
          <w:divBdr>
            <w:top w:val="none" w:sz="0" w:space="0" w:color="auto"/>
            <w:left w:val="none" w:sz="0" w:space="0" w:color="auto"/>
            <w:bottom w:val="none" w:sz="0" w:space="0" w:color="auto"/>
            <w:right w:val="none" w:sz="0" w:space="0" w:color="auto"/>
          </w:divBdr>
        </w:div>
        <w:div w:id="1504977766">
          <w:marLeft w:val="1051"/>
          <w:marRight w:val="0"/>
          <w:marTop w:val="96"/>
          <w:marBottom w:val="0"/>
          <w:divBdr>
            <w:top w:val="none" w:sz="0" w:space="0" w:color="auto"/>
            <w:left w:val="none" w:sz="0" w:space="0" w:color="auto"/>
            <w:bottom w:val="none" w:sz="0" w:space="0" w:color="auto"/>
            <w:right w:val="none" w:sz="0" w:space="0" w:color="auto"/>
          </w:divBdr>
        </w:div>
        <w:div w:id="1659383814">
          <w:marLeft w:val="1051"/>
          <w:marRight w:val="0"/>
          <w:marTop w:val="96"/>
          <w:marBottom w:val="0"/>
          <w:divBdr>
            <w:top w:val="none" w:sz="0" w:space="0" w:color="auto"/>
            <w:left w:val="none" w:sz="0" w:space="0" w:color="auto"/>
            <w:bottom w:val="none" w:sz="0" w:space="0" w:color="auto"/>
            <w:right w:val="none" w:sz="0" w:space="0" w:color="auto"/>
          </w:divBdr>
        </w:div>
      </w:divsChild>
    </w:div>
    <w:div w:id="326828273">
      <w:bodyDiv w:val="1"/>
      <w:marLeft w:val="0"/>
      <w:marRight w:val="0"/>
      <w:marTop w:val="0"/>
      <w:marBottom w:val="0"/>
      <w:divBdr>
        <w:top w:val="none" w:sz="0" w:space="0" w:color="auto"/>
        <w:left w:val="none" w:sz="0" w:space="0" w:color="auto"/>
        <w:bottom w:val="none" w:sz="0" w:space="0" w:color="auto"/>
        <w:right w:val="none" w:sz="0" w:space="0" w:color="auto"/>
      </w:divBdr>
      <w:divsChild>
        <w:div w:id="691684023">
          <w:marLeft w:val="0"/>
          <w:marRight w:val="0"/>
          <w:marTop w:val="0"/>
          <w:marBottom w:val="0"/>
          <w:divBdr>
            <w:top w:val="none" w:sz="0" w:space="0" w:color="auto"/>
            <w:left w:val="none" w:sz="0" w:space="0" w:color="auto"/>
            <w:bottom w:val="none" w:sz="0" w:space="0" w:color="auto"/>
            <w:right w:val="none" w:sz="0" w:space="0" w:color="auto"/>
          </w:divBdr>
        </w:div>
        <w:div w:id="836385815">
          <w:marLeft w:val="0"/>
          <w:marRight w:val="0"/>
          <w:marTop w:val="0"/>
          <w:marBottom w:val="0"/>
          <w:divBdr>
            <w:top w:val="none" w:sz="0" w:space="0" w:color="auto"/>
            <w:left w:val="none" w:sz="0" w:space="0" w:color="auto"/>
            <w:bottom w:val="none" w:sz="0" w:space="0" w:color="auto"/>
            <w:right w:val="none" w:sz="0" w:space="0" w:color="auto"/>
          </w:divBdr>
        </w:div>
        <w:div w:id="1428648652">
          <w:marLeft w:val="0"/>
          <w:marRight w:val="0"/>
          <w:marTop w:val="0"/>
          <w:marBottom w:val="0"/>
          <w:divBdr>
            <w:top w:val="none" w:sz="0" w:space="0" w:color="auto"/>
            <w:left w:val="none" w:sz="0" w:space="0" w:color="auto"/>
            <w:bottom w:val="none" w:sz="0" w:space="0" w:color="auto"/>
            <w:right w:val="none" w:sz="0" w:space="0" w:color="auto"/>
          </w:divBdr>
        </w:div>
      </w:divsChild>
    </w:div>
    <w:div w:id="356732414">
      <w:bodyDiv w:val="1"/>
      <w:marLeft w:val="0"/>
      <w:marRight w:val="0"/>
      <w:marTop w:val="0"/>
      <w:marBottom w:val="0"/>
      <w:divBdr>
        <w:top w:val="none" w:sz="0" w:space="0" w:color="auto"/>
        <w:left w:val="none" w:sz="0" w:space="0" w:color="auto"/>
        <w:bottom w:val="none" w:sz="0" w:space="0" w:color="auto"/>
        <w:right w:val="none" w:sz="0" w:space="0" w:color="auto"/>
      </w:divBdr>
      <w:divsChild>
        <w:div w:id="1846088962">
          <w:marLeft w:val="0"/>
          <w:marRight w:val="0"/>
          <w:marTop w:val="0"/>
          <w:marBottom w:val="0"/>
          <w:divBdr>
            <w:top w:val="none" w:sz="0" w:space="0" w:color="auto"/>
            <w:left w:val="none" w:sz="0" w:space="0" w:color="auto"/>
            <w:bottom w:val="none" w:sz="0" w:space="0" w:color="auto"/>
            <w:right w:val="none" w:sz="0" w:space="0" w:color="auto"/>
          </w:divBdr>
        </w:div>
        <w:div w:id="1873105132">
          <w:marLeft w:val="0"/>
          <w:marRight w:val="0"/>
          <w:marTop w:val="0"/>
          <w:marBottom w:val="0"/>
          <w:divBdr>
            <w:top w:val="none" w:sz="0" w:space="0" w:color="auto"/>
            <w:left w:val="none" w:sz="0" w:space="0" w:color="auto"/>
            <w:bottom w:val="none" w:sz="0" w:space="0" w:color="auto"/>
            <w:right w:val="none" w:sz="0" w:space="0" w:color="auto"/>
          </w:divBdr>
        </w:div>
      </w:divsChild>
    </w:div>
    <w:div w:id="375200217">
      <w:bodyDiv w:val="1"/>
      <w:marLeft w:val="0"/>
      <w:marRight w:val="0"/>
      <w:marTop w:val="0"/>
      <w:marBottom w:val="0"/>
      <w:divBdr>
        <w:top w:val="none" w:sz="0" w:space="0" w:color="auto"/>
        <w:left w:val="none" w:sz="0" w:space="0" w:color="auto"/>
        <w:bottom w:val="none" w:sz="0" w:space="0" w:color="auto"/>
        <w:right w:val="none" w:sz="0" w:space="0" w:color="auto"/>
      </w:divBdr>
      <w:divsChild>
        <w:div w:id="255990294">
          <w:marLeft w:val="0"/>
          <w:marRight w:val="0"/>
          <w:marTop w:val="0"/>
          <w:marBottom w:val="0"/>
          <w:divBdr>
            <w:top w:val="none" w:sz="0" w:space="0" w:color="auto"/>
            <w:left w:val="none" w:sz="0" w:space="0" w:color="auto"/>
            <w:bottom w:val="none" w:sz="0" w:space="0" w:color="auto"/>
            <w:right w:val="none" w:sz="0" w:space="0" w:color="auto"/>
          </w:divBdr>
        </w:div>
        <w:div w:id="430126122">
          <w:marLeft w:val="0"/>
          <w:marRight w:val="0"/>
          <w:marTop w:val="0"/>
          <w:marBottom w:val="0"/>
          <w:divBdr>
            <w:top w:val="none" w:sz="0" w:space="0" w:color="auto"/>
            <w:left w:val="none" w:sz="0" w:space="0" w:color="auto"/>
            <w:bottom w:val="none" w:sz="0" w:space="0" w:color="auto"/>
            <w:right w:val="none" w:sz="0" w:space="0" w:color="auto"/>
          </w:divBdr>
        </w:div>
        <w:div w:id="553083992">
          <w:marLeft w:val="0"/>
          <w:marRight w:val="0"/>
          <w:marTop w:val="0"/>
          <w:marBottom w:val="0"/>
          <w:divBdr>
            <w:top w:val="none" w:sz="0" w:space="0" w:color="auto"/>
            <w:left w:val="none" w:sz="0" w:space="0" w:color="auto"/>
            <w:bottom w:val="none" w:sz="0" w:space="0" w:color="auto"/>
            <w:right w:val="none" w:sz="0" w:space="0" w:color="auto"/>
          </w:divBdr>
        </w:div>
        <w:div w:id="721098851">
          <w:marLeft w:val="0"/>
          <w:marRight w:val="0"/>
          <w:marTop w:val="0"/>
          <w:marBottom w:val="0"/>
          <w:divBdr>
            <w:top w:val="none" w:sz="0" w:space="0" w:color="auto"/>
            <w:left w:val="none" w:sz="0" w:space="0" w:color="auto"/>
            <w:bottom w:val="none" w:sz="0" w:space="0" w:color="auto"/>
            <w:right w:val="none" w:sz="0" w:space="0" w:color="auto"/>
          </w:divBdr>
        </w:div>
        <w:div w:id="874662683">
          <w:marLeft w:val="0"/>
          <w:marRight w:val="0"/>
          <w:marTop w:val="0"/>
          <w:marBottom w:val="0"/>
          <w:divBdr>
            <w:top w:val="none" w:sz="0" w:space="0" w:color="auto"/>
            <w:left w:val="none" w:sz="0" w:space="0" w:color="auto"/>
            <w:bottom w:val="none" w:sz="0" w:space="0" w:color="auto"/>
            <w:right w:val="none" w:sz="0" w:space="0" w:color="auto"/>
          </w:divBdr>
        </w:div>
        <w:div w:id="876356281">
          <w:marLeft w:val="0"/>
          <w:marRight w:val="0"/>
          <w:marTop w:val="0"/>
          <w:marBottom w:val="0"/>
          <w:divBdr>
            <w:top w:val="none" w:sz="0" w:space="0" w:color="auto"/>
            <w:left w:val="none" w:sz="0" w:space="0" w:color="auto"/>
            <w:bottom w:val="none" w:sz="0" w:space="0" w:color="auto"/>
            <w:right w:val="none" w:sz="0" w:space="0" w:color="auto"/>
          </w:divBdr>
        </w:div>
        <w:div w:id="1053650949">
          <w:marLeft w:val="0"/>
          <w:marRight w:val="0"/>
          <w:marTop w:val="0"/>
          <w:marBottom w:val="0"/>
          <w:divBdr>
            <w:top w:val="none" w:sz="0" w:space="0" w:color="auto"/>
            <w:left w:val="none" w:sz="0" w:space="0" w:color="auto"/>
            <w:bottom w:val="none" w:sz="0" w:space="0" w:color="auto"/>
            <w:right w:val="none" w:sz="0" w:space="0" w:color="auto"/>
          </w:divBdr>
        </w:div>
        <w:div w:id="1054356244">
          <w:marLeft w:val="0"/>
          <w:marRight w:val="0"/>
          <w:marTop w:val="0"/>
          <w:marBottom w:val="0"/>
          <w:divBdr>
            <w:top w:val="none" w:sz="0" w:space="0" w:color="auto"/>
            <w:left w:val="none" w:sz="0" w:space="0" w:color="auto"/>
            <w:bottom w:val="none" w:sz="0" w:space="0" w:color="auto"/>
            <w:right w:val="none" w:sz="0" w:space="0" w:color="auto"/>
          </w:divBdr>
        </w:div>
        <w:div w:id="1879269370">
          <w:marLeft w:val="0"/>
          <w:marRight w:val="0"/>
          <w:marTop w:val="0"/>
          <w:marBottom w:val="0"/>
          <w:divBdr>
            <w:top w:val="none" w:sz="0" w:space="0" w:color="auto"/>
            <w:left w:val="none" w:sz="0" w:space="0" w:color="auto"/>
            <w:bottom w:val="none" w:sz="0" w:space="0" w:color="auto"/>
            <w:right w:val="none" w:sz="0" w:space="0" w:color="auto"/>
          </w:divBdr>
        </w:div>
      </w:divsChild>
    </w:div>
    <w:div w:id="417101178">
      <w:bodyDiv w:val="1"/>
      <w:marLeft w:val="0"/>
      <w:marRight w:val="0"/>
      <w:marTop w:val="0"/>
      <w:marBottom w:val="0"/>
      <w:divBdr>
        <w:top w:val="none" w:sz="0" w:space="0" w:color="auto"/>
        <w:left w:val="none" w:sz="0" w:space="0" w:color="auto"/>
        <w:bottom w:val="none" w:sz="0" w:space="0" w:color="auto"/>
        <w:right w:val="none" w:sz="0" w:space="0" w:color="auto"/>
      </w:divBdr>
    </w:div>
    <w:div w:id="418329574">
      <w:bodyDiv w:val="1"/>
      <w:marLeft w:val="0"/>
      <w:marRight w:val="0"/>
      <w:marTop w:val="0"/>
      <w:marBottom w:val="0"/>
      <w:divBdr>
        <w:top w:val="none" w:sz="0" w:space="0" w:color="auto"/>
        <w:left w:val="none" w:sz="0" w:space="0" w:color="auto"/>
        <w:bottom w:val="none" w:sz="0" w:space="0" w:color="auto"/>
        <w:right w:val="none" w:sz="0" w:space="0" w:color="auto"/>
      </w:divBdr>
      <w:divsChild>
        <w:div w:id="51537619">
          <w:marLeft w:val="0"/>
          <w:marRight w:val="0"/>
          <w:marTop w:val="0"/>
          <w:marBottom w:val="0"/>
          <w:divBdr>
            <w:top w:val="none" w:sz="0" w:space="0" w:color="auto"/>
            <w:left w:val="none" w:sz="0" w:space="0" w:color="auto"/>
            <w:bottom w:val="none" w:sz="0" w:space="0" w:color="auto"/>
            <w:right w:val="none" w:sz="0" w:space="0" w:color="auto"/>
          </w:divBdr>
        </w:div>
        <w:div w:id="164635124">
          <w:marLeft w:val="0"/>
          <w:marRight w:val="0"/>
          <w:marTop w:val="0"/>
          <w:marBottom w:val="0"/>
          <w:divBdr>
            <w:top w:val="none" w:sz="0" w:space="0" w:color="auto"/>
            <w:left w:val="none" w:sz="0" w:space="0" w:color="auto"/>
            <w:bottom w:val="none" w:sz="0" w:space="0" w:color="auto"/>
            <w:right w:val="none" w:sz="0" w:space="0" w:color="auto"/>
          </w:divBdr>
        </w:div>
        <w:div w:id="278487302">
          <w:marLeft w:val="0"/>
          <w:marRight w:val="0"/>
          <w:marTop w:val="0"/>
          <w:marBottom w:val="0"/>
          <w:divBdr>
            <w:top w:val="none" w:sz="0" w:space="0" w:color="auto"/>
            <w:left w:val="none" w:sz="0" w:space="0" w:color="auto"/>
            <w:bottom w:val="none" w:sz="0" w:space="0" w:color="auto"/>
            <w:right w:val="none" w:sz="0" w:space="0" w:color="auto"/>
          </w:divBdr>
        </w:div>
        <w:div w:id="576476104">
          <w:marLeft w:val="0"/>
          <w:marRight w:val="0"/>
          <w:marTop w:val="0"/>
          <w:marBottom w:val="0"/>
          <w:divBdr>
            <w:top w:val="none" w:sz="0" w:space="0" w:color="auto"/>
            <w:left w:val="none" w:sz="0" w:space="0" w:color="auto"/>
            <w:bottom w:val="none" w:sz="0" w:space="0" w:color="auto"/>
            <w:right w:val="none" w:sz="0" w:space="0" w:color="auto"/>
          </w:divBdr>
        </w:div>
        <w:div w:id="581795179">
          <w:marLeft w:val="0"/>
          <w:marRight w:val="0"/>
          <w:marTop w:val="0"/>
          <w:marBottom w:val="0"/>
          <w:divBdr>
            <w:top w:val="none" w:sz="0" w:space="0" w:color="auto"/>
            <w:left w:val="none" w:sz="0" w:space="0" w:color="auto"/>
            <w:bottom w:val="none" w:sz="0" w:space="0" w:color="auto"/>
            <w:right w:val="none" w:sz="0" w:space="0" w:color="auto"/>
          </w:divBdr>
        </w:div>
        <w:div w:id="649135381">
          <w:marLeft w:val="0"/>
          <w:marRight w:val="0"/>
          <w:marTop w:val="0"/>
          <w:marBottom w:val="0"/>
          <w:divBdr>
            <w:top w:val="none" w:sz="0" w:space="0" w:color="auto"/>
            <w:left w:val="none" w:sz="0" w:space="0" w:color="auto"/>
            <w:bottom w:val="none" w:sz="0" w:space="0" w:color="auto"/>
            <w:right w:val="none" w:sz="0" w:space="0" w:color="auto"/>
          </w:divBdr>
        </w:div>
        <w:div w:id="662928787">
          <w:marLeft w:val="0"/>
          <w:marRight w:val="0"/>
          <w:marTop w:val="0"/>
          <w:marBottom w:val="0"/>
          <w:divBdr>
            <w:top w:val="none" w:sz="0" w:space="0" w:color="auto"/>
            <w:left w:val="none" w:sz="0" w:space="0" w:color="auto"/>
            <w:bottom w:val="none" w:sz="0" w:space="0" w:color="auto"/>
            <w:right w:val="none" w:sz="0" w:space="0" w:color="auto"/>
          </w:divBdr>
        </w:div>
        <w:div w:id="983772153">
          <w:marLeft w:val="0"/>
          <w:marRight w:val="0"/>
          <w:marTop w:val="0"/>
          <w:marBottom w:val="0"/>
          <w:divBdr>
            <w:top w:val="none" w:sz="0" w:space="0" w:color="auto"/>
            <w:left w:val="none" w:sz="0" w:space="0" w:color="auto"/>
            <w:bottom w:val="none" w:sz="0" w:space="0" w:color="auto"/>
            <w:right w:val="none" w:sz="0" w:space="0" w:color="auto"/>
          </w:divBdr>
        </w:div>
        <w:div w:id="1112745281">
          <w:marLeft w:val="0"/>
          <w:marRight w:val="0"/>
          <w:marTop w:val="0"/>
          <w:marBottom w:val="0"/>
          <w:divBdr>
            <w:top w:val="none" w:sz="0" w:space="0" w:color="auto"/>
            <w:left w:val="none" w:sz="0" w:space="0" w:color="auto"/>
            <w:bottom w:val="none" w:sz="0" w:space="0" w:color="auto"/>
            <w:right w:val="none" w:sz="0" w:space="0" w:color="auto"/>
          </w:divBdr>
        </w:div>
        <w:div w:id="1127310884">
          <w:marLeft w:val="0"/>
          <w:marRight w:val="0"/>
          <w:marTop w:val="0"/>
          <w:marBottom w:val="0"/>
          <w:divBdr>
            <w:top w:val="none" w:sz="0" w:space="0" w:color="auto"/>
            <w:left w:val="none" w:sz="0" w:space="0" w:color="auto"/>
            <w:bottom w:val="none" w:sz="0" w:space="0" w:color="auto"/>
            <w:right w:val="none" w:sz="0" w:space="0" w:color="auto"/>
          </w:divBdr>
        </w:div>
        <w:div w:id="1141001292">
          <w:marLeft w:val="0"/>
          <w:marRight w:val="0"/>
          <w:marTop w:val="0"/>
          <w:marBottom w:val="0"/>
          <w:divBdr>
            <w:top w:val="none" w:sz="0" w:space="0" w:color="auto"/>
            <w:left w:val="none" w:sz="0" w:space="0" w:color="auto"/>
            <w:bottom w:val="none" w:sz="0" w:space="0" w:color="auto"/>
            <w:right w:val="none" w:sz="0" w:space="0" w:color="auto"/>
          </w:divBdr>
        </w:div>
      </w:divsChild>
    </w:div>
    <w:div w:id="524641461">
      <w:bodyDiv w:val="1"/>
      <w:marLeft w:val="0"/>
      <w:marRight w:val="0"/>
      <w:marTop w:val="0"/>
      <w:marBottom w:val="0"/>
      <w:divBdr>
        <w:top w:val="none" w:sz="0" w:space="0" w:color="auto"/>
        <w:left w:val="none" w:sz="0" w:space="0" w:color="auto"/>
        <w:bottom w:val="none" w:sz="0" w:space="0" w:color="auto"/>
        <w:right w:val="none" w:sz="0" w:space="0" w:color="auto"/>
      </w:divBdr>
      <w:divsChild>
        <w:div w:id="459153878">
          <w:marLeft w:val="0"/>
          <w:marRight w:val="0"/>
          <w:marTop w:val="0"/>
          <w:marBottom w:val="0"/>
          <w:divBdr>
            <w:top w:val="none" w:sz="0" w:space="0" w:color="auto"/>
            <w:left w:val="none" w:sz="0" w:space="0" w:color="auto"/>
            <w:bottom w:val="none" w:sz="0" w:space="0" w:color="auto"/>
            <w:right w:val="none" w:sz="0" w:space="0" w:color="auto"/>
          </w:divBdr>
        </w:div>
      </w:divsChild>
    </w:div>
    <w:div w:id="524707335">
      <w:bodyDiv w:val="1"/>
      <w:marLeft w:val="0"/>
      <w:marRight w:val="0"/>
      <w:marTop w:val="0"/>
      <w:marBottom w:val="0"/>
      <w:divBdr>
        <w:top w:val="none" w:sz="0" w:space="0" w:color="auto"/>
        <w:left w:val="none" w:sz="0" w:space="0" w:color="auto"/>
        <w:bottom w:val="none" w:sz="0" w:space="0" w:color="auto"/>
        <w:right w:val="none" w:sz="0" w:space="0" w:color="auto"/>
      </w:divBdr>
      <w:divsChild>
        <w:div w:id="1372922463">
          <w:marLeft w:val="0"/>
          <w:marRight w:val="0"/>
          <w:marTop w:val="0"/>
          <w:marBottom w:val="0"/>
          <w:divBdr>
            <w:top w:val="none" w:sz="0" w:space="0" w:color="auto"/>
            <w:left w:val="none" w:sz="0" w:space="0" w:color="auto"/>
            <w:bottom w:val="none" w:sz="0" w:space="0" w:color="auto"/>
            <w:right w:val="none" w:sz="0" w:space="0" w:color="auto"/>
          </w:divBdr>
        </w:div>
        <w:div w:id="1991253023">
          <w:marLeft w:val="0"/>
          <w:marRight w:val="0"/>
          <w:marTop w:val="0"/>
          <w:marBottom w:val="0"/>
          <w:divBdr>
            <w:top w:val="none" w:sz="0" w:space="0" w:color="auto"/>
            <w:left w:val="none" w:sz="0" w:space="0" w:color="auto"/>
            <w:bottom w:val="none" w:sz="0" w:space="0" w:color="auto"/>
            <w:right w:val="none" w:sz="0" w:space="0" w:color="auto"/>
          </w:divBdr>
        </w:div>
      </w:divsChild>
    </w:div>
    <w:div w:id="543906402">
      <w:bodyDiv w:val="1"/>
      <w:marLeft w:val="0"/>
      <w:marRight w:val="0"/>
      <w:marTop w:val="0"/>
      <w:marBottom w:val="0"/>
      <w:divBdr>
        <w:top w:val="none" w:sz="0" w:space="0" w:color="auto"/>
        <w:left w:val="none" w:sz="0" w:space="0" w:color="auto"/>
        <w:bottom w:val="none" w:sz="0" w:space="0" w:color="auto"/>
        <w:right w:val="none" w:sz="0" w:space="0" w:color="auto"/>
      </w:divBdr>
    </w:div>
    <w:div w:id="554051456">
      <w:bodyDiv w:val="1"/>
      <w:marLeft w:val="0"/>
      <w:marRight w:val="0"/>
      <w:marTop w:val="0"/>
      <w:marBottom w:val="0"/>
      <w:divBdr>
        <w:top w:val="none" w:sz="0" w:space="0" w:color="auto"/>
        <w:left w:val="none" w:sz="0" w:space="0" w:color="auto"/>
        <w:bottom w:val="none" w:sz="0" w:space="0" w:color="auto"/>
        <w:right w:val="none" w:sz="0" w:space="0" w:color="auto"/>
      </w:divBdr>
      <w:divsChild>
        <w:div w:id="1026638924">
          <w:marLeft w:val="0"/>
          <w:marRight w:val="0"/>
          <w:marTop w:val="0"/>
          <w:marBottom w:val="0"/>
          <w:divBdr>
            <w:top w:val="none" w:sz="0" w:space="0" w:color="auto"/>
            <w:left w:val="none" w:sz="0" w:space="0" w:color="auto"/>
            <w:bottom w:val="none" w:sz="0" w:space="0" w:color="auto"/>
            <w:right w:val="none" w:sz="0" w:space="0" w:color="auto"/>
          </w:divBdr>
          <w:divsChild>
            <w:div w:id="1181623193">
              <w:marLeft w:val="0"/>
              <w:marRight w:val="0"/>
              <w:marTop w:val="0"/>
              <w:marBottom w:val="0"/>
              <w:divBdr>
                <w:top w:val="none" w:sz="0" w:space="0" w:color="auto"/>
                <w:left w:val="none" w:sz="0" w:space="0" w:color="auto"/>
                <w:bottom w:val="none" w:sz="0" w:space="0" w:color="auto"/>
                <w:right w:val="none" w:sz="0" w:space="0" w:color="auto"/>
              </w:divBdr>
              <w:divsChild>
                <w:div w:id="702287220">
                  <w:marLeft w:val="0"/>
                  <w:marRight w:val="0"/>
                  <w:marTop w:val="0"/>
                  <w:marBottom w:val="0"/>
                  <w:divBdr>
                    <w:top w:val="none" w:sz="0" w:space="0" w:color="auto"/>
                    <w:left w:val="none" w:sz="0" w:space="0" w:color="auto"/>
                    <w:bottom w:val="none" w:sz="0" w:space="0" w:color="auto"/>
                    <w:right w:val="none" w:sz="0" w:space="0" w:color="auto"/>
                  </w:divBdr>
                  <w:divsChild>
                    <w:div w:id="1387333060">
                      <w:marLeft w:val="0"/>
                      <w:marRight w:val="0"/>
                      <w:marTop w:val="0"/>
                      <w:marBottom w:val="0"/>
                      <w:divBdr>
                        <w:top w:val="none" w:sz="0" w:space="0" w:color="auto"/>
                        <w:left w:val="none" w:sz="0" w:space="0" w:color="auto"/>
                        <w:bottom w:val="none" w:sz="0" w:space="0" w:color="auto"/>
                        <w:right w:val="none" w:sz="0" w:space="0" w:color="auto"/>
                      </w:divBdr>
                    </w:div>
                  </w:divsChild>
                </w:div>
                <w:div w:id="86436693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 w:id="573467234">
      <w:bodyDiv w:val="1"/>
      <w:marLeft w:val="0"/>
      <w:marRight w:val="0"/>
      <w:marTop w:val="0"/>
      <w:marBottom w:val="0"/>
      <w:divBdr>
        <w:top w:val="none" w:sz="0" w:space="0" w:color="auto"/>
        <w:left w:val="none" w:sz="0" w:space="0" w:color="auto"/>
        <w:bottom w:val="none" w:sz="0" w:space="0" w:color="auto"/>
        <w:right w:val="none" w:sz="0" w:space="0" w:color="auto"/>
      </w:divBdr>
      <w:divsChild>
        <w:div w:id="359009275">
          <w:marLeft w:val="0"/>
          <w:marRight w:val="0"/>
          <w:marTop w:val="0"/>
          <w:marBottom w:val="0"/>
          <w:divBdr>
            <w:top w:val="none" w:sz="0" w:space="0" w:color="auto"/>
            <w:left w:val="none" w:sz="0" w:space="0" w:color="auto"/>
            <w:bottom w:val="none" w:sz="0" w:space="0" w:color="auto"/>
            <w:right w:val="none" w:sz="0" w:space="0" w:color="auto"/>
          </w:divBdr>
          <w:divsChild>
            <w:div w:id="1337197916">
              <w:marLeft w:val="50"/>
              <w:marRight w:val="0"/>
              <w:marTop w:val="0"/>
              <w:marBottom w:val="0"/>
              <w:divBdr>
                <w:top w:val="none" w:sz="0" w:space="0" w:color="auto"/>
                <w:left w:val="none" w:sz="0" w:space="0" w:color="auto"/>
                <w:bottom w:val="none" w:sz="0" w:space="0" w:color="auto"/>
                <w:right w:val="none" w:sz="0" w:space="0" w:color="auto"/>
              </w:divBdr>
              <w:divsChild>
                <w:div w:id="2242169">
                  <w:marLeft w:val="0"/>
                  <w:marRight w:val="0"/>
                  <w:marTop w:val="0"/>
                  <w:marBottom w:val="0"/>
                  <w:divBdr>
                    <w:top w:val="none" w:sz="0" w:space="0" w:color="auto"/>
                    <w:left w:val="none" w:sz="0" w:space="0" w:color="auto"/>
                    <w:bottom w:val="none" w:sz="0" w:space="0" w:color="auto"/>
                    <w:right w:val="none" w:sz="0" w:space="0" w:color="auto"/>
                  </w:divBdr>
                  <w:divsChild>
                    <w:div w:id="1991785623">
                      <w:marLeft w:val="0"/>
                      <w:marRight w:val="0"/>
                      <w:marTop w:val="0"/>
                      <w:marBottom w:val="100"/>
                      <w:divBdr>
                        <w:top w:val="single" w:sz="4" w:space="0" w:color="F5F5F5"/>
                        <w:left w:val="single" w:sz="4" w:space="0" w:color="F5F5F5"/>
                        <w:bottom w:val="single" w:sz="4" w:space="0" w:color="F5F5F5"/>
                        <w:right w:val="single" w:sz="4" w:space="0" w:color="F5F5F5"/>
                      </w:divBdr>
                      <w:divsChild>
                        <w:div w:id="884679622">
                          <w:marLeft w:val="0"/>
                          <w:marRight w:val="0"/>
                          <w:marTop w:val="0"/>
                          <w:marBottom w:val="0"/>
                          <w:divBdr>
                            <w:top w:val="none" w:sz="0" w:space="0" w:color="auto"/>
                            <w:left w:val="none" w:sz="0" w:space="0" w:color="auto"/>
                            <w:bottom w:val="none" w:sz="0" w:space="0" w:color="auto"/>
                            <w:right w:val="none" w:sz="0" w:space="0" w:color="auto"/>
                          </w:divBdr>
                          <w:divsChild>
                            <w:div w:id="197737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16001">
          <w:marLeft w:val="0"/>
          <w:marRight w:val="0"/>
          <w:marTop w:val="0"/>
          <w:marBottom w:val="0"/>
          <w:divBdr>
            <w:top w:val="none" w:sz="0" w:space="0" w:color="auto"/>
            <w:left w:val="none" w:sz="0" w:space="0" w:color="auto"/>
            <w:bottom w:val="none" w:sz="0" w:space="0" w:color="auto"/>
            <w:right w:val="none" w:sz="0" w:space="0" w:color="auto"/>
          </w:divBdr>
          <w:divsChild>
            <w:div w:id="1903439560">
              <w:marLeft w:val="0"/>
              <w:marRight w:val="50"/>
              <w:marTop w:val="0"/>
              <w:marBottom w:val="0"/>
              <w:divBdr>
                <w:top w:val="none" w:sz="0" w:space="0" w:color="auto"/>
                <w:left w:val="none" w:sz="0" w:space="0" w:color="auto"/>
                <w:bottom w:val="none" w:sz="0" w:space="0" w:color="auto"/>
                <w:right w:val="none" w:sz="0" w:space="0" w:color="auto"/>
              </w:divBdr>
              <w:divsChild>
                <w:div w:id="1381979478">
                  <w:marLeft w:val="0"/>
                  <w:marRight w:val="0"/>
                  <w:marTop w:val="0"/>
                  <w:marBottom w:val="100"/>
                  <w:divBdr>
                    <w:top w:val="single" w:sz="4" w:space="0" w:color="C0C0C0"/>
                    <w:left w:val="single" w:sz="4" w:space="0" w:color="D9D9D9"/>
                    <w:bottom w:val="single" w:sz="4" w:space="0" w:color="D9D9D9"/>
                    <w:right w:val="single" w:sz="4" w:space="0" w:color="D9D9D9"/>
                  </w:divBdr>
                  <w:divsChild>
                    <w:div w:id="468129909">
                      <w:marLeft w:val="0"/>
                      <w:marRight w:val="0"/>
                      <w:marTop w:val="0"/>
                      <w:marBottom w:val="0"/>
                      <w:divBdr>
                        <w:top w:val="none" w:sz="0" w:space="0" w:color="auto"/>
                        <w:left w:val="none" w:sz="0" w:space="0" w:color="auto"/>
                        <w:bottom w:val="none" w:sz="0" w:space="0" w:color="auto"/>
                        <w:right w:val="none" w:sz="0" w:space="0" w:color="auto"/>
                      </w:divBdr>
                      <w:divsChild>
                        <w:div w:id="1689866273">
                          <w:marLeft w:val="0"/>
                          <w:marRight w:val="0"/>
                          <w:marTop w:val="0"/>
                          <w:marBottom w:val="0"/>
                          <w:divBdr>
                            <w:top w:val="none" w:sz="0" w:space="0" w:color="auto"/>
                            <w:left w:val="none" w:sz="0" w:space="0" w:color="auto"/>
                            <w:bottom w:val="none" w:sz="0" w:space="0" w:color="auto"/>
                            <w:right w:val="none" w:sz="0" w:space="0" w:color="auto"/>
                          </w:divBdr>
                          <w:divsChild>
                            <w:div w:id="1121614329">
                              <w:marLeft w:val="0"/>
                              <w:marRight w:val="0"/>
                              <w:marTop w:val="0"/>
                              <w:marBottom w:val="0"/>
                              <w:divBdr>
                                <w:top w:val="none" w:sz="0" w:space="0" w:color="auto"/>
                                <w:left w:val="none" w:sz="0" w:space="0" w:color="auto"/>
                                <w:bottom w:val="none" w:sz="0" w:space="0" w:color="auto"/>
                                <w:right w:val="none" w:sz="0" w:space="0" w:color="auto"/>
                              </w:divBdr>
                              <w:divsChild>
                                <w:div w:id="73500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703258">
      <w:bodyDiv w:val="1"/>
      <w:marLeft w:val="0"/>
      <w:marRight w:val="0"/>
      <w:marTop w:val="0"/>
      <w:marBottom w:val="0"/>
      <w:divBdr>
        <w:top w:val="none" w:sz="0" w:space="0" w:color="auto"/>
        <w:left w:val="none" w:sz="0" w:space="0" w:color="auto"/>
        <w:bottom w:val="none" w:sz="0" w:space="0" w:color="auto"/>
        <w:right w:val="none" w:sz="0" w:space="0" w:color="auto"/>
      </w:divBdr>
      <w:divsChild>
        <w:div w:id="457912579">
          <w:marLeft w:val="0"/>
          <w:marRight w:val="0"/>
          <w:marTop w:val="0"/>
          <w:marBottom w:val="0"/>
          <w:divBdr>
            <w:top w:val="none" w:sz="0" w:space="0" w:color="auto"/>
            <w:left w:val="none" w:sz="0" w:space="0" w:color="auto"/>
            <w:bottom w:val="none" w:sz="0" w:space="0" w:color="auto"/>
            <w:right w:val="none" w:sz="0" w:space="0" w:color="auto"/>
          </w:divBdr>
        </w:div>
        <w:div w:id="1367680547">
          <w:marLeft w:val="0"/>
          <w:marRight w:val="0"/>
          <w:marTop w:val="0"/>
          <w:marBottom w:val="0"/>
          <w:divBdr>
            <w:top w:val="none" w:sz="0" w:space="0" w:color="auto"/>
            <w:left w:val="none" w:sz="0" w:space="0" w:color="auto"/>
            <w:bottom w:val="none" w:sz="0" w:space="0" w:color="auto"/>
            <w:right w:val="none" w:sz="0" w:space="0" w:color="auto"/>
          </w:divBdr>
        </w:div>
      </w:divsChild>
    </w:div>
    <w:div w:id="669675175">
      <w:bodyDiv w:val="1"/>
      <w:marLeft w:val="0"/>
      <w:marRight w:val="0"/>
      <w:marTop w:val="0"/>
      <w:marBottom w:val="0"/>
      <w:divBdr>
        <w:top w:val="none" w:sz="0" w:space="0" w:color="auto"/>
        <w:left w:val="none" w:sz="0" w:space="0" w:color="auto"/>
        <w:bottom w:val="none" w:sz="0" w:space="0" w:color="auto"/>
        <w:right w:val="none" w:sz="0" w:space="0" w:color="auto"/>
      </w:divBdr>
      <w:divsChild>
        <w:div w:id="1939016742">
          <w:marLeft w:val="0"/>
          <w:marRight w:val="0"/>
          <w:marTop w:val="0"/>
          <w:marBottom w:val="0"/>
          <w:divBdr>
            <w:top w:val="none" w:sz="0" w:space="0" w:color="auto"/>
            <w:left w:val="none" w:sz="0" w:space="0" w:color="auto"/>
            <w:bottom w:val="none" w:sz="0" w:space="0" w:color="auto"/>
            <w:right w:val="none" w:sz="0" w:space="0" w:color="auto"/>
          </w:divBdr>
          <w:divsChild>
            <w:div w:id="1492679171">
              <w:marLeft w:val="0"/>
              <w:marRight w:val="0"/>
              <w:marTop w:val="0"/>
              <w:marBottom w:val="0"/>
              <w:divBdr>
                <w:top w:val="none" w:sz="0" w:space="0" w:color="auto"/>
                <w:left w:val="none" w:sz="0" w:space="0" w:color="auto"/>
                <w:bottom w:val="none" w:sz="0" w:space="0" w:color="auto"/>
                <w:right w:val="none" w:sz="0" w:space="0" w:color="auto"/>
              </w:divBdr>
              <w:divsChild>
                <w:div w:id="1748377778">
                  <w:marLeft w:val="0"/>
                  <w:marRight w:val="0"/>
                  <w:marTop w:val="0"/>
                  <w:marBottom w:val="0"/>
                  <w:divBdr>
                    <w:top w:val="none" w:sz="0" w:space="0" w:color="auto"/>
                    <w:left w:val="none" w:sz="0" w:space="0" w:color="auto"/>
                    <w:bottom w:val="none" w:sz="0" w:space="0" w:color="auto"/>
                    <w:right w:val="none" w:sz="0" w:space="0" w:color="auto"/>
                  </w:divBdr>
                  <w:divsChild>
                    <w:div w:id="283272962">
                      <w:marLeft w:val="0"/>
                      <w:marRight w:val="0"/>
                      <w:marTop w:val="0"/>
                      <w:marBottom w:val="0"/>
                      <w:divBdr>
                        <w:top w:val="none" w:sz="0" w:space="0" w:color="auto"/>
                        <w:left w:val="none" w:sz="0" w:space="0" w:color="auto"/>
                        <w:bottom w:val="none" w:sz="0" w:space="0" w:color="auto"/>
                        <w:right w:val="none" w:sz="0" w:space="0" w:color="auto"/>
                      </w:divBdr>
                      <w:divsChild>
                        <w:div w:id="1957565278">
                          <w:marLeft w:val="0"/>
                          <w:marRight w:val="0"/>
                          <w:marTop w:val="0"/>
                          <w:marBottom w:val="0"/>
                          <w:divBdr>
                            <w:top w:val="none" w:sz="0" w:space="0" w:color="auto"/>
                            <w:left w:val="none" w:sz="0" w:space="0" w:color="auto"/>
                            <w:bottom w:val="none" w:sz="0" w:space="0" w:color="auto"/>
                            <w:right w:val="none" w:sz="0" w:space="0" w:color="auto"/>
                          </w:divBdr>
                          <w:divsChild>
                            <w:div w:id="119638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8372">
      <w:bodyDiv w:val="1"/>
      <w:marLeft w:val="0"/>
      <w:marRight w:val="0"/>
      <w:marTop w:val="0"/>
      <w:marBottom w:val="0"/>
      <w:divBdr>
        <w:top w:val="none" w:sz="0" w:space="0" w:color="auto"/>
        <w:left w:val="none" w:sz="0" w:space="0" w:color="auto"/>
        <w:bottom w:val="none" w:sz="0" w:space="0" w:color="auto"/>
        <w:right w:val="none" w:sz="0" w:space="0" w:color="auto"/>
      </w:divBdr>
    </w:div>
    <w:div w:id="728848046">
      <w:bodyDiv w:val="1"/>
      <w:marLeft w:val="0"/>
      <w:marRight w:val="0"/>
      <w:marTop w:val="0"/>
      <w:marBottom w:val="0"/>
      <w:divBdr>
        <w:top w:val="none" w:sz="0" w:space="0" w:color="auto"/>
        <w:left w:val="none" w:sz="0" w:space="0" w:color="auto"/>
        <w:bottom w:val="none" w:sz="0" w:space="0" w:color="auto"/>
        <w:right w:val="none" w:sz="0" w:space="0" w:color="auto"/>
      </w:divBdr>
      <w:divsChild>
        <w:div w:id="17515125">
          <w:marLeft w:val="0"/>
          <w:marRight w:val="0"/>
          <w:marTop w:val="0"/>
          <w:marBottom w:val="0"/>
          <w:divBdr>
            <w:top w:val="none" w:sz="0" w:space="0" w:color="auto"/>
            <w:left w:val="none" w:sz="0" w:space="0" w:color="auto"/>
            <w:bottom w:val="none" w:sz="0" w:space="0" w:color="auto"/>
            <w:right w:val="none" w:sz="0" w:space="0" w:color="auto"/>
          </w:divBdr>
        </w:div>
        <w:div w:id="42100241">
          <w:marLeft w:val="0"/>
          <w:marRight w:val="0"/>
          <w:marTop w:val="0"/>
          <w:marBottom w:val="0"/>
          <w:divBdr>
            <w:top w:val="none" w:sz="0" w:space="0" w:color="auto"/>
            <w:left w:val="none" w:sz="0" w:space="0" w:color="auto"/>
            <w:bottom w:val="none" w:sz="0" w:space="0" w:color="auto"/>
            <w:right w:val="none" w:sz="0" w:space="0" w:color="auto"/>
          </w:divBdr>
        </w:div>
        <w:div w:id="65492407">
          <w:marLeft w:val="0"/>
          <w:marRight w:val="0"/>
          <w:marTop w:val="0"/>
          <w:marBottom w:val="0"/>
          <w:divBdr>
            <w:top w:val="none" w:sz="0" w:space="0" w:color="auto"/>
            <w:left w:val="none" w:sz="0" w:space="0" w:color="auto"/>
            <w:bottom w:val="none" w:sz="0" w:space="0" w:color="auto"/>
            <w:right w:val="none" w:sz="0" w:space="0" w:color="auto"/>
          </w:divBdr>
        </w:div>
        <w:div w:id="79639624">
          <w:marLeft w:val="0"/>
          <w:marRight w:val="0"/>
          <w:marTop w:val="0"/>
          <w:marBottom w:val="0"/>
          <w:divBdr>
            <w:top w:val="none" w:sz="0" w:space="0" w:color="auto"/>
            <w:left w:val="none" w:sz="0" w:space="0" w:color="auto"/>
            <w:bottom w:val="none" w:sz="0" w:space="0" w:color="auto"/>
            <w:right w:val="none" w:sz="0" w:space="0" w:color="auto"/>
          </w:divBdr>
        </w:div>
        <w:div w:id="265963985">
          <w:marLeft w:val="0"/>
          <w:marRight w:val="0"/>
          <w:marTop w:val="0"/>
          <w:marBottom w:val="0"/>
          <w:divBdr>
            <w:top w:val="none" w:sz="0" w:space="0" w:color="auto"/>
            <w:left w:val="none" w:sz="0" w:space="0" w:color="auto"/>
            <w:bottom w:val="none" w:sz="0" w:space="0" w:color="auto"/>
            <w:right w:val="none" w:sz="0" w:space="0" w:color="auto"/>
          </w:divBdr>
        </w:div>
        <w:div w:id="269514577">
          <w:marLeft w:val="0"/>
          <w:marRight w:val="0"/>
          <w:marTop w:val="0"/>
          <w:marBottom w:val="0"/>
          <w:divBdr>
            <w:top w:val="none" w:sz="0" w:space="0" w:color="auto"/>
            <w:left w:val="none" w:sz="0" w:space="0" w:color="auto"/>
            <w:bottom w:val="none" w:sz="0" w:space="0" w:color="auto"/>
            <w:right w:val="none" w:sz="0" w:space="0" w:color="auto"/>
          </w:divBdr>
        </w:div>
        <w:div w:id="323751624">
          <w:marLeft w:val="0"/>
          <w:marRight w:val="0"/>
          <w:marTop w:val="0"/>
          <w:marBottom w:val="0"/>
          <w:divBdr>
            <w:top w:val="none" w:sz="0" w:space="0" w:color="auto"/>
            <w:left w:val="none" w:sz="0" w:space="0" w:color="auto"/>
            <w:bottom w:val="none" w:sz="0" w:space="0" w:color="auto"/>
            <w:right w:val="none" w:sz="0" w:space="0" w:color="auto"/>
          </w:divBdr>
        </w:div>
        <w:div w:id="360980504">
          <w:marLeft w:val="0"/>
          <w:marRight w:val="0"/>
          <w:marTop w:val="0"/>
          <w:marBottom w:val="0"/>
          <w:divBdr>
            <w:top w:val="none" w:sz="0" w:space="0" w:color="auto"/>
            <w:left w:val="none" w:sz="0" w:space="0" w:color="auto"/>
            <w:bottom w:val="none" w:sz="0" w:space="0" w:color="auto"/>
            <w:right w:val="none" w:sz="0" w:space="0" w:color="auto"/>
          </w:divBdr>
        </w:div>
        <w:div w:id="368384868">
          <w:marLeft w:val="0"/>
          <w:marRight w:val="0"/>
          <w:marTop w:val="0"/>
          <w:marBottom w:val="0"/>
          <w:divBdr>
            <w:top w:val="none" w:sz="0" w:space="0" w:color="auto"/>
            <w:left w:val="none" w:sz="0" w:space="0" w:color="auto"/>
            <w:bottom w:val="none" w:sz="0" w:space="0" w:color="auto"/>
            <w:right w:val="none" w:sz="0" w:space="0" w:color="auto"/>
          </w:divBdr>
        </w:div>
        <w:div w:id="407966797">
          <w:marLeft w:val="0"/>
          <w:marRight w:val="0"/>
          <w:marTop w:val="0"/>
          <w:marBottom w:val="0"/>
          <w:divBdr>
            <w:top w:val="none" w:sz="0" w:space="0" w:color="auto"/>
            <w:left w:val="none" w:sz="0" w:space="0" w:color="auto"/>
            <w:bottom w:val="none" w:sz="0" w:space="0" w:color="auto"/>
            <w:right w:val="none" w:sz="0" w:space="0" w:color="auto"/>
          </w:divBdr>
        </w:div>
        <w:div w:id="506215093">
          <w:marLeft w:val="0"/>
          <w:marRight w:val="0"/>
          <w:marTop w:val="0"/>
          <w:marBottom w:val="0"/>
          <w:divBdr>
            <w:top w:val="none" w:sz="0" w:space="0" w:color="auto"/>
            <w:left w:val="none" w:sz="0" w:space="0" w:color="auto"/>
            <w:bottom w:val="none" w:sz="0" w:space="0" w:color="auto"/>
            <w:right w:val="none" w:sz="0" w:space="0" w:color="auto"/>
          </w:divBdr>
        </w:div>
        <w:div w:id="509761180">
          <w:marLeft w:val="0"/>
          <w:marRight w:val="0"/>
          <w:marTop w:val="0"/>
          <w:marBottom w:val="0"/>
          <w:divBdr>
            <w:top w:val="none" w:sz="0" w:space="0" w:color="auto"/>
            <w:left w:val="none" w:sz="0" w:space="0" w:color="auto"/>
            <w:bottom w:val="none" w:sz="0" w:space="0" w:color="auto"/>
            <w:right w:val="none" w:sz="0" w:space="0" w:color="auto"/>
          </w:divBdr>
        </w:div>
        <w:div w:id="629827158">
          <w:marLeft w:val="0"/>
          <w:marRight w:val="0"/>
          <w:marTop w:val="0"/>
          <w:marBottom w:val="0"/>
          <w:divBdr>
            <w:top w:val="none" w:sz="0" w:space="0" w:color="auto"/>
            <w:left w:val="none" w:sz="0" w:space="0" w:color="auto"/>
            <w:bottom w:val="none" w:sz="0" w:space="0" w:color="auto"/>
            <w:right w:val="none" w:sz="0" w:space="0" w:color="auto"/>
          </w:divBdr>
        </w:div>
        <w:div w:id="632949958">
          <w:marLeft w:val="0"/>
          <w:marRight w:val="0"/>
          <w:marTop w:val="0"/>
          <w:marBottom w:val="0"/>
          <w:divBdr>
            <w:top w:val="none" w:sz="0" w:space="0" w:color="auto"/>
            <w:left w:val="none" w:sz="0" w:space="0" w:color="auto"/>
            <w:bottom w:val="none" w:sz="0" w:space="0" w:color="auto"/>
            <w:right w:val="none" w:sz="0" w:space="0" w:color="auto"/>
          </w:divBdr>
        </w:div>
        <w:div w:id="633295731">
          <w:marLeft w:val="0"/>
          <w:marRight w:val="0"/>
          <w:marTop w:val="0"/>
          <w:marBottom w:val="0"/>
          <w:divBdr>
            <w:top w:val="none" w:sz="0" w:space="0" w:color="auto"/>
            <w:left w:val="none" w:sz="0" w:space="0" w:color="auto"/>
            <w:bottom w:val="none" w:sz="0" w:space="0" w:color="auto"/>
            <w:right w:val="none" w:sz="0" w:space="0" w:color="auto"/>
          </w:divBdr>
        </w:div>
        <w:div w:id="656686588">
          <w:marLeft w:val="0"/>
          <w:marRight w:val="0"/>
          <w:marTop w:val="0"/>
          <w:marBottom w:val="0"/>
          <w:divBdr>
            <w:top w:val="none" w:sz="0" w:space="0" w:color="auto"/>
            <w:left w:val="none" w:sz="0" w:space="0" w:color="auto"/>
            <w:bottom w:val="none" w:sz="0" w:space="0" w:color="auto"/>
            <w:right w:val="none" w:sz="0" w:space="0" w:color="auto"/>
          </w:divBdr>
        </w:div>
        <w:div w:id="712776348">
          <w:marLeft w:val="0"/>
          <w:marRight w:val="0"/>
          <w:marTop w:val="0"/>
          <w:marBottom w:val="0"/>
          <w:divBdr>
            <w:top w:val="none" w:sz="0" w:space="0" w:color="auto"/>
            <w:left w:val="none" w:sz="0" w:space="0" w:color="auto"/>
            <w:bottom w:val="none" w:sz="0" w:space="0" w:color="auto"/>
            <w:right w:val="none" w:sz="0" w:space="0" w:color="auto"/>
          </w:divBdr>
        </w:div>
        <w:div w:id="727188318">
          <w:marLeft w:val="0"/>
          <w:marRight w:val="0"/>
          <w:marTop w:val="0"/>
          <w:marBottom w:val="0"/>
          <w:divBdr>
            <w:top w:val="none" w:sz="0" w:space="0" w:color="auto"/>
            <w:left w:val="none" w:sz="0" w:space="0" w:color="auto"/>
            <w:bottom w:val="none" w:sz="0" w:space="0" w:color="auto"/>
            <w:right w:val="none" w:sz="0" w:space="0" w:color="auto"/>
          </w:divBdr>
        </w:div>
        <w:div w:id="761685014">
          <w:marLeft w:val="0"/>
          <w:marRight w:val="0"/>
          <w:marTop w:val="0"/>
          <w:marBottom w:val="0"/>
          <w:divBdr>
            <w:top w:val="none" w:sz="0" w:space="0" w:color="auto"/>
            <w:left w:val="none" w:sz="0" w:space="0" w:color="auto"/>
            <w:bottom w:val="none" w:sz="0" w:space="0" w:color="auto"/>
            <w:right w:val="none" w:sz="0" w:space="0" w:color="auto"/>
          </w:divBdr>
        </w:div>
        <w:div w:id="797526065">
          <w:marLeft w:val="0"/>
          <w:marRight w:val="0"/>
          <w:marTop w:val="0"/>
          <w:marBottom w:val="0"/>
          <w:divBdr>
            <w:top w:val="none" w:sz="0" w:space="0" w:color="auto"/>
            <w:left w:val="none" w:sz="0" w:space="0" w:color="auto"/>
            <w:bottom w:val="none" w:sz="0" w:space="0" w:color="auto"/>
            <w:right w:val="none" w:sz="0" w:space="0" w:color="auto"/>
          </w:divBdr>
        </w:div>
        <w:div w:id="866797015">
          <w:marLeft w:val="0"/>
          <w:marRight w:val="0"/>
          <w:marTop w:val="0"/>
          <w:marBottom w:val="0"/>
          <w:divBdr>
            <w:top w:val="none" w:sz="0" w:space="0" w:color="auto"/>
            <w:left w:val="none" w:sz="0" w:space="0" w:color="auto"/>
            <w:bottom w:val="none" w:sz="0" w:space="0" w:color="auto"/>
            <w:right w:val="none" w:sz="0" w:space="0" w:color="auto"/>
          </w:divBdr>
        </w:div>
        <w:div w:id="895433815">
          <w:marLeft w:val="0"/>
          <w:marRight w:val="0"/>
          <w:marTop w:val="0"/>
          <w:marBottom w:val="0"/>
          <w:divBdr>
            <w:top w:val="none" w:sz="0" w:space="0" w:color="auto"/>
            <w:left w:val="none" w:sz="0" w:space="0" w:color="auto"/>
            <w:bottom w:val="none" w:sz="0" w:space="0" w:color="auto"/>
            <w:right w:val="none" w:sz="0" w:space="0" w:color="auto"/>
          </w:divBdr>
        </w:div>
        <w:div w:id="916744688">
          <w:marLeft w:val="0"/>
          <w:marRight w:val="0"/>
          <w:marTop w:val="0"/>
          <w:marBottom w:val="0"/>
          <w:divBdr>
            <w:top w:val="none" w:sz="0" w:space="0" w:color="auto"/>
            <w:left w:val="none" w:sz="0" w:space="0" w:color="auto"/>
            <w:bottom w:val="none" w:sz="0" w:space="0" w:color="auto"/>
            <w:right w:val="none" w:sz="0" w:space="0" w:color="auto"/>
          </w:divBdr>
        </w:div>
        <w:div w:id="925501834">
          <w:marLeft w:val="0"/>
          <w:marRight w:val="0"/>
          <w:marTop w:val="0"/>
          <w:marBottom w:val="0"/>
          <w:divBdr>
            <w:top w:val="none" w:sz="0" w:space="0" w:color="auto"/>
            <w:left w:val="none" w:sz="0" w:space="0" w:color="auto"/>
            <w:bottom w:val="none" w:sz="0" w:space="0" w:color="auto"/>
            <w:right w:val="none" w:sz="0" w:space="0" w:color="auto"/>
          </w:divBdr>
        </w:div>
        <w:div w:id="950090560">
          <w:marLeft w:val="0"/>
          <w:marRight w:val="0"/>
          <w:marTop w:val="0"/>
          <w:marBottom w:val="0"/>
          <w:divBdr>
            <w:top w:val="none" w:sz="0" w:space="0" w:color="auto"/>
            <w:left w:val="none" w:sz="0" w:space="0" w:color="auto"/>
            <w:bottom w:val="none" w:sz="0" w:space="0" w:color="auto"/>
            <w:right w:val="none" w:sz="0" w:space="0" w:color="auto"/>
          </w:divBdr>
        </w:div>
        <w:div w:id="1022245704">
          <w:marLeft w:val="0"/>
          <w:marRight w:val="0"/>
          <w:marTop w:val="0"/>
          <w:marBottom w:val="0"/>
          <w:divBdr>
            <w:top w:val="none" w:sz="0" w:space="0" w:color="auto"/>
            <w:left w:val="none" w:sz="0" w:space="0" w:color="auto"/>
            <w:bottom w:val="none" w:sz="0" w:space="0" w:color="auto"/>
            <w:right w:val="none" w:sz="0" w:space="0" w:color="auto"/>
          </w:divBdr>
        </w:div>
        <w:div w:id="1040130886">
          <w:marLeft w:val="0"/>
          <w:marRight w:val="0"/>
          <w:marTop w:val="0"/>
          <w:marBottom w:val="0"/>
          <w:divBdr>
            <w:top w:val="none" w:sz="0" w:space="0" w:color="auto"/>
            <w:left w:val="none" w:sz="0" w:space="0" w:color="auto"/>
            <w:bottom w:val="none" w:sz="0" w:space="0" w:color="auto"/>
            <w:right w:val="none" w:sz="0" w:space="0" w:color="auto"/>
          </w:divBdr>
        </w:div>
        <w:div w:id="1080517884">
          <w:marLeft w:val="0"/>
          <w:marRight w:val="0"/>
          <w:marTop w:val="0"/>
          <w:marBottom w:val="0"/>
          <w:divBdr>
            <w:top w:val="none" w:sz="0" w:space="0" w:color="auto"/>
            <w:left w:val="none" w:sz="0" w:space="0" w:color="auto"/>
            <w:bottom w:val="none" w:sz="0" w:space="0" w:color="auto"/>
            <w:right w:val="none" w:sz="0" w:space="0" w:color="auto"/>
          </w:divBdr>
        </w:div>
        <w:div w:id="1083140102">
          <w:marLeft w:val="0"/>
          <w:marRight w:val="0"/>
          <w:marTop w:val="0"/>
          <w:marBottom w:val="0"/>
          <w:divBdr>
            <w:top w:val="none" w:sz="0" w:space="0" w:color="auto"/>
            <w:left w:val="none" w:sz="0" w:space="0" w:color="auto"/>
            <w:bottom w:val="none" w:sz="0" w:space="0" w:color="auto"/>
            <w:right w:val="none" w:sz="0" w:space="0" w:color="auto"/>
          </w:divBdr>
        </w:div>
        <w:div w:id="1092237929">
          <w:marLeft w:val="0"/>
          <w:marRight w:val="0"/>
          <w:marTop w:val="0"/>
          <w:marBottom w:val="0"/>
          <w:divBdr>
            <w:top w:val="none" w:sz="0" w:space="0" w:color="auto"/>
            <w:left w:val="none" w:sz="0" w:space="0" w:color="auto"/>
            <w:bottom w:val="none" w:sz="0" w:space="0" w:color="auto"/>
            <w:right w:val="none" w:sz="0" w:space="0" w:color="auto"/>
          </w:divBdr>
        </w:div>
        <w:div w:id="1152403865">
          <w:marLeft w:val="0"/>
          <w:marRight w:val="0"/>
          <w:marTop w:val="0"/>
          <w:marBottom w:val="0"/>
          <w:divBdr>
            <w:top w:val="none" w:sz="0" w:space="0" w:color="auto"/>
            <w:left w:val="none" w:sz="0" w:space="0" w:color="auto"/>
            <w:bottom w:val="none" w:sz="0" w:space="0" w:color="auto"/>
            <w:right w:val="none" w:sz="0" w:space="0" w:color="auto"/>
          </w:divBdr>
        </w:div>
        <w:div w:id="1156531172">
          <w:marLeft w:val="0"/>
          <w:marRight w:val="0"/>
          <w:marTop w:val="0"/>
          <w:marBottom w:val="0"/>
          <w:divBdr>
            <w:top w:val="none" w:sz="0" w:space="0" w:color="auto"/>
            <w:left w:val="none" w:sz="0" w:space="0" w:color="auto"/>
            <w:bottom w:val="none" w:sz="0" w:space="0" w:color="auto"/>
            <w:right w:val="none" w:sz="0" w:space="0" w:color="auto"/>
          </w:divBdr>
        </w:div>
        <w:div w:id="1242568728">
          <w:marLeft w:val="0"/>
          <w:marRight w:val="0"/>
          <w:marTop w:val="0"/>
          <w:marBottom w:val="0"/>
          <w:divBdr>
            <w:top w:val="none" w:sz="0" w:space="0" w:color="auto"/>
            <w:left w:val="none" w:sz="0" w:space="0" w:color="auto"/>
            <w:bottom w:val="none" w:sz="0" w:space="0" w:color="auto"/>
            <w:right w:val="none" w:sz="0" w:space="0" w:color="auto"/>
          </w:divBdr>
        </w:div>
        <w:div w:id="1276669198">
          <w:marLeft w:val="0"/>
          <w:marRight w:val="0"/>
          <w:marTop w:val="0"/>
          <w:marBottom w:val="0"/>
          <w:divBdr>
            <w:top w:val="none" w:sz="0" w:space="0" w:color="auto"/>
            <w:left w:val="none" w:sz="0" w:space="0" w:color="auto"/>
            <w:bottom w:val="none" w:sz="0" w:space="0" w:color="auto"/>
            <w:right w:val="none" w:sz="0" w:space="0" w:color="auto"/>
          </w:divBdr>
        </w:div>
        <w:div w:id="1296328870">
          <w:marLeft w:val="0"/>
          <w:marRight w:val="0"/>
          <w:marTop w:val="0"/>
          <w:marBottom w:val="0"/>
          <w:divBdr>
            <w:top w:val="none" w:sz="0" w:space="0" w:color="auto"/>
            <w:left w:val="none" w:sz="0" w:space="0" w:color="auto"/>
            <w:bottom w:val="none" w:sz="0" w:space="0" w:color="auto"/>
            <w:right w:val="none" w:sz="0" w:space="0" w:color="auto"/>
          </w:divBdr>
        </w:div>
        <w:div w:id="1326741050">
          <w:marLeft w:val="0"/>
          <w:marRight w:val="0"/>
          <w:marTop w:val="0"/>
          <w:marBottom w:val="0"/>
          <w:divBdr>
            <w:top w:val="none" w:sz="0" w:space="0" w:color="auto"/>
            <w:left w:val="none" w:sz="0" w:space="0" w:color="auto"/>
            <w:bottom w:val="none" w:sz="0" w:space="0" w:color="auto"/>
            <w:right w:val="none" w:sz="0" w:space="0" w:color="auto"/>
          </w:divBdr>
        </w:div>
        <w:div w:id="1342854078">
          <w:marLeft w:val="0"/>
          <w:marRight w:val="0"/>
          <w:marTop w:val="0"/>
          <w:marBottom w:val="0"/>
          <w:divBdr>
            <w:top w:val="none" w:sz="0" w:space="0" w:color="auto"/>
            <w:left w:val="none" w:sz="0" w:space="0" w:color="auto"/>
            <w:bottom w:val="none" w:sz="0" w:space="0" w:color="auto"/>
            <w:right w:val="none" w:sz="0" w:space="0" w:color="auto"/>
          </w:divBdr>
        </w:div>
        <w:div w:id="1371609875">
          <w:marLeft w:val="0"/>
          <w:marRight w:val="0"/>
          <w:marTop w:val="0"/>
          <w:marBottom w:val="0"/>
          <w:divBdr>
            <w:top w:val="none" w:sz="0" w:space="0" w:color="auto"/>
            <w:left w:val="none" w:sz="0" w:space="0" w:color="auto"/>
            <w:bottom w:val="none" w:sz="0" w:space="0" w:color="auto"/>
            <w:right w:val="none" w:sz="0" w:space="0" w:color="auto"/>
          </w:divBdr>
        </w:div>
        <w:div w:id="1384282437">
          <w:marLeft w:val="0"/>
          <w:marRight w:val="0"/>
          <w:marTop w:val="0"/>
          <w:marBottom w:val="0"/>
          <w:divBdr>
            <w:top w:val="none" w:sz="0" w:space="0" w:color="auto"/>
            <w:left w:val="none" w:sz="0" w:space="0" w:color="auto"/>
            <w:bottom w:val="none" w:sz="0" w:space="0" w:color="auto"/>
            <w:right w:val="none" w:sz="0" w:space="0" w:color="auto"/>
          </w:divBdr>
        </w:div>
        <w:div w:id="1385985371">
          <w:marLeft w:val="0"/>
          <w:marRight w:val="0"/>
          <w:marTop w:val="0"/>
          <w:marBottom w:val="0"/>
          <w:divBdr>
            <w:top w:val="none" w:sz="0" w:space="0" w:color="auto"/>
            <w:left w:val="none" w:sz="0" w:space="0" w:color="auto"/>
            <w:bottom w:val="none" w:sz="0" w:space="0" w:color="auto"/>
            <w:right w:val="none" w:sz="0" w:space="0" w:color="auto"/>
          </w:divBdr>
        </w:div>
        <w:div w:id="1395811202">
          <w:marLeft w:val="0"/>
          <w:marRight w:val="0"/>
          <w:marTop w:val="0"/>
          <w:marBottom w:val="0"/>
          <w:divBdr>
            <w:top w:val="none" w:sz="0" w:space="0" w:color="auto"/>
            <w:left w:val="none" w:sz="0" w:space="0" w:color="auto"/>
            <w:bottom w:val="none" w:sz="0" w:space="0" w:color="auto"/>
            <w:right w:val="none" w:sz="0" w:space="0" w:color="auto"/>
          </w:divBdr>
        </w:div>
        <w:div w:id="1454011768">
          <w:marLeft w:val="0"/>
          <w:marRight w:val="0"/>
          <w:marTop w:val="0"/>
          <w:marBottom w:val="0"/>
          <w:divBdr>
            <w:top w:val="none" w:sz="0" w:space="0" w:color="auto"/>
            <w:left w:val="none" w:sz="0" w:space="0" w:color="auto"/>
            <w:bottom w:val="none" w:sz="0" w:space="0" w:color="auto"/>
            <w:right w:val="none" w:sz="0" w:space="0" w:color="auto"/>
          </w:divBdr>
        </w:div>
        <w:div w:id="1557818914">
          <w:marLeft w:val="0"/>
          <w:marRight w:val="0"/>
          <w:marTop w:val="0"/>
          <w:marBottom w:val="0"/>
          <w:divBdr>
            <w:top w:val="none" w:sz="0" w:space="0" w:color="auto"/>
            <w:left w:val="none" w:sz="0" w:space="0" w:color="auto"/>
            <w:bottom w:val="none" w:sz="0" w:space="0" w:color="auto"/>
            <w:right w:val="none" w:sz="0" w:space="0" w:color="auto"/>
          </w:divBdr>
        </w:div>
        <w:div w:id="1567303417">
          <w:marLeft w:val="0"/>
          <w:marRight w:val="0"/>
          <w:marTop w:val="0"/>
          <w:marBottom w:val="0"/>
          <w:divBdr>
            <w:top w:val="none" w:sz="0" w:space="0" w:color="auto"/>
            <w:left w:val="none" w:sz="0" w:space="0" w:color="auto"/>
            <w:bottom w:val="none" w:sz="0" w:space="0" w:color="auto"/>
            <w:right w:val="none" w:sz="0" w:space="0" w:color="auto"/>
          </w:divBdr>
        </w:div>
        <w:div w:id="1620575044">
          <w:marLeft w:val="0"/>
          <w:marRight w:val="0"/>
          <w:marTop w:val="0"/>
          <w:marBottom w:val="0"/>
          <w:divBdr>
            <w:top w:val="none" w:sz="0" w:space="0" w:color="auto"/>
            <w:left w:val="none" w:sz="0" w:space="0" w:color="auto"/>
            <w:bottom w:val="none" w:sz="0" w:space="0" w:color="auto"/>
            <w:right w:val="none" w:sz="0" w:space="0" w:color="auto"/>
          </w:divBdr>
        </w:div>
        <w:div w:id="1669943159">
          <w:marLeft w:val="0"/>
          <w:marRight w:val="0"/>
          <w:marTop w:val="0"/>
          <w:marBottom w:val="0"/>
          <w:divBdr>
            <w:top w:val="none" w:sz="0" w:space="0" w:color="auto"/>
            <w:left w:val="none" w:sz="0" w:space="0" w:color="auto"/>
            <w:bottom w:val="none" w:sz="0" w:space="0" w:color="auto"/>
            <w:right w:val="none" w:sz="0" w:space="0" w:color="auto"/>
          </w:divBdr>
        </w:div>
        <w:div w:id="1694845068">
          <w:marLeft w:val="0"/>
          <w:marRight w:val="0"/>
          <w:marTop w:val="0"/>
          <w:marBottom w:val="0"/>
          <w:divBdr>
            <w:top w:val="none" w:sz="0" w:space="0" w:color="auto"/>
            <w:left w:val="none" w:sz="0" w:space="0" w:color="auto"/>
            <w:bottom w:val="none" w:sz="0" w:space="0" w:color="auto"/>
            <w:right w:val="none" w:sz="0" w:space="0" w:color="auto"/>
          </w:divBdr>
        </w:div>
        <w:div w:id="1751268788">
          <w:marLeft w:val="0"/>
          <w:marRight w:val="0"/>
          <w:marTop w:val="0"/>
          <w:marBottom w:val="0"/>
          <w:divBdr>
            <w:top w:val="none" w:sz="0" w:space="0" w:color="auto"/>
            <w:left w:val="none" w:sz="0" w:space="0" w:color="auto"/>
            <w:bottom w:val="none" w:sz="0" w:space="0" w:color="auto"/>
            <w:right w:val="none" w:sz="0" w:space="0" w:color="auto"/>
          </w:divBdr>
        </w:div>
        <w:div w:id="1862430990">
          <w:marLeft w:val="0"/>
          <w:marRight w:val="0"/>
          <w:marTop w:val="0"/>
          <w:marBottom w:val="0"/>
          <w:divBdr>
            <w:top w:val="none" w:sz="0" w:space="0" w:color="auto"/>
            <w:left w:val="none" w:sz="0" w:space="0" w:color="auto"/>
            <w:bottom w:val="none" w:sz="0" w:space="0" w:color="auto"/>
            <w:right w:val="none" w:sz="0" w:space="0" w:color="auto"/>
          </w:divBdr>
        </w:div>
        <w:div w:id="1880244272">
          <w:marLeft w:val="0"/>
          <w:marRight w:val="0"/>
          <w:marTop w:val="0"/>
          <w:marBottom w:val="0"/>
          <w:divBdr>
            <w:top w:val="none" w:sz="0" w:space="0" w:color="auto"/>
            <w:left w:val="none" w:sz="0" w:space="0" w:color="auto"/>
            <w:bottom w:val="none" w:sz="0" w:space="0" w:color="auto"/>
            <w:right w:val="none" w:sz="0" w:space="0" w:color="auto"/>
          </w:divBdr>
        </w:div>
      </w:divsChild>
    </w:div>
    <w:div w:id="729380493">
      <w:bodyDiv w:val="1"/>
      <w:marLeft w:val="0"/>
      <w:marRight w:val="0"/>
      <w:marTop w:val="0"/>
      <w:marBottom w:val="0"/>
      <w:divBdr>
        <w:top w:val="none" w:sz="0" w:space="0" w:color="auto"/>
        <w:left w:val="none" w:sz="0" w:space="0" w:color="auto"/>
        <w:bottom w:val="none" w:sz="0" w:space="0" w:color="auto"/>
        <w:right w:val="none" w:sz="0" w:space="0" w:color="auto"/>
      </w:divBdr>
      <w:divsChild>
        <w:div w:id="1796022289">
          <w:marLeft w:val="0"/>
          <w:marRight w:val="0"/>
          <w:marTop w:val="0"/>
          <w:marBottom w:val="0"/>
          <w:divBdr>
            <w:top w:val="none" w:sz="0" w:space="0" w:color="auto"/>
            <w:left w:val="none" w:sz="0" w:space="0" w:color="auto"/>
            <w:bottom w:val="none" w:sz="0" w:space="0" w:color="auto"/>
            <w:right w:val="none" w:sz="0" w:space="0" w:color="auto"/>
          </w:divBdr>
          <w:divsChild>
            <w:div w:id="292904122">
              <w:marLeft w:val="0"/>
              <w:marRight w:val="0"/>
              <w:marTop w:val="0"/>
              <w:marBottom w:val="0"/>
              <w:divBdr>
                <w:top w:val="none" w:sz="0" w:space="0" w:color="auto"/>
                <w:left w:val="none" w:sz="0" w:space="0" w:color="auto"/>
                <w:bottom w:val="none" w:sz="0" w:space="0" w:color="auto"/>
                <w:right w:val="none" w:sz="0" w:space="0" w:color="auto"/>
              </w:divBdr>
            </w:div>
            <w:div w:id="1091506347">
              <w:marLeft w:val="0"/>
              <w:marRight w:val="0"/>
              <w:marTop w:val="0"/>
              <w:marBottom w:val="0"/>
              <w:divBdr>
                <w:top w:val="none" w:sz="0" w:space="0" w:color="auto"/>
                <w:left w:val="none" w:sz="0" w:space="0" w:color="auto"/>
                <w:bottom w:val="none" w:sz="0" w:space="0" w:color="auto"/>
                <w:right w:val="none" w:sz="0" w:space="0" w:color="auto"/>
              </w:divBdr>
            </w:div>
            <w:div w:id="206386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18515">
      <w:bodyDiv w:val="1"/>
      <w:marLeft w:val="0"/>
      <w:marRight w:val="0"/>
      <w:marTop w:val="0"/>
      <w:marBottom w:val="0"/>
      <w:divBdr>
        <w:top w:val="none" w:sz="0" w:space="0" w:color="auto"/>
        <w:left w:val="none" w:sz="0" w:space="0" w:color="auto"/>
        <w:bottom w:val="none" w:sz="0" w:space="0" w:color="auto"/>
        <w:right w:val="none" w:sz="0" w:space="0" w:color="auto"/>
      </w:divBdr>
    </w:div>
    <w:div w:id="812874515">
      <w:bodyDiv w:val="1"/>
      <w:marLeft w:val="0"/>
      <w:marRight w:val="0"/>
      <w:marTop w:val="0"/>
      <w:marBottom w:val="0"/>
      <w:divBdr>
        <w:top w:val="none" w:sz="0" w:space="0" w:color="auto"/>
        <w:left w:val="none" w:sz="0" w:space="0" w:color="auto"/>
        <w:bottom w:val="none" w:sz="0" w:space="0" w:color="auto"/>
        <w:right w:val="none" w:sz="0" w:space="0" w:color="auto"/>
      </w:divBdr>
      <w:divsChild>
        <w:div w:id="884178437">
          <w:marLeft w:val="0"/>
          <w:marRight w:val="0"/>
          <w:marTop w:val="0"/>
          <w:marBottom w:val="0"/>
          <w:divBdr>
            <w:top w:val="none" w:sz="0" w:space="0" w:color="auto"/>
            <w:left w:val="none" w:sz="0" w:space="0" w:color="auto"/>
            <w:bottom w:val="none" w:sz="0" w:space="0" w:color="auto"/>
            <w:right w:val="none" w:sz="0" w:space="0" w:color="auto"/>
          </w:divBdr>
        </w:div>
        <w:div w:id="1074009521">
          <w:marLeft w:val="0"/>
          <w:marRight w:val="0"/>
          <w:marTop w:val="0"/>
          <w:marBottom w:val="0"/>
          <w:divBdr>
            <w:top w:val="none" w:sz="0" w:space="0" w:color="auto"/>
            <w:left w:val="none" w:sz="0" w:space="0" w:color="auto"/>
            <w:bottom w:val="none" w:sz="0" w:space="0" w:color="auto"/>
            <w:right w:val="none" w:sz="0" w:space="0" w:color="auto"/>
          </w:divBdr>
        </w:div>
      </w:divsChild>
    </w:div>
    <w:div w:id="835536175">
      <w:bodyDiv w:val="1"/>
      <w:marLeft w:val="0"/>
      <w:marRight w:val="0"/>
      <w:marTop w:val="0"/>
      <w:marBottom w:val="0"/>
      <w:divBdr>
        <w:top w:val="none" w:sz="0" w:space="0" w:color="auto"/>
        <w:left w:val="none" w:sz="0" w:space="0" w:color="auto"/>
        <w:bottom w:val="none" w:sz="0" w:space="0" w:color="auto"/>
        <w:right w:val="none" w:sz="0" w:space="0" w:color="auto"/>
      </w:divBdr>
      <w:divsChild>
        <w:div w:id="781264147">
          <w:marLeft w:val="0"/>
          <w:marRight w:val="0"/>
          <w:marTop w:val="0"/>
          <w:marBottom w:val="0"/>
          <w:divBdr>
            <w:top w:val="none" w:sz="0" w:space="0" w:color="auto"/>
            <w:left w:val="none" w:sz="0" w:space="0" w:color="auto"/>
            <w:bottom w:val="none" w:sz="0" w:space="0" w:color="auto"/>
            <w:right w:val="none" w:sz="0" w:space="0" w:color="auto"/>
          </w:divBdr>
        </w:div>
        <w:div w:id="1502238823">
          <w:marLeft w:val="0"/>
          <w:marRight w:val="0"/>
          <w:marTop w:val="0"/>
          <w:marBottom w:val="0"/>
          <w:divBdr>
            <w:top w:val="none" w:sz="0" w:space="0" w:color="auto"/>
            <w:left w:val="none" w:sz="0" w:space="0" w:color="auto"/>
            <w:bottom w:val="none" w:sz="0" w:space="0" w:color="auto"/>
            <w:right w:val="none" w:sz="0" w:space="0" w:color="auto"/>
          </w:divBdr>
        </w:div>
        <w:div w:id="2093507379">
          <w:marLeft w:val="0"/>
          <w:marRight w:val="0"/>
          <w:marTop w:val="0"/>
          <w:marBottom w:val="0"/>
          <w:divBdr>
            <w:top w:val="none" w:sz="0" w:space="0" w:color="auto"/>
            <w:left w:val="none" w:sz="0" w:space="0" w:color="auto"/>
            <w:bottom w:val="none" w:sz="0" w:space="0" w:color="auto"/>
            <w:right w:val="none" w:sz="0" w:space="0" w:color="auto"/>
          </w:divBdr>
        </w:div>
      </w:divsChild>
    </w:div>
    <w:div w:id="838882491">
      <w:bodyDiv w:val="1"/>
      <w:marLeft w:val="0"/>
      <w:marRight w:val="0"/>
      <w:marTop w:val="0"/>
      <w:marBottom w:val="0"/>
      <w:divBdr>
        <w:top w:val="none" w:sz="0" w:space="0" w:color="auto"/>
        <w:left w:val="none" w:sz="0" w:space="0" w:color="auto"/>
        <w:bottom w:val="none" w:sz="0" w:space="0" w:color="auto"/>
        <w:right w:val="none" w:sz="0" w:space="0" w:color="auto"/>
      </w:divBdr>
    </w:div>
    <w:div w:id="917055662">
      <w:bodyDiv w:val="1"/>
      <w:marLeft w:val="0"/>
      <w:marRight w:val="0"/>
      <w:marTop w:val="0"/>
      <w:marBottom w:val="0"/>
      <w:divBdr>
        <w:top w:val="none" w:sz="0" w:space="0" w:color="auto"/>
        <w:left w:val="none" w:sz="0" w:space="0" w:color="auto"/>
        <w:bottom w:val="none" w:sz="0" w:space="0" w:color="auto"/>
        <w:right w:val="none" w:sz="0" w:space="0" w:color="auto"/>
      </w:divBdr>
      <w:divsChild>
        <w:div w:id="1687556691">
          <w:marLeft w:val="0"/>
          <w:marRight w:val="0"/>
          <w:marTop w:val="0"/>
          <w:marBottom w:val="0"/>
          <w:divBdr>
            <w:top w:val="none" w:sz="0" w:space="0" w:color="auto"/>
            <w:left w:val="none" w:sz="0" w:space="0" w:color="auto"/>
            <w:bottom w:val="none" w:sz="0" w:space="0" w:color="auto"/>
            <w:right w:val="none" w:sz="0" w:space="0" w:color="auto"/>
          </w:divBdr>
        </w:div>
        <w:div w:id="2033526514">
          <w:marLeft w:val="0"/>
          <w:marRight w:val="0"/>
          <w:marTop w:val="0"/>
          <w:marBottom w:val="0"/>
          <w:divBdr>
            <w:top w:val="none" w:sz="0" w:space="0" w:color="auto"/>
            <w:left w:val="none" w:sz="0" w:space="0" w:color="auto"/>
            <w:bottom w:val="none" w:sz="0" w:space="0" w:color="auto"/>
            <w:right w:val="none" w:sz="0" w:space="0" w:color="auto"/>
          </w:divBdr>
        </w:div>
      </w:divsChild>
    </w:div>
    <w:div w:id="984165283">
      <w:bodyDiv w:val="1"/>
      <w:marLeft w:val="0"/>
      <w:marRight w:val="0"/>
      <w:marTop w:val="0"/>
      <w:marBottom w:val="0"/>
      <w:divBdr>
        <w:top w:val="none" w:sz="0" w:space="0" w:color="auto"/>
        <w:left w:val="none" w:sz="0" w:space="0" w:color="auto"/>
        <w:bottom w:val="none" w:sz="0" w:space="0" w:color="auto"/>
        <w:right w:val="none" w:sz="0" w:space="0" w:color="auto"/>
      </w:divBdr>
      <w:divsChild>
        <w:div w:id="810099065">
          <w:marLeft w:val="0"/>
          <w:marRight w:val="0"/>
          <w:marTop w:val="0"/>
          <w:marBottom w:val="0"/>
          <w:divBdr>
            <w:top w:val="none" w:sz="0" w:space="0" w:color="auto"/>
            <w:left w:val="none" w:sz="0" w:space="0" w:color="auto"/>
            <w:bottom w:val="none" w:sz="0" w:space="0" w:color="auto"/>
            <w:right w:val="none" w:sz="0" w:space="0" w:color="auto"/>
          </w:divBdr>
        </w:div>
        <w:div w:id="1722484948">
          <w:marLeft w:val="0"/>
          <w:marRight w:val="0"/>
          <w:marTop w:val="0"/>
          <w:marBottom w:val="0"/>
          <w:divBdr>
            <w:top w:val="none" w:sz="0" w:space="0" w:color="auto"/>
            <w:left w:val="none" w:sz="0" w:space="0" w:color="auto"/>
            <w:bottom w:val="none" w:sz="0" w:space="0" w:color="auto"/>
            <w:right w:val="none" w:sz="0" w:space="0" w:color="auto"/>
          </w:divBdr>
        </w:div>
        <w:div w:id="1908029273">
          <w:marLeft w:val="0"/>
          <w:marRight w:val="0"/>
          <w:marTop w:val="0"/>
          <w:marBottom w:val="0"/>
          <w:divBdr>
            <w:top w:val="none" w:sz="0" w:space="0" w:color="auto"/>
            <w:left w:val="none" w:sz="0" w:space="0" w:color="auto"/>
            <w:bottom w:val="none" w:sz="0" w:space="0" w:color="auto"/>
            <w:right w:val="none" w:sz="0" w:space="0" w:color="auto"/>
          </w:divBdr>
        </w:div>
      </w:divsChild>
    </w:div>
    <w:div w:id="1052577585">
      <w:bodyDiv w:val="1"/>
      <w:marLeft w:val="0"/>
      <w:marRight w:val="0"/>
      <w:marTop w:val="0"/>
      <w:marBottom w:val="0"/>
      <w:divBdr>
        <w:top w:val="none" w:sz="0" w:space="0" w:color="auto"/>
        <w:left w:val="none" w:sz="0" w:space="0" w:color="auto"/>
        <w:bottom w:val="none" w:sz="0" w:space="0" w:color="auto"/>
        <w:right w:val="none" w:sz="0" w:space="0" w:color="auto"/>
      </w:divBdr>
      <w:divsChild>
        <w:div w:id="316884340">
          <w:marLeft w:val="0"/>
          <w:marRight w:val="0"/>
          <w:marTop w:val="0"/>
          <w:marBottom w:val="0"/>
          <w:divBdr>
            <w:top w:val="none" w:sz="0" w:space="0" w:color="auto"/>
            <w:left w:val="none" w:sz="0" w:space="0" w:color="auto"/>
            <w:bottom w:val="none" w:sz="0" w:space="0" w:color="auto"/>
            <w:right w:val="none" w:sz="0" w:space="0" w:color="auto"/>
          </w:divBdr>
        </w:div>
        <w:div w:id="461505531">
          <w:marLeft w:val="0"/>
          <w:marRight w:val="0"/>
          <w:marTop w:val="0"/>
          <w:marBottom w:val="0"/>
          <w:divBdr>
            <w:top w:val="none" w:sz="0" w:space="0" w:color="auto"/>
            <w:left w:val="none" w:sz="0" w:space="0" w:color="auto"/>
            <w:bottom w:val="none" w:sz="0" w:space="0" w:color="auto"/>
            <w:right w:val="none" w:sz="0" w:space="0" w:color="auto"/>
          </w:divBdr>
        </w:div>
        <w:div w:id="469593549">
          <w:marLeft w:val="0"/>
          <w:marRight w:val="0"/>
          <w:marTop w:val="0"/>
          <w:marBottom w:val="0"/>
          <w:divBdr>
            <w:top w:val="none" w:sz="0" w:space="0" w:color="auto"/>
            <w:left w:val="none" w:sz="0" w:space="0" w:color="auto"/>
            <w:bottom w:val="none" w:sz="0" w:space="0" w:color="auto"/>
            <w:right w:val="none" w:sz="0" w:space="0" w:color="auto"/>
          </w:divBdr>
        </w:div>
        <w:div w:id="665398717">
          <w:marLeft w:val="0"/>
          <w:marRight w:val="0"/>
          <w:marTop w:val="0"/>
          <w:marBottom w:val="0"/>
          <w:divBdr>
            <w:top w:val="none" w:sz="0" w:space="0" w:color="auto"/>
            <w:left w:val="none" w:sz="0" w:space="0" w:color="auto"/>
            <w:bottom w:val="none" w:sz="0" w:space="0" w:color="auto"/>
            <w:right w:val="none" w:sz="0" w:space="0" w:color="auto"/>
          </w:divBdr>
        </w:div>
        <w:div w:id="1094518135">
          <w:marLeft w:val="0"/>
          <w:marRight w:val="0"/>
          <w:marTop w:val="0"/>
          <w:marBottom w:val="0"/>
          <w:divBdr>
            <w:top w:val="none" w:sz="0" w:space="0" w:color="auto"/>
            <w:left w:val="none" w:sz="0" w:space="0" w:color="auto"/>
            <w:bottom w:val="none" w:sz="0" w:space="0" w:color="auto"/>
            <w:right w:val="none" w:sz="0" w:space="0" w:color="auto"/>
          </w:divBdr>
        </w:div>
        <w:div w:id="1114518073">
          <w:marLeft w:val="0"/>
          <w:marRight w:val="0"/>
          <w:marTop w:val="0"/>
          <w:marBottom w:val="0"/>
          <w:divBdr>
            <w:top w:val="none" w:sz="0" w:space="0" w:color="auto"/>
            <w:left w:val="none" w:sz="0" w:space="0" w:color="auto"/>
            <w:bottom w:val="none" w:sz="0" w:space="0" w:color="auto"/>
            <w:right w:val="none" w:sz="0" w:space="0" w:color="auto"/>
          </w:divBdr>
        </w:div>
        <w:div w:id="1268804362">
          <w:marLeft w:val="0"/>
          <w:marRight w:val="0"/>
          <w:marTop w:val="0"/>
          <w:marBottom w:val="0"/>
          <w:divBdr>
            <w:top w:val="none" w:sz="0" w:space="0" w:color="auto"/>
            <w:left w:val="none" w:sz="0" w:space="0" w:color="auto"/>
            <w:bottom w:val="none" w:sz="0" w:space="0" w:color="auto"/>
            <w:right w:val="none" w:sz="0" w:space="0" w:color="auto"/>
          </w:divBdr>
        </w:div>
        <w:div w:id="1311709129">
          <w:marLeft w:val="0"/>
          <w:marRight w:val="0"/>
          <w:marTop w:val="0"/>
          <w:marBottom w:val="0"/>
          <w:divBdr>
            <w:top w:val="none" w:sz="0" w:space="0" w:color="auto"/>
            <w:left w:val="none" w:sz="0" w:space="0" w:color="auto"/>
            <w:bottom w:val="none" w:sz="0" w:space="0" w:color="auto"/>
            <w:right w:val="none" w:sz="0" w:space="0" w:color="auto"/>
          </w:divBdr>
        </w:div>
        <w:div w:id="1730493810">
          <w:marLeft w:val="0"/>
          <w:marRight w:val="0"/>
          <w:marTop w:val="0"/>
          <w:marBottom w:val="0"/>
          <w:divBdr>
            <w:top w:val="none" w:sz="0" w:space="0" w:color="auto"/>
            <w:left w:val="none" w:sz="0" w:space="0" w:color="auto"/>
            <w:bottom w:val="none" w:sz="0" w:space="0" w:color="auto"/>
            <w:right w:val="none" w:sz="0" w:space="0" w:color="auto"/>
          </w:divBdr>
        </w:div>
      </w:divsChild>
    </w:div>
    <w:div w:id="1074012686">
      <w:bodyDiv w:val="1"/>
      <w:marLeft w:val="0"/>
      <w:marRight w:val="0"/>
      <w:marTop w:val="0"/>
      <w:marBottom w:val="0"/>
      <w:divBdr>
        <w:top w:val="none" w:sz="0" w:space="0" w:color="auto"/>
        <w:left w:val="none" w:sz="0" w:space="0" w:color="auto"/>
        <w:bottom w:val="none" w:sz="0" w:space="0" w:color="auto"/>
        <w:right w:val="none" w:sz="0" w:space="0" w:color="auto"/>
      </w:divBdr>
      <w:divsChild>
        <w:div w:id="744570506">
          <w:marLeft w:val="0"/>
          <w:marRight w:val="0"/>
          <w:marTop w:val="0"/>
          <w:marBottom w:val="0"/>
          <w:divBdr>
            <w:top w:val="none" w:sz="0" w:space="0" w:color="auto"/>
            <w:left w:val="none" w:sz="0" w:space="0" w:color="auto"/>
            <w:bottom w:val="none" w:sz="0" w:space="0" w:color="auto"/>
            <w:right w:val="none" w:sz="0" w:space="0" w:color="auto"/>
          </w:divBdr>
        </w:div>
      </w:divsChild>
    </w:div>
    <w:div w:id="1094127794">
      <w:bodyDiv w:val="1"/>
      <w:marLeft w:val="0"/>
      <w:marRight w:val="0"/>
      <w:marTop w:val="0"/>
      <w:marBottom w:val="0"/>
      <w:divBdr>
        <w:top w:val="none" w:sz="0" w:space="0" w:color="auto"/>
        <w:left w:val="none" w:sz="0" w:space="0" w:color="auto"/>
        <w:bottom w:val="none" w:sz="0" w:space="0" w:color="auto"/>
        <w:right w:val="none" w:sz="0" w:space="0" w:color="auto"/>
      </w:divBdr>
      <w:divsChild>
        <w:div w:id="37902717">
          <w:marLeft w:val="0"/>
          <w:marRight w:val="0"/>
          <w:marTop w:val="0"/>
          <w:marBottom w:val="0"/>
          <w:divBdr>
            <w:top w:val="none" w:sz="0" w:space="0" w:color="auto"/>
            <w:left w:val="none" w:sz="0" w:space="0" w:color="auto"/>
            <w:bottom w:val="none" w:sz="0" w:space="0" w:color="auto"/>
            <w:right w:val="none" w:sz="0" w:space="0" w:color="auto"/>
          </w:divBdr>
        </w:div>
        <w:div w:id="53355400">
          <w:marLeft w:val="0"/>
          <w:marRight w:val="0"/>
          <w:marTop w:val="0"/>
          <w:marBottom w:val="0"/>
          <w:divBdr>
            <w:top w:val="none" w:sz="0" w:space="0" w:color="auto"/>
            <w:left w:val="none" w:sz="0" w:space="0" w:color="auto"/>
            <w:bottom w:val="none" w:sz="0" w:space="0" w:color="auto"/>
            <w:right w:val="none" w:sz="0" w:space="0" w:color="auto"/>
          </w:divBdr>
        </w:div>
        <w:div w:id="80951097">
          <w:marLeft w:val="0"/>
          <w:marRight w:val="0"/>
          <w:marTop w:val="0"/>
          <w:marBottom w:val="0"/>
          <w:divBdr>
            <w:top w:val="none" w:sz="0" w:space="0" w:color="auto"/>
            <w:left w:val="none" w:sz="0" w:space="0" w:color="auto"/>
            <w:bottom w:val="none" w:sz="0" w:space="0" w:color="auto"/>
            <w:right w:val="none" w:sz="0" w:space="0" w:color="auto"/>
          </w:divBdr>
        </w:div>
        <w:div w:id="126702511">
          <w:marLeft w:val="0"/>
          <w:marRight w:val="0"/>
          <w:marTop w:val="0"/>
          <w:marBottom w:val="0"/>
          <w:divBdr>
            <w:top w:val="none" w:sz="0" w:space="0" w:color="auto"/>
            <w:left w:val="none" w:sz="0" w:space="0" w:color="auto"/>
            <w:bottom w:val="none" w:sz="0" w:space="0" w:color="auto"/>
            <w:right w:val="none" w:sz="0" w:space="0" w:color="auto"/>
          </w:divBdr>
        </w:div>
        <w:div w:id="141391904">
          <w:marLeft w:val="0"/>
          <w:marRight w:val="0"/>
          <w:marTop w:val="0"/>
          <w:marBottom w:val="0"/>
          <w:divBdr>
            <w:top w:val="none" w:sz="0" w:space="0" w:color="auto"/>
            <w:left w:val="none" w:sz="0" w:space="0" w:color="auto"/>
            <w:bottom w:val="none" w:sz="0" w:space="0" w:color="auto"/>
            <w:right w:val="none" w:sz="0" w:space="0" w:color="auto"/>
          </w:divBdr>
        </w:div>
        <w:div w:id="161161389">
          <w:marLeft w:val="0"/>
          <w:marRight w:val="0"/>
          <w:marTop w:val="0"/>
          <w:marBottom w:val="0"/>
          <w:divBdr>
            <w:top w:val="none" w:sz="0" w:space="0" w:color="auto"/>
            <w:left w:val="none" w:sz="0" w:space="0" w:color="auto"/>
            <w:bottom w:val="none" w:sz="0" w:space="0" w:color="auto"/>
            <w:right w:val="none" w:sz="0" w:space="0" w:color="auto"/>
          </w:divBdr>
        </w:div>
        <w:div w:id="175660800">
          <w:marLeft w:val="0"/>
          <w:marRight w:val="0"/>
          <w:marTop w:val="0"/>
          <w:marBottom w:val="0"/>
          <w:divBdr>
            <w:top w:val="none" w:sz="0" w:space="0" w:color="auto"/>
            <w:left w:val="none" w:sz="0" w:space="0" w:color="auto"/>
            <w:bottom w:val="none" w:sz="0" w:space="0" w:color="auto"/>
            <w:right w:val="none" w:sz="0" w:space="0" w:color="auto"/>
          </w:divBdr>
        </w:div>
        <w:div w:id="176235246">
          <w:marLeft w:val="0"/>
          <w:marRight w:val="0"/>
          <w:marTop w:val="0"/>
          <w:marBottom w:val="0"/>
          <w:divBdr>
            <w:top w:val="none" w:sz="0" w:space="0" w:color="auto"/>
            <w:left w:val="none" w:sz="0" w:space="0" w:color="auto"/>
            <w:bottom w:val="none" w:sz="0" w:space="0" w:color="auto"/>
            <w:right w:val="none" w:sz="0" w:space="0" w:color="auto"/>
          </w:divBdr>
        </w:div>
        <w:div w:id="226384805">
          <w:marLeft w:val="0"/>
          <w:marRight w:val="0"/>
          <w:marTop w:val="0"/>
          <w:marBottom w:val="0"/>
          <w:divBdr>
            <w:top w:val="none" w:sz="0" w:space="0" w:color="auto"/>
            <w:left w:val="none" w:sz="0" w:space="0" w:color="auto"/>
            <w:bottom w:val="none" w:sz="0" w:space="0" w:color="auto"/>
            <w:right w:val="none" w:sz="0" w:space="0" w:color="auto"/>
          </w:divBdr>
        </w:div>
        <w:div w:id="229270303">
          <w:marLeft w:val="0"/>
          <w:marRight w:val="0"/>
          <w:marTop w:val="0"/>
          <w:marBottom w:val="0"/>
          <w:divBdr>
            <w:top w:val="none" w:sz="0" w:space="0" w:color="auto"/>
            <w:left w:val="none" w:sz="0" w:space="0" w:color="auto"/>
            <w:bottom w:val="none" w:sz="0" w:space="0" w:color="auto"/>
            <w:right w:val="none" w:sz="0" w:space="0" w:color="auto"/>
          </w:divBdr>
        </w:div>
        <w:div w:id="238557860">
          <w:marLeft w:val="0"/>
          <w:marRight w:val="0"/>
          <w:marTop w:val="0"/>
          <w:marBottom w:val="0"/>
          <w:divBdr>
            <w:top w:val="none" w:sz="0" w:space="0" w:color="auto"/>
            <w:left w:val="none" w:sz="0" w:space="0" w:color="auto"/>
            <w:bottom w:val="none" w:sz="0" w:space="0" w:color="auto"/>
            <w:right w:val="none" w:sz="0" w:space="0" w:color="auto"/>
          </w:divBdr>
        </w:div>
        <w:div w:id="265039051">
          <w:marLeft w:val="0"/>
          <w:marRight w:val="0"/>
          <w:marTop w:val="0"/>
          <w:marBottom w:val="0"/>
          <w:divBdr>
            <w:top w:val="none" w:sz="0" w:space="0" w:color="auto"/>
            <w:left w:val="none" w:sz="0" w:space="0" w:color="auto"/>
            <w:bottom w:val="none" w:sz="0" w:space="0" w:color="auto"/>
            <w:right w:val="none" w:sz="0" w:space="0" w:color="auto"/>
          </w:divBdr>
        </w:div>
        <w:div w:id="311522943">
          <w:marLeft w:val="0"/>
          <w:marRight w:val="0"/>
          <w:marTop w:val="0"/>
          <w:marBottom w:val="0"/>
          <w:divBdr>
            <w:top w:val="none" w:sz="0" w:space="0" w:color="auto"/>
            <w:left w:val="none" w:sz="0" w:space="0" w:color="auto"/>
            <w:bottom w:val="none" w:sz="0" w:space="0" w:color="auto"/>
            <w:right w:val="none" w:sz="0" w:space="0" w:color="auto"/>
          </w:divBdr>
        </w:div>
        <w:div w:id="314073672">
          <w:marLeft w:val="0"/>
          <w:marRight w:val="0"/>
          <w:marTop w:val="0"/>
          <w:marBottom w:val="0"/>
          <w:divBdr>
            <w:top w:val="none" w:sz="0" w:space="0" w:color="auto"/>
            <w:left w:val="none" w:sz="0" w:space="0" w:color="auto"/>
            <w:bottom w:val="none" w:sz="0" w:space="0" w:color="auto"/>
            <w:right w:val="none" w:sz="0" w:space="0" w:color="auto"/>
          </w:divBdr>
        </w:div>
        <w:div w:id="319625811">
          <w:marLeft w:val="0"/>
          <w:marRight w:val="0"/>
          <w:marTop w:val="0"/>
          <w:marBottom w:val="0"/>
          <w:divBdr>
            <w:top w:val="none" w:sz="0" w:space="0" w:color="auto"/>
            <w:left w:val="none" w:sz="0" w:space="0" w:color="auto"/>
            <w:bottom w:val="none" w:sz="0" w:space="0" w:color="auto"/>
            <w:right w:val="none" w:sz="0" w:space="0" w:color="auto"/>
          </w:divBdr>
        </w:div>
        <w:div w:id="335309369">
          <w:marLeft w:val="0"/>
          <w:marRight w:val="0"/>
          <w:marTop w:val="0"/>
          <w:marBottom w:val="0"/>
          <w:divBdr>
            <w:top w:val="none" w:sz="0" w:space="0" w:color="auto"/>
            <w:left w:val="none" w:sz="0" w:space="0" w:color="auto"/>
            <w:bottom w:val="none" w:sz="0" w:space="0" w:color="auto"/>
            <w:right w:val="none" w:sz="0" w:space="0" w:color="auto"/>
          </w:divBdr>
        </w:div>
        <w:div w:id="355927365">
          <w:marLeft w:val="0"/>
          <w:marRight w:val="0"/>
          <w:marTop w:val="0"/>
          <w:marBottom w:val="0"/>
          <w:divBdr>
            <w:top w:val="none" w:sz="0" w:space="0" w:color="auto"/>
            <w:left w:val="none" w:sz="0" w:space="0" w:color="auto"/>
            <w:bottom w:val="none" w:sz="0" w:space="0" w:color="auto"/>
            <w:right w:val="none" w:sz="0" w:space="0" w:color="auto"/>
          </w:divBdr>
        </w:div>
        <w:div w:id="362705515">
          <w:marLeft w:val="0"/>
          <w:marRight w:val="0"/>
          <w:marTop w:val="0"/>
          <w:marBottom w:val="0"/>
          <w:divBdr>
            <w:top w:val="none" w:sz="0" w:space="0" w:color="auto"/>
            <w:left w:val="none" w:sz="0" w:space="0" w:color="auto"/>
            <w:bottom w:val="none" w:sz="0" w:space="0" w:color="auto"/>
            <w:right w:val="none" w:sz="0" w:space="0" w:color="auto"/>
          </w:divBdr>
        </w:div>
        <w:div w:id="375931826">
          <w:marLeft w:val="0"/>
          <w:marRight w:val="0"/>
          <w:marTop w:val="0"/>
          <w:marBottom w:val="0"/>
          <w:divBdr>
            <w:top w:val="none" w:sz="0" w:space="0" w:color="auto"/>
            <w:left w:val="none" w:sz="0" w:space="0" w:color="auto"/>
            <w:bottom w:val="none" w:sz="0" w:space="0" w:color="auto"/>
            <w:right w:val="none" w:sz="0" w:space="0" w:color="auto"/>
          </w:divBdr>
        </w:div>
        <w:div w:id="392315404">
          <w:marLeft w:val="0"/>
          <w:marRight w:val="0"/>
          <w:marTop w:val="0"/>
          <w:marBottom w:val="0"/>
          <w:divBdr>
            <w:top w:val="none" w:sz="0" w:space="0" w:color="auto"/>
            <w:left w:val="none" w:sz="0" w:space="0" w:color="auto"/>
            <w:bottom w:val="none" w:sz="0" w:space="0" w:color="auto"/>
            <w:right w:val="none" w:sz="0" w:space="0" w:color="auto"/>
          </w:divBdr>
        </w:div>
        <w:div w:id="451171830">
          <w:marLeft w:val="0"/>
          <w:marRight w:val="0"/>
          <w:marTop w:val="0"/>
          <w:marBottom w:val="0"/>
          <w:divBdr>
            <w:top w:val="none" w:sz="0" w:space="0" w:color="auto"/>
            <w:left w:val="none" w:sz="0" w:space="0" w:color="auto"/>
            <w:bottom w:val="none" w:sz="0" w:space="0" w:color="auto"/>
            <w:right w:val="none" w:sz="0" w:space="0" w:color="auto"/>
          </w:divBdr>
        </w:div>
        <w:div w:id="455293929">
          <w:marLeft w:val="0"/>
          <w:marRight w:val="0"/>
          <w:marTop w:val="0"/>
          <w:marBottom w:val="0"/>
          <w:divBdr>
            <w:top w:val="none" w:sz="0" w:space="0" w:color="auto"/>
            <w:left w:val="none" w:sz="0" w:space="0" w:color="auto"/>
            <w:bottom w:val="none" w:sz="0" w:space="0" w:color="auto"/>
            <w:right w:val="none" w:sz="0" w:space="0" w:color="auto"/>
          </w:divBdr>
        </w:div>
        <w:div w:id="479267903">
          <w:marLeft w:val="0"/>
          <w:marRight w:val="0"/>
          <w:marTop w:val="0"/>
          <w:marBottom w:val="0"/>
          <w:divBdr>
            <w:top w:val="none" w:sz="0" w:space="0" w:color="auto"/>
            <w:left w:val="none" w:sz="0" w:space="0" w:color="auto"/>
            <w:bottom w:val="none" w:sz="0" w:space="0" w:color="auto"/>
            <w:right w:val="none" w:sz="0" w:space="0" w:color="auto"/>
          </w:divBdr>
        </w:div>
        <w:div w:id="491797746">
          <w:marLeft w:val="0"/>
          <w:marRight w:val="0"/>
          <w:marTop w:val="0"/>
          <w:marBottom w:val="0"/>
          <w:divBdr>
            <w:top w:val="none" w:sz="0" w:space="0" w:color="auto"/>
            <w:left w:val="none" w:sz="0" w:space="0" w:color="auto"/>
            <w:bottom w:val="none" w:sz="0" w:space="0" w:color="auto"/>
            <w:right w:val="none" w:sz="0" w:space="0" w:color="auto"/>
          </w:divBdr>
        </w:div>
        <w:div w:id="497423997">
          <w:marLeft w:val="0"/>
          <w:marRight w:val="0"/>
          <w:marTop w:val="0"/>
          <w:marBottom w:val="0"/>
          <w:divBdr>
            <w:top w:val="none" w:sz="0" w:space="0" w:color="auto"/>
            <w:left w:val="none" w:sz="0" w:space="0" w:color="auto"/>
            <w:bottom w:val="none" w:sz="0" w:space="0" w:color="auto"/>
            <w:right w:val="none" w:sz="0" w:space="0" w:color="auto"/>
          </w:divBdr>
        </w:div>
        <w:div w:id="497694442">
          <w:marLeft w:val="0"/>
          <w:marRight w:val="0"/>
          <w:marTop w:val="0"/>
          <w:marBottom w:val="0"/>
          <w:divBdr>
            <w:top w:val="none" w:sz="0" w:space="0" w:color="auto"/>
            <w:left w:val="none" w:sz="0" w:space="0" w:color="auto"/>
            <w:bottom w:val="none" w:sz="0" w:space="0" w:color="auto"/>
            <w:right w:val="none" w:sz="0" w:space="0" w:color="auto"/>
          </w:divBdr>
        </w:div>
        <w:div w:id="498810991">
          <w:marLeft w:val="0"/>
          <w:marRight w:val="0"/>
          <w:marTop w:val="0"/>
          <w:marBottom w:val="0"/>
          <w:divBdr>
            <w:top w:val="none" w:sz="0" w:space="0" w:color="auto"/>
            <w:left w:val="none" w:sz="0" w:space="0" w:color="auto"/>
            <w:bottom w:val="none" w:sz="0" w:space="0" w:color="auto"/>
            <w:right w:val="none" w:sz="0" w:space="0" w:color="auto"/>
          </w:divBdr>
        </w:div>
        <w:div w:id="532428716">
          <w:marLeft w:val="0"/>
          <w:marRight w:val="0"/>
          <w:marTop w:val="0"/>
          <w:marBottom w:val="0"/>
          <w:divBdr>
            <w:top w:val="none" w:sz="0" w:space="0" w:color="auto"/>
            <w:left w:val="none" w:sz="0" w:space="0" w:color="auto"/>
            <w:bottom w:val="none" w:sz="0" w:space="0" w:color="auto"/>
            <w:right w:val="none" w:sz="0" w:space="0" w:color="auto"/>
          </w:divBdr>
        </w:div>
        <w:div w:id="546989826">
          <w:marLeft w:val="0"/>
          <w:marRight w:val="0"/>
          <w:marTop w:val="0"/>
          <w:marBottom w:val="0"/>
          <w:divBdr>
            <w:top w:val="none" w:sz="0" w:space="0" w:color="auto"/>
            <w:left w:val="none" w:sz="0" w:space="0" w:color="auto"/>
            <w:bottom w:val="none" w:sz="0" w:space="0" w:color="auto"/>
            <w:right w:val="none" w:sz="0" w:space="0" w:color="auto"/>
          </w:divBdr>
        </w:div>
        <w:div w:id="562059900">
          <w:marLeft w:val="0"/>
          <w:marRight w:val="0"/>
          <w:marTop w:val="0"/>
          <w:marBottom w:val="0"/>
          <w:divBdr>
            <w:top w:val="none" w:sz="0" w:space="0" w:color="auto"/>
            <w:left w:val="none" w:sz="0" w:space="0" w:color="auto"/>
            <w:bottom w:val="none" w:sz="0" w:space="0" w:color="auto"/>
            <w:right w:val="none" w:sz="0" w:space="0" w:color="auto"/>
          </w:divBdr>
        </w:div>
        <w:div w:id="568272475">
          <w:marLeft w:val="0"/>
          <w:marRight w:val="0"/>
          <w:marTop w:val="0"/>
          <w:marBottom w:val="0"/>
          <w:divBdr>
            <w:top w:val="none" w:sz="0" w:space="0" w:color="auto"/>
            <w:left w:val="none" w:sz="0" w:space="0" w:color="auto"/>
            <w:bottom w:val="none" w:sz="0" w:space="0" w:color="auto"/>
            <w:right w:val="none" w:sz="0" w:space="0" w:color="auto"/>
          </w:divBdr>
        </w:div>
        <w:div w:id="580257876">
          <w:marLeft w:val="0"/>
          <w:marRight w:val="0"/>
          <w:marTop w:val="0"/>
          <w:marBottom w:val="0"/>
          <w:divBdr>
            <w:top w:val="none" w:sz="0" w:space="0" w:color="auto"/>
            <w:left w:val="none" w:sz="0" w:space="0" w:color="auto"/>
            <w:bottom w:val="none" w:sz="0" w:space="0" w:color="auto"/>
            <w:right w:val="none" w:sz="0" w:space="0" w:color="auto"/>
          </w:divBdr>
        </w:div>
        <w:div w:id="583534828">
          <w:marLeft w:val="0"/>
          <w:marRight w:val="0"/>
          <w:marTop w:val="0"/>
          <w:marBottom w:val="0"/>
          <w:divBdr>
            <w:top w:val="none" w:sz="0" w:space="0" w:color="auto"/>
            <w:left w:val="none" w:sz="0" w:space="0" w:color="auto"/>
            <w:bottom w:val="none" w:sz="0" w:space="0" w:color="auto"/>
            <w:right w:val="none" w:sz="0" w:space="0" w:color="auto"/>
          </w:divBdr>
        </w:div>
        <w:div w:id="593788272">
          <w:marLeft w:val="0"/>
          <w:marRight w:val="0"/>
          <w:marTop w:val="0"/>
          <w:marBottom w:val="0"/>
          <w:divBdr>
            <w:top w:val="none" w:sz="0" w:space="0" w:color="auto"/>
            <w:left w:val="none" w:sz="0" w:space="0" w:color="auto"/>
            <w:bottom w:val="none" w:sz="0" w:space="0" w:color="auto"/>
            <w:right w:val="none" w:sz="0" w:space="0" w:color="auto"/>
          </w:divBdr>
        </w:div>
        <w:div w:id="605308395">
          <w:marLeft w:val="0"/>
          <w:marRight w:val="0"/>
          <w:marTop w:val="0"/>
          <w:marBottom w:val="0"/>
          <w:divBdr>
            <w:top w:val="none" w:sz="0" w:space="0" w:color="auto"/>
            <w:left w:val="none" w:sz="0" w:space="0" w:color="auto"/>
            <w:bottom w:val="none" w:sz="0" w:space="0" w:color="auto"/>
            <w:right w:val="none" w:sz="0" w:space="0" w:color="auto"/>
          </w:divBdr>
        </w:div>
        <w:div w:id="619801185">
          <w:marLeft w:val="0"/>
          <w:marRight w:val="0"/>
          <w:marTop w:val="0"/>
          <w:marBottom w:val="0"/>
          <w:divBdr>
            <w:top w:val="none" w:sz="0" w:space="0" w:color="auto"/>
            <w:left w:val="none" w:sz="0" w:space="0" w:color="auto"/>
            <w:bottom w:val="none" w:sz="0" w:space="0" w:color="auto"/>
            <w:right w:val="none" w:sz="0" w:space="0" w:color="auto"/>
          </w:divBdr>
        </w:div>
        <w:div w:id="632373911">
          <w:marLeft w:val="0"/>
          <w:marRight w:val="0"/>
          <w:marTop w:val="0"/>
          <w:marBottom w:val="0"/>
          <w:divBdr>
            <w:top w:val="none" w:sz="0" w:space="0" w:color="auto"/>
            <w:left w:val="none" w:sz="0" w:space="0" w:color="auto"/>
            <w:bottom w:val="none" w:sz="0" w:space="0" w:color="auto"/>
            <w:right w:val="none" w:sz="0" w:space="0" w:color="auto"/>
          </w:divBdr>
        </w:div>
        <w:div w:id="656764233">
          <w:marLeft w:val="0"/>
          <w:marRight w:val="0"/>
          <w:marTop w:val="0"/>
          <w:marBottom w:val="0"/>
          <w:divBdr>
            <w:top w:val="none" w:sz="0" w:space="0" w:color="auto"/>
            <w:left w:val="none" w:sz="0" w:space="0" w:color="auto"/>
            <w:bottom w:val="none" w:sz="0" w:space="0" w:color="auto"/>
            <w:right w:val="none" w:sz="0" w:space="0" w:color="auto"/>
          </w:divBdr>
        </w:div>
        <w:div w:id="660424367">
          <w:marLeft w:val="0"/>
          <w:marRight w:val="0"/>
          <w:marTop w:val="0"/>
          <w:marBottom w:val="0"/>
          <w:divBdr>
            <w:top w:val="none" w:sz="0" w:space="0" w:color="auto"/>
            <w:left w:val="none" w:sz="0" w:space="0" w:color="auto"/>
            <w:bottom w:val="none" w:sz="0" w:space="0" w:color="auto"/>
            <w:right w:val="none" w:sz="0" w:space="0" w:color="auto"/>
          </w:divBdr>
        </w:div>
        <w:div w:id="675351369">
          <w:marLeft w:val="0"/>
          <w:marRight w:val="0"/>
          <w:marTop w:val="0"/>
          <w:marBottom w:val="0"/>
          <w:divBdr>
            <w:top w:val="none" w:sz="0" w:space="0" w:color="auto"/>
            <w:left w:val="none" w:sz="0" w:space="0" w:color="auto"/>
            <w:bottom w:val="none" w:sz="0" w:space="0" w:color="auto"/>
            <w:right w:val="none" w:sz="0" w:space="0" w:color="auto"/>
          </w:divBdr>
        </w:div>
        <w:div w:id="681929397">
          <w:marLeft w:val="0"/>
          <w:marRight w:val="0"/>
          <w:marTop w:val="0"/>
          <w:marBottom w:val="0"/>
          <w:divBdr>
            <w:top w:val="none" w:sz="0" w:space="0" w:color="auto"/>
            <w:left w:val="none" w:sz="0" w:space="0" w:color="auto"/>
            <w:bottom w:val="none" w:sz="0" w:space="0" w:color="auto"/>
            <w:right w:val="none" w:sz="0" w:space="0" w:color="auto"/>
          </w:divBdr>
        </w:div>
        <w:div w:id="685407011">
          <w:marLeft w:val="0"/>
          <w:marRight w:val="0"/>
          <w:marTop w:val="0"/>
          <w:marBottom w:val="0"/>
          <w:divBdr>
            <w:top w:val="none" w:sz="0" w:space="0" w:color="auto"/>
            <w:left w:val="none" w:sz="0" w:space="0" w:color="auto"/>
            <w:bottom w:val="none" w:sz="0" w:space="0" w:color="auto"/>
            <w:right w:val="none" w:sz="0" w:space="0" w:color="auto"/>
          </w:divBdr>
        </w:div>
        <w:div w:id="686061622">
          <w:marLeft w:val="0"/>
          <w:marRight w:val="0"/>
          <w:marTop w:val="0"/>
          <w:marBottom w:val="0"/>
          <w:divBdr>
            <w:top w:val="none" w:sz="0" w:space="0" w:color="auto"/>
            <w:left w:val="none" w:sz="0" w:space="0" w:color="auto"/>
            <w:bottom w:val="none" w:sz="0" w:space="0" w:color="auto"/>
            <w:right w:val="none" w:sz="0" w:space="0" w:color="auto"/>
          </w:divBdr>
        </w:div>
        <w:div w:id="690373855">
          <w:marLeft w:val="0"/>
          <w:marRight w:val="0"/>
          <w:marTop w:val="0"/>
          <w:marBottom w:val="0"/>
          <w:divBdr>
            <w:top w:val="none" w:sz="0" w:space="0" w:color="auto"/>
            <w:left w:val="none" w:sz="0" w:space="0" w:color="auto"/>
            <w:bottom w:val="none" w:sz="0" w:space="0" w:color="auto"/>
            <w:right w:val="none" w:sz="0" w:space="0" w:color="auto"/>
          </w:divBdr>
        </w:div>
        <w:div w:id="700401896">
          <w:marLeft w:val="0"/>
          <w:marRight w:val="0"/>
          <w:marTop w:val="0"/>
          <w:marBottom w:val="0"/>
          <w:divBdr>
            <w:top w:val="none" w:sz="0" w:space="0" w:color="auto"/>
            <w:left w:val="none" w:sz="0" w:space="0" w:color="auto"/>
            <w:bottom w:val="none" w:sz="0" w:space="0" w:color="auto"/>
            <w:right w:val="none" w:sz="0" w:space="0" w:color="auto"/>
          </w:divBdr>
        </w:div>
        <w:div w:id="711728181">
          <w:marLeft w:val="0"/>
          <w:marRight w:val="0"/>
          <w:marTop w:val="0"/>
          <w:marBottom w:val="0"/>
          <w:divBdr>
            <w:top w:val="none" w:sz="0" w:space="0" w:color="auto"/>
            <w:left w:val="none" w:sz="0" w:space="0" w:color="auto"/>
            <w:bottom w:val="none" w:sz="0" w:space="0" w:color="auto"/>
            <w:right w:val="none" w:sz="0" w:space="0" w:color="auto"/>
          </w:divBdr>
        </w:div>
        <w:div w:id="717823009">
          <w:marLeft w:val="0"/>
          <w:marRight w:val="0"/>
          <w:marTop w:val="0"/>
          <w:marBottom w:val="0"/>
          <w:divBdr>
            <w:top w:val="none" w:sz="0" w:space="0" w:color="auto"/>
            <w:left w:val="none" w:sz="0" w:space="0" w:color="auto"/>
            <w:bottom w:val="none" w:sz="0" w:space="0" w:color="auto"/>
            <w:right w:val="none" w:sz="0" w:space="0" w:color="auto"/>
          </w:divBdr>
        </w:div>
        <w:div w:id="721902209">
          <w:marLeft w:val="0"/>
          <w:marRight w:val="0"/>
          <w:marTop w:val="0"/>
          <w:marBottom w:val="0"/>
          <w:divBdr>
            <w:top w:val="none" w:sz="0" w:space="0" w:color="auto"/>
            <w:left w:val="none" w:sz="0" w:space="0" w:color="auto"/>
            <w:bottom w:val="none" w:sz="0" w:space="0" w:color="auto"/>
            <w:right w:val="none" w:sz="0" w:space="0" w:color="auto"/>
          </w:divBdr>
        </w:div>
        <w:div w:id="731735092">
          <w:marLeft w:val="0"/>
          <w:marRight w:val="0"/>
          <w:marTop w:val="0"/>
          <w:marBottom w:val="0"/>
          <w:divBdr>
            <w:top w:val="none" w:sz="0" w:space="0" w:color="auto"/>
            <w:left w:val="none" w:sz="0" w:space="0" w:color="auto"/>
            <w:bottom w:val="none" w:sz="0" w:space="0" w:color="auto"/>
            <w:right w:val="none" w:sz="0" w:space="0" w:color="auto"/>
          </w:divBdr>
        </w:div>
        <w:div w:id="748890249">
          <w:marLeft w:val="0"/>
          <w:marRight w:val="0"/>
          <w:marTop w:val="0"/>
          <w:marBottom w:val="0"/>
          <w:divBdr>
            <w:top w:val="none" w:sz="0" w:space="0" w:color="auto"/>
            <w:left w:val="none" w:sz="0" w:space="0" w:color="auto"/>
            <w:bottom w:val="none" w:sz="0" w:space="0" w:color="auto"/>
            <w:right w:val="none" w:sz="0" w:space="0" w:color="auto"/>
          </w:divBdr>
        </w:div>
        <w:div w:id="756368923">
          <w:marLeft w:val="0"/>
          <w:marRight w:val="0"/>
          <w:marTop w:val="0"/>
          <w:marBottom w:val="0"/>
          <w:divBdr>
            <w:top w:val="none" w:sz="0" w:space="0" w:color="auto"/>
            <w:left w:val="none" w:sz="0" w:space="0" w:color="auto"/>
            <w:bottom w:val="none" w:sz="0" w:space="0" w:color="auto"/>
            <w:right w:val="none" w:sz="0" w:space="0" w:color="auto"/>
          </w:divBdr>
        </w:div>
        <w:div w:id="781531857">
          <w:marLeft w:val="0"/>
          <w:marRight w:val="0"/>
          <w:marTop w:val="0"/>
          <w:marBottom w:val="0"/>
          <w:divBdr>
            <w:top w:val="none" w:sz="0" w:space="0" w:color="auto"/>
            <w:left w:val="none" w:sz="0" w:space="0" w:color="auto"/>
            <w:bottom w:val="none" w:sz="0" w:space="0" w:color="auto"/>
            <w:right w:val="none" w:sz="0" w:space="0" w:color="auto"/>
          </w:divBdr>
        </w:div>
        <w:div w:id="794713770">
          <w:marLeft w:val="0"/>
          <w:marRight w:val="0"/>
          <w:marTop w:val="0"/>
          <w:marBottom w:val="0"/>
          <w:divBdr>
            <w:top w:val="none" w:sz="0" w:space="0" w:color="auto"/>
            <w:left w:val="none" w:sz="0" w:space="0" w:color="auto"/>
            <w:bottom w:val="none" w:sz="0" w:space="0" w:color="auto"/>
            <w:right w:val="none" w:sz="0" w:space="0" w:color="auto"/>
          </w:divBdr>
        </w:div>
        <w:div w:id="796027843">
          <w:marLeft w:val="0"/>
          <w:marRight w:val="0"/>
          <w:marTop w:val="0"/>
          <w:marBottom w:val="0"/>
          <w:divBdr>
            <w:top w:val="none" w:sz="0" w:space="0" w:color="auto"/>
            <w:left w:val="none" w:sz="0" w:space="0" w:color="auto"/>
            <w:bottom w:val="none" w:sz="0" w:space="0" w:color="auto"/>
            <w:right w:val="none" w:sz="0" w:space="0" w:color="auto"/>
          </w:divBdr>
        </w:div>
        <w:div w:id="799540160">
          <w:marLeft w:val="0"/>
          <w:marRight w:val="0"/>
          <w:marTop w:val="0"/>
          <w:marBottom w:val="0"/>
          <w:divBdr>
            <w:top w:val="none" w:sz="0" w:space="0" w:color="auto"/>
            <w:left w:val="none" w:sz="0" w:space="0" w:color="auto"/>
            <w:bottom w:val="none" w:sz="0" w:space="0" w:color="auto"/>
            <w:right w:val="none" w:sz="0" w:space="0" w:color="auto"/>
          </w:divBdr>
        </w:div>
        <w:div w:id="810287828">
          <w:marLeft w:val="0"/>
          <w:marRight w:val="0"/>
          <w:marTop w:val="0"/>
          <w:marBottom w:val="0"/>
          <w:divBdr>
            <w:top w:val="none" w:sz="0" w:space="0" w:color="auto"/>
            <w:left w:val="none" w:sz="0" w:space="0" w:color="auto"/>
            <w:bottom w:val="none" w:sz="0" w:space="0" w:color="auto"/>
            <w:right w:val="none" w:sz="0" w:space="0" w:color="auto"/>
          </w:divBdr>
        </w:div>
        <w:div w:id="846401570">
          <w:marLeft w:val="0"/>
          <w:marRight w:val="0"/>
          <w:marTop w:val="0"/>
          <w:marBottom w:val="0"/>
          <w:divBdr>
            <w:top w:val="none" w:sz="0" w:space="0" w:color="auto"/>
            <w:left w:val="none" w:sz="0" w:space="0" w:color="auto"/>
            <w:bottom w:val="none" w:sz="0" w:space="0" w:color="auto"/>
            <w:right w:val="none" w:sz="0" w:space="0" w:color="auto"/>
          </w:divBdr>
        </w:div>
        <w:div w:id="875971694">
          <w:marLeft w:val="0"/>
          <w:marRight w:val="0"/>
          <w:marTop w:val="0"/>
          <w:marBottom w:val="0"/>
          <w:divBdr>
            <w:top w:val="none" w:sz="0" w:space="0" w:color="auto"/>
            <w:left w:val="none" w:sz="0" w:space="0" w:color="auto"/>
            <w:bottom w:val="none" w:sz="0" w:space="0" w:color="auto"/>
            <w:right w:val="none" w:sz="0" w:space="0" w:color="auto"/>
          </w:divBdr>
        </w:div>
        <w:div w:id="881596437">
          <w:marLeft w:val="0"/>
          <w:marRight w:val="0"/>
          <w:marTop w:val="0"/>
          <w:marBottom w:val="0"/>
          <w:divBdr>
            <w:top w:val="none" w:sz="0" w:space="0" w:color="auto"/>
            <w:left w:val="none" w:sz="0" w:space="0" w:color="auto"/>
            <w:bottom w:val="none" w:sz="0" w:space="0" w:color="auto"/>
            <w:right w:val="none" w:sz="0" w:space="0" w:color="auto"/>
          </w:divBdr>
        </w:div>
        <w:div w:id="889613263">
          <w:marLeft w:val="0"/>
          <w:marRight w:val="0"/>
          <w:marTop w:val="0"/>
          <w:marBottom w:val="0"/>
          <w:divBdr>
            <w:top w:val="none" w:sz="0" w:space="0" w:color="auto"/>
            <w:left w:val="none" w:sz="0" w:space="0" w:color="auto"/>
            <w:bottom w:val="none" w:sz="0" w:space="0" w:color="auto"/>
            <w:right w:val="none" w:sz="0" w:space="0" w:color="auto"/>
          </w:divBdr>
        </w:div>
        <w:div w:id="892542527">
          <w:marLeft w:val="0"/>
          <w:marRight w:val="0"/>
          <w:marTop w:val="0"/>
          <w:marBottom w:val="0"/>
          <w:divBdr>
            <w:top w:val="none" w:sz="0" w:space="0" w:color="auto"/>
            <w:left w:val="none" w:sz="0" w:space="0" w:color="auto"/>
            <w:bottom w:val="none" w:sz="0" w:space="0" w:color="auto"/>
            <w:right w:val="none" w:sz="0" w:space="0" w:color="auto"/>
          </w:divBdr>
        </w:div>
        <w:div w:id="931662934">
          <w:marLeft w:val="0"/>
          <w:marRight w:val="0"/>
          <w:marTop w:val="0"/>
          <w:marBottom w:val="0"/>
          <w:divBdr>
            <w:top w:val="none" w:sz="0" w:space="0" w:color="auto"/>
            <w:left w:val="none" w:sz="0" w:space="0" w:color="auto"/>
            <w:bottom w:val="none" w:sz="0" w:space="0" w:color="auto"/>
            <w:right w:val="none" w:sz="0" w:space="0" w:color="auto"/>
          </w:divBdr>
        </w:div>
        <w:div w:id="937718963">
          <w:marLeft w:val="0"/>
          <w:marRight w:val="0"/>
          <w:marTop w:val="0"/>
          <w:marBottom w:val="0"/>
          <w:divBdr>
            <w:top w:val="none" w:sz="0" w:space="0" w:color="auto"/>
            <w:left w:val="none" w:sz="0" w:space="0" w:color="auto"/>
            <w:bottom w:val="none" w:sz="0" w:space="0" w:color="auto"/>
            <w:right w:val="none" w:sz="0" w:space="0" w:color="auto"/>
          </w:divBdr>
        </w:div>
        <w:div w:id="942763163">
          <w:marLeft w:val="0"/>
          <w:marRight w:val="0"/>
          <w:marTop w:val="0"/>
          <w:marBottom w:val="0"/>
          <w:divBdr>
            <w:top w:val="none" w:sz="0" w:space="0" w:color="auto"/>
            <w:left w:val="none" w:sz="0" w:space="0" w:color="auto"/>
            <w:bottom w:val="none" w:sz="0" w:space="0" w:color="auto"/>
            <w:right w:val="none" w:sz="0" w:space="0" w:color="auto"/>
          </w:divBdr>
        </w:div>
        <w:div w:id="953286987">
          <w:marLeft w:val="0"/>
          <w:marRight w:val="0"/>
          <w:marTop w:val="0"/>
          <w:marBottom w:val="0"/>
          <w:divBdr>
            <w:top w:val="none" w:sz="0" w:space="0" w:color="auto"/>
            <w:left w:val="none" w:sz="0" w:space="0" w:color="auto"/>
            <w:bottom w:val="none" w:sz="0" w:space="0" w:color="auto"/>
            <w:right w:val="none" w:sz="0" w:space="0" w:color="auto"/>
          </w:divBdr>
        </w:div>
        <w:div w:id="965742632">
          <w:marLeft w:val="0"/>
          <w:marRight w:val="0"/>
          <w:marTop w:val="0"/>
          <w:marBottom w:val="0"/>
          <w:divBdr>
            <w:top w:val="none" w:sz="0" w:space="0" w:color="auto"/>
            <w:left w:val="none" w:sz="0" w:space="0" w:color="auto"/>
            <w:bottom w:val="none" w:sz="0" w:space="0" w:color="auto"/>
            <w:right w:val="none" w:sz="0" w:space="0" w:color="auto"/>
          </w:divBdr>
        </w:div>
        <w:div w:id="991374083">
          <w:marLeft w:val="0"/>
          <w:marRight w:val="0"/>
          <w:marTop w:val="0"/>
          <w:marBottom w:val="0"/>
          <w:divBdr>
            <w:top w:val="none" w:sz="0" w:space="0" w:color="auto"/>
            <w:left w:val="none" w:sz="0" w:space="0" w:color="auto"/>
            <w:bottom w:val="none" w:sz="0" w:space="0" w:color="auto"/>
            <w:right w:val="none" w:sz="0" w:space="0" w:color="auto"/>
          </w:divBdr>
        </w:div>
        <w:div w:id="1009335883">
          <w:marLeft w:val="0"/>
          <w:marRight w:val="0"/>
          <w:marTop w:val="0"/>
          <w:marBottom w:val="0"/>
          <w:divBdr>
            <w:top w:val="none" w:sz="0" w:space="0" w:color="auto"/>
            <w:left w:val="none" w:sz="0" w:space="0" w:color="auto"/>
            <w:bottom w:val="none" w:sz="0" w:space="0" w:color="auto"/>
            <w:right w:val="none" w:sz="0" w:space="0" w:color="auto"/>
          </w:divBdr>
        </w:div>
        <w:div w:id="1011840343">
          <w:marLeft w:val="0"/>
          <w:marRight w:val="0"/>
          <w:marTop w:val="0"/>
          <w:marBottom w:val="0"/>
          <w:divBdr>
            <w:top w:val="none" w:sz="0" w:space="0" w:color="auto"/>
            <w:left w:val="none" w:sz="0" w:space="0" w:color="auto"/>
            <w:bottom w:val="none" w:sz="0" w:space="0" w:color="auto"/>
            <w:right w:val="none" w:sz="0" w:space="0" w:color="auto"/>
          </w:divBdr>
        </w:div>
        <w:div w:id="1011878689">
          <w:marLeft w:val="0"/>
          <w:marRight w:val="0"/>
          <w:marTop w:val="0"/>
          <w:marBottom w:val="0"/>
          <w:divBdr>
            <w:top w:val="none" w:sz="0" w:space="0" w:color="auto"/>
            <w:left w:val="none" w:sz="0" w:space="0" w:color="auto"/>
            <w:bottom w:val="none" w:sz="0" w:space="0" w:color="auto"/>
            <w:right w:val="none" w:sz="0" w:space="0" w:color="auto"/>
          </w:divBdr>
        </w:div>
        <w:div w:id="1029405749">
          <w:marLeft w:val="0"/>
          <w:marRight w:val="0"/>
          <w:marTop w:val="0"/>
          <w:marBottom w:val="0"/>
          <w:divBdr>
            <w:top w:val="none" w:sz="0" w:space="0" w:color="auto"/>
            <w:left w:val="none" w:sz="0" w:space="0" w:color="auto"/>
            <w:bottom w:val="none" w:sz="0" w:space="0" w:color="auto"/>
            <w:right w:val="none" w:sz="0" w:space="0" w:color="auto"/>
          </w:divBdr>
        </w:div>
        <w:div w:id="1052268321">
          <w:marLeft w:val="0"/>
          <w:marRight w:val="0"/>
          <w:marTop w:val="0"/>
          <w:marBottom w:val="0"/>
          <w:divBdr>
            <w:top w:val="none" w:sz="0" w:space="0" w:color="auto"/>
            <w:left w:val="none" w:sz="0" w:space="0" w:color="auto"/>
            <w:bottom w:val="none" w:sz="0" w:space="0" w:color="auto"/>
            <w:right w:val="none" w:sz="0" w:space="0" w:color="auto"/>
          </w:divBdr>
        </w:div>
        <w:div w:id="1097092502">
          <w:marLeft w:val="0"/>
          <w:marRight w:val="0"/>
          <w:marTop w:val="0"/>
          <w:marBottom w:val="0"/>
          <w:divBdr>
            <w:top w:val="none" w:sz="0" w:space="0" w:color="auto"/>
            <w:left w:val="none" w:sz="0" w:space="0" w:color="auto"/>
            <w:bottom w:val="none" w:sz="0" w:space="0" w:color="auto"/>
            <w:right w:val="none" w:sz="0" w:space="0" w:color="auto"/>
          </w:divBdr>
        </w:div>
        <w:div w:id="1107119164">
          <w:marLeft w:val="0"/>
          <w:marRight w:val="0"/>
          <w:marTop w:val="0"/>
          <w:marBottom w:val="0"/>
          <w:divBdr>
            <w:top w:val="none" w:sz="0" w:space="0" w:color="auto"/>
            <w:left w:val="none" w:sz="0" w:space="0" w:color="auto"/>
            <w:bottom w:val="none" w:sz="0" w:space="0" w:color="auto"/>
            <w:right w:val="none" w:sz="0" w:space="0" w:color="auto"/>
          </w:divBdr>
        </w:div>
        <w:div w:id="1118377372">
          <w:marLeft w:val="0"/>
          <w:marRight w:val="0"/>
          <w:marTop w:val="0"/>
          <w:marBottom w:val="0"/>
          <w:divBdr>
            <w:top w:val="none" w:sz="0" w:space="0" w:color="auto"/>
            <w:left w:val="none" w:sz="0" w:space="0" w:color="auto"/>
            <w:bottom w:val="none" w:sz="0" w:space="0" w:color="auto"/>
            <w:right w:val="none" w:sz="0" w:space="0" w:color="auto"/>
          </w:divBdr>
        </w:div>
        <w:div w:id="1137181087">
          <w:marLeft w:val="0"/>
          <w:marRight w:val="0"/>
          <w:marTop w:val="0"/>
          <w:marBottom w:val="0"/>
          <w:divBdr>
            <w:top w:val="none" w:sz="0" w:space="0" w:color="auto"/>
            <w:left w:val="none" w:sz="0" w:space="0" w:color="auto"/>
            <w:bottom w:val="none" w:sz="0" w:space="0" w:color="auto"/>
            <w:right w:val="none" w:sz="0" w:space="0" w:color="auto"/>
          </w:divBdr>
        </w:div>
        <w:div w:id="1146779093">
          <w:marLeft w:val="0"/>
          <w:marRight w:val="0"/>
          <w:marTop w:val="0"/>
          <w:marBottom w:val="0"/>
          <w:divBdr>
            <w:top w:val="none" w:sz="0" w:space="0" w:color="auto"/>
            <w:left w:val="none" w:sz="0" w:space="0" w:color="auto"/>
            <w:bottom w:val="none" w:sz="0" w:space="0" w:color="auto"/>
            <w:right w:val="none" w:sz="0" w:space="0" w:color="auto"/>
          </w:divBdr>
        </w:div>
        <w:div w:id="1183202716">
          <w:marLeft w:val="0"/>
          <w:marRight w:val="0"/>
          <w:marTop w:val="0"/>
          <w:marBottom w:val="0"/>
          <w:divBdr>
            <w:top w:val="none" w:sz="0" w:space="0" w:color="auto"/>
            <w:left w:val="none" w:sz="0" w:space="0" w:color="auto"/>
            <w:bottom w:val="none" w:sz="0" w:space="0" w:color="auto"/>
            <w:right w:val="none" w:sz="0" w:space="0" w:color="auto"/>
          </w:divBdr>
        </w:div>
        <w:div w:id="1193149965">
          <w:marLeft w:val="0"/>
          <w:marRight w:val="0"/>
          <w:marTop w:val="0"/>
          <w:marBottom w:val="0"/>
          <w:divBdr>
            <w:top w:val="none" w:sz="0" w:space="0" w:color="auto"/>
            <w:left w:val="none" w:sz="0" w:space="0" w:color="auto"/>
            <w:bottom w:val="none" w:sz="0" w:space="0" w:color="auto"/>
            <w:right w:val="none" w:sz="0" w:space="0" w:color="auto"/>
          </w:divBdr>
        </w:div>
        <w:div w:id="1207722261">
          <w:marLeft w:val="0"/>
          <w:marRight w:val="0"/>
          <w:marTop w:val="0"/>
          <w:marBottom w:val="0"/>
          <w:divBdr>
            <w:top w:val="none" w:sz="0" w:space="0" w:color="auto"/>
            <w:left w:val="none" w:sz="0" w:space="0" w:color="auto"/>
            <w:bottom w:val="none" w:sz="0" w:space="0" w:color="auto"/>
            <w:right w:val="none" w:sz="0" w:space="0" w:color="auto"/>
          </w:divBdr>
        </w:div>
        <w:div w:id="1280527493">
          <w:marLeft w:val="0"/>
          <w:marRight w:val="0"/>
          <w:marTop w:val="0"/>
          <w:marBottom w:val="0"/>
          <w:divBdr>
            <w:top w:val="none" w:sz="0" w:space="0" w:color="auto"/>
            <w:left w:val="none" w:sz="0" w:space="0" w:color="auto"/>
            <w:bottom w:val="none" w:sz="0" w:space="0" w:color="auto"/>
            <w:right w:val="none" w:sz="0" w:space="0" w:color="auto"/>
          </w:divBdr>
        </w:div>
        <w:div w:id="1282297371">
          <w:marLeft w:val="0"/>
          <w:marRight w:val="0"/>
          <w:marTop w:val="0"/>
          <w:marBottom w:val="0"/>
          <w:divBdr>
            <w:top w:val="none" w:sz="0" w:space="0" w:color="auto"/>
            <w:left w:val="none" w:sz="0" w:space="0" w:color="auto"/>
            <w:bottom w:val="none" w:sz="0" w:space="0" w:color="auto"/>
            <w:right w:val="none" w:sz="0" w:space="0" w:color="auto"/>
          </w:divBdr>
        </w:div>
        <w:div w:id="1289825029">
          <w:marLeft w:val="0"/>
          <w:marRight w:val="0"/>
          <w:marTop w:val="0"/>
          <w:marBottom w:val="0"/>
          <w:divBdr>
            <w:top w:val="none" w:sz="0" w:space="0" w:color="auto"/>
            <w:left w:val="none" w:sz="0" w:space="0" w:color="auto"/>
            <w:bottom w:val="none" w:sz="0" w:space="0" w:color="auto"/>
            <w:right w:val="none" w:sz="0" w:space="0" w:color="auto"/>
          </w:divBdr>
        </w:div>
        <w:div w:id="1303466611">
          <w:marLeft w:val="0"/>
          <w:marRight w:val="0"/>
          <w:marTop w:val="0"/>
          <w:marBottom w:val="0"/>
          <w:divBdr>
            <w:top w:val="none" w:sz="0" w:space="0" w:color="auto"/>
            <w:left w:val="none" w:sz="0" w:space="0" w:color="auto"/>
            <w:bottom w:val="none" w:sz="0" w:space="0" w:color="auto"/>
            <w:right w:val="none" w:sz="0" w:space="0" w:color="auto"/>
          </w:divBdr>
        </w:div>
        <w:div w:id="1327200193">
          <w:marLeft w:val="0"/>
          <w:marRight w:val="0"/>
          <w:marTop w:val="0"/>
          <w:marBottom w:val="0"/>
          <w:divBdr>
            <w:top w:val="none" w:sz="0" w:space="0" w:color="auto"/>
            <w:left w:val="none" w:sz="0" w:space="0" w:color="auto"/>
            <w:bottom w:val="none" w:sz="0" w:space="0" w:color="auto"/>
            <w:right w:val="none" w:sz="0" w:space="0" w:color="auto"/>
          </w:divBdr>
        </w:div>
        <w:div w:id="1342582490">
          <w:marLeft w:val="0"/>
          <w:marRight w:val="0"/>
          <w:marTop w:val="0"/>
          <w:marBottom w:val="0"/>
          <w:divBdr>
            <w:top w:val="none" w:sz="0" w:space="0" w:color="auto"/>
            <w:left w:val="none" w:sz="0" w:space="0" w:color="auto"/>
            <w:bottom w:val="none" w:sz="0" w:space="0" w:color="auto"/>
            <w:right w:val="none" w:sz="0" w:space="0" w:color="auto"/>
          </w:divBdr>
        </w:div>
        <w:div w:id="1362826024">
          <w:marLeft w:val="0"/>
          <w:marRight w:val="0"/>
          <w:marTop w:val="0"/>
          <w:marBottom w:val="0"/>
          <w:divBdr>
            <w:top w:val="none" w:sz="0" w:space="0" w:color="auto"/>
            <w:left w:val="none" w:sz="0" w:space="0" w:color="auto"/>
            <w:bottom w:val="none" w:sz="0" w:space="0" w:color="auto"/>
            <w:right w:val="none" w:sz="0" w:space="0" w:color="auto"/>
          </w:divBdr>
        </w:div>
        <w:div w:id="1364865230">
          <w:marLeft w:val="0"/>
          <w:marRight w:val="0"/>
          <w:marTop w:val="0"/>
          <w:marBottom w:val="0"/>
          <w:divBdr>
            <w:top w:val="none" w:sz="0" w:space="0" w:color="auto"/>
            <w:left w:val="none" w:sz="0" w:space="0" w:color="auto"/>
            <w:bottom w:val="none" w:sz="0" w:space="0" w:color="auto"/>
            <w:right w:val="none" w:sz="0" w:space="0" w:color="auto"/>
          </w:divBdr>
        </w:div>
        <w:div w:id="1365137324">
          <w:marLeft w:val="0"/>
          <w:marRight w:val="0"/>
          <w:marTop w:val="0"/>
          <w:marBottom w:val="0"/>
          <w:divBdr>
            <w:top w:val="none" w:sz="0" w:space="0" w:color="auto"/>
            <w:left w:val="none" w:sz="0" w:space="0" w:color="auto"/>
            <w:bottom w:val="none" w:sz="0" w:space="0" w:color="auto"/>
            <w:right w:val="none" w:sz="0" w:space="0" w:color="auto"/>
          </w:divBdr>
        </w:div>
        <w:div w:id="1373579549">
          <w:marLeft w:val="0"/>
          <w:marRight w:val="0"/>
          <w:marTop w:val="0"/>
          <w:marBottom w:val="0"/>
          <w:divBdr>
            <w:top w:val="none" w:sz="0" w:space="0" w:color="auto"/>
            <w:left w:val="none" w:sz="0" w:space="0" w:color="auto"/>
            <w:bottom w:val="none" w:sz="0" w:space="0" w:color="auto"/>
            <w:right w:val="none" w:sz="0" w:space="0" w:color="auto"/>
          </w:divBdr>
        </w:div>
        <w:div w:id="1374307944">
          <w:marLeft w:val="0"/>
          <w:marRight w:val="0"/>
          <w:marTop w:val="0"/>
          <w:marBottom w:val="0"/>
          <w:divBdr>
            <w:top w:val="none" w:sz="0" w:space="0" w:color="auto"/>
            <w:left w:val="none" w:sz="0" w:space="0" w:color="auto"/>
            <w:bottom w:val="none" w:sz="0" w:space="0" w:color="auto"/>
            <w:right w:val="none" w:sz="0" w:space="0" w:color="auto"/>
          </w:divBdr>
        </w:div>
        <w:div w:id="1400133977">
          <w:marLeft w:val="0"/>
          <w:marRight w:val="0"/>
          <w:marTop w:val="0"/>
          <w:marBottom w:val="0"/>
          <w:divBdr>
            <w:top w:val="none" w:sz="0" w:space="0" w:color="auto"/>
            <w:left w:val="none" w:sz="0" w:space="0" w:color="auto"/>
            <w:bottom w:val="none" w:sz="0" w:space="0" w:color="auto"/>
            <w:right w:val="none" w:sz="0" w:space="0" w:color="auto"/>
          </w:divBdr>
        </w:div>
        <w:div w:id="1416046968">
          <w:marLeft w:val="0"/>
          <w:marRight w:val="0"/>
          <w:marTop w:val="0"/>
          <w:marBottom w:val="0"/>
          <w:divBdr>
            <w:top w:val="none" w:sz="0" w:space="0" w:color="auto"/>
            <w:left w:val="none" w:sz="0" w:space="0" w:color="auto"/>
            <w:bottom w:val="none" w:sz="0" w:space="0" w:color="auto"/>
            <w:right w:val="none" w:sz="0" w:space="0" w:color="auto"/>
          </w:divBdr>
        </w:div>
        <w:div w:id="1430278910">
          <w:marLeft w:val="0"/>
          <w:marRight w:val="0"/>
          <w:marTop w:val="0"/>
          <w:marBottom w:val="0"/>
          <w:divBdr>
            <w:top w:val="none" w:sz="0" w:space="0" w:color="auto"/>
            <w:left w:val="none" w:sz="0" w:space="0" w:color="auto"/>
            <w:bottom w:val="none" w:sz="0" w:space="0" w:color="auto"/>
            <w:right w:val="none" w:sz="0" w:space="0" w:color="auto"/>
          </w:divBdr>
        </w:div>
        <w:div w:id="1436560804">
          <w:marLeft w:val="0"/>
          <w:marRight w:val="0"/>
          <w:marTop w:val="0"/>
          <w:marBottom w:val="0"/>
          <w:divBdr>
            <w:top w:val="none" w:sz="0" w:space="0" w:color="auto"/>
            <w:left w:val="none" w:sz="0" w:space="0" w:color="auto"/>
            <w:bottom w:val="none" w:sz="0" w:space="0" w:color="auto"/>
            <w:right w:val="none" w:sz="0" w:space="0" w:color="auto"/>
          </w:divBdr>
        </w:div>
        <w:div w:id="1454012340">
          <w:marLeft w:val="0"/>
          <w:marRight w:val="0"/>
          <w:marTop w:val="0"/>
          <w:marBottom w:val="0"/>
          <w:divBdr>
            <w:top w:val="none" w:sz="0" w:space="0" w:color="auto"/>
            <w:left w:val="none" w:sz="0" w:space="0" w:color="auto"/>
            <w:bottom w:val="none" w:sz="0" w:space="0" w:color="auto"/>
            <w:right w:val="none" w:sz="0" w:space="0" w:color="auto"/>
          </w:divBdr>
        </w:div>
        <w:div w:id="1461143923">
          <w:marLeft w:val="0"/>
          <w:marRight w:val="0"/>
          <w:marTop w:val="0"/>
          <w:marBottom w:val="0"/>
          <w:divBdr>
            <w:top w:val="none" w:sz="0" w:space="0" w:color="auto"/>
            <w:left w:val="none" w:sz="0" w:space="0" w:color="auto"/>
            <w:bottom w:val="none" w:sz="0" w:space="0" w:color="auto"/>
            <w:right w:val="none" w:sz="0" w:space="0" w:color="auto"/>
          </w:divBdr>
        </w:div>
        <w:div w:id="1497568643">
          <w:marLeft w:val="0"/>
          <w:marRight w:val="0"/>
          <w:marTop w:val="0"/>
          <w:marBottom w:val="0"/>
          <w:divBdr>
            <w:top w:val="none" w:sz="0" w:space="0" w:color="auto"/>
            <w:left w:val="none" w:sz="0" w:space="0" w:color="auto"/>
            <w:bottom w:val="none" w:sz="0" w:space="0" w:color="auto"/>
            <w:right w:val="none" w:sz="0" w:space="0" w:color="auto"/>
          </w:divBdr>
        </w:div>
        <w:div w:id="1501849482">
          <w:marLeft w:val="0"/>
          <w:marRight w:val="0"/>
          <w:marTop w:val="0"/>
          <w:marBottom w:val="0"/>
          <w:divBdr>
            <w:top w:val="none" w:sz="0" w:space="0" w:color="auto"/>
            <w:left w:val="none" w:sz="0" w:space="0" w:color="auto"/>
            <w:bottom w:val="none" w:sz="0" w:space="0" w:color="auto"/>
            <w:right w:val="none" w:sz="0" w:space="0" w:color="auto"/>
          </w:divBdr>
        </w:div>
        <w:div w:id="1506482820">
          <w:marLeft w:val="0"/>
          <w:marRight w:val="0"/>
          <w:marTop w:val="0"/>
          <w:marBottom w:val="0"/>
          <w:divBdr>
            <w:top w:val="none" w:sz="0" w:space="0" w:color="auto"/>
            <w:left w:val="none" w:sz="0" w:space="0" w:color="auto"/>
            <w:bottom w:val="none" w:sz="0" w:space="0" w:color="auto"/>
            <w:right w:val="none" w:sz="0" w:space="0" w:color="auto"/>
          </w:divBdr>
        </w:div>
        <w:div w:id="1508253523">
          <w:marLeft w:val="0"/>
          <w:marRight w:val="0"/>
          <w:marTop w:val="0"/>
          <w:marBottom w:val="0"/>
          <w:divBdr>
            <w:top w:val="none" w:sz="0" w:space="0" w:color="auto"/>
            <w:left w:val="none" w:sz="0" w:space="0" w:color="auto"/>
            <w:bottom w:val="none" w:sz="0" w:space="0" w:color="auto"/>
            <w:right w:val="none" w:sz="0" w:space="0" w:color="auto"/>
          </w:divBdr>
        </w:div>
        <w:div w:id="1527210528">
          <w:marLeft w:val="0"/>
          <w:marRight w:val="0"/>
          <w:marTop w:val="0"/>
          <w:marBottom w:val="0"/>
          <w:divBdr>
            <w:top w:val="none" w:sz="0" w:space="0" w:color="auto"/>
            <w:left w:val="none" w:sz="0" w:space="0" w:color="auto"/>
            <w:bottom w:val="none" w:sz="0" w:space="0" w:color="auto"/>
            <w:right w:val="none" w:sz="0" w:space="0" w:color="auto"/>
          </w:divBdr>
        </w:div>
        <w:div w:id="1528521755">
          <w:marLeft w:val="0"/>
          <w:marRight w:val="0"/>
          <w:marTop w:val="0"/>
          <w:marBottom w:val="0"/>
          <w:divBdr>
            <w:top w:val="none" w:sz="0" w:space="0" w:color="auto"/>
            <w:left w:val="none" w:sz="0" w:space="0" w:color="auto"/>
            <w:bottom w:val="none" w:sz="0" w:space="0" w:color="auto"/>
            <w:right w:val="none" w:sz="0" w:space="0" w:color="auto"/>
          </w:divBdr>
        </w:div>
        <w:div w:id="1543446075">
          <w:marLeft w:val="0"/>
          <w:marRight w:val="0"/>
          <w:marTop w:val="0"/>
          <w:marBottom w:val="0"/>
          <w:divBdr>
            <w:top w:val="none" w:sz="0" w:space="0" w:color="auto"/>
            <w:left w:val="none" w:sz="0" w:space="0" w:color="auto"/>
            <w:bottom w:val="none" w:sz="0" w:space="0" w:color="auto"/>
            <w:right w:val="none" w:sz="0" w:space="0" w:color="auto"/>
          </w:divBdr>
        </w:div>
        <w:div w:id="1544755628">
          <w:marLeft w:val="0"/>
          <w:marRight w:val="0"/>
          <w:marTop w:val="0"/>
          <w:marBottom w:val="0"/>
          <w:divBdr>
            <w:top w:val="none" w:sz="0" w:space="0" w:color="auto"/>
            <w:left w:val="none" w:sz="0" w:space="0" w:color="auto"/>
            <w:bottom w:val="none" w:sz="0" w:space="0" w:color="auto"/>
            <w:right w:val="none" w:sz="0" w:space="0" w:color="auto"/>
          </w:divBdr>
        </w:div>
        <w:div w:id="1599830697">
          <w:marLeft w:val="0"/>
          <w:marRight w:val="0"/>
          <w:marTop w:val="0"/>
          <w:marBottom w:val="0"/>
          <w:divBdr>
            <w:top w:val="none" w:sz="0" w:space="0" w:color="auto"/>
            <w:left w:val="none" w:sz="0" w:space="0" w:color="auto"/>
            <w:bottom w:val="none" w:sz="0" w:space="0" w:color="auto"/>
            <w:right w:val="none" w:sz="0" w:space="0" w:color="auto"/>
          </w:divBdr>
        </w:div>
        <w:div w:id="1616674495">
          <w:marLeft w:val="0"/>
          <w:marRight w:val="0"/>
          <w:marTop w:val="0"/>
          <w:marBottom w:val="0"/>
          <w:divBdr>
            <w:top w:val="none" w:sz="0" w:space="0" w:color="auto"/>
            <w:left w:val="none" w:sz="0" w:space="0" w:color="auto"/>
            <w:bottom w:val="none" w:sz="0" w:space="0" w:color="auto"/>
            <w:right w:val="none" w:sz="0" w:space="0" w:color="auto"/>
          </w:divBdr>
        </w:div>
        <w:div w:id="1644313514">
          <w:marLeft w:val="0"/>
          <w:marRight w:val="0"/>
          <w:marTop w:val="0"/>
          <w:marBottom w:val="0"/>
          <w:divBdr>
            <w:top w:val="none" w:sz="0" w:space="0" w:color="auto"/>
            <w:left w:val="none" w:sz="0" w:space="0" w:color="auto"/>
            <w:bottom w:val="none" w:sz="0" w:space="0" w:color="auto"/>
            <w:right w:val="none" w:sz="0" w:space="0" w:color="auto"/>
          </w:divBdr>
        </w:div>
        <w:div w:id="1668360308">
          <w:marLeft w:val="0"/>
          <w:marRight w:val="0"/>
          <w:marTop w:val="0"/>
          <w:marBottom w:val="0"/>
          <w:divBdr>
            <w:top w:val="none" w:sz="0" w:space="0" w:color="auto"/>
            <w:left w:val="none" w:sz="0" w:space="0" w:color="auto"/>
            <w:bottom w:val="none" w:sz="0" w:space="0" w:color="auto"/>
            <w:right w:val="none" w:sz="0" w:space="0" w:color="auto"/>
          </w:divBdr>
        </w:div>
        <w:div w:id="1684672666">
          <w:marLeft w:val="0"/>
          <w:marRight w:val="0"/>
          <w:marTop w:val="0"/>
          <w:marBottom w:val="0"/>
          <w:divBdr>
            <w:top w:val="none" w:sz="0" w:space="0" w:color="auto"/>
            <w:left w:val="none" w:sz="0" w:space="0" w:color="auto"/>
            <w:bottom w:val="none" w:sz="0" w:space="0" w:color="auto"/>
            <w:right w:val="none" w:sz="0" w:space="0" w:color="auto"/>
          </w:divBdr>
        </w:div>
        <w:div w:id="1704595828">
          <w:marLeft w:val="0"/>
          <w:marRight w:val="0"/>
          <w:marTop w:val="0"/>
          <w:marBottom w:val="0"/>
          <w:divBdr>
            <w:top w:val="none" w:sz="0" w:space="0" w:color="auto"/>
            <w:left w:val="none" w:sz="0" w:space="0" w:color="auto"/>
            <w:bottom w:val="none" w:sz="0" w:space="0" w:color="auto"/>
            <w:right w:val="none" w:sz="0" w:space="0" w:color="auto"/>
          </w:divBdr>
        </w:div>
        <w:div w:id="1729180768">
          <w:marLeft w:val="0"/>
          <w:marRight w:val="0"/>
          <w:marTop w:val="0"/>
          <w:marBottom w:val="0"/>
          <w:divBdr>
            <w:top w:val="none" w:sz="0" w:space="0" w:color="auto"/>
            <w:left w:val="none" w:sz="0" w:space="0" w:color="auto"/>
            <w:bottom w:val="none" w:sz="0" w:space="0" w:color="auto"/>
            <w:right w:val="none" w:sz="0" w:space="0" w:color="auto"/>
          </w:divBdr>
        </w:div>
        <w:div w:id="1746493170">
          <w:marLeft w:val="0"/>
          <w:marRight w:val="0"/>
          <w:marTop w:val="0"/>
          <w:marBottom w:val="0"/>
          <w:divBdr>
            <w:top w:val="none" w:sz="0" w:space="0" w:color="auto"/>
            <w:left w:val="none" w:sz="0" w:space="0" w:color="auto"/>
            <w:bottom w:val="none" w:sz="0" w:space="0" w:color="auto"/>
            <w:right w:val="none" w:sz="0" w:space="0" w:color="auto"/>
          </w:divBdr>
        </w:div>
        <w:div w:id="1751922873">
          <w:marLeft w:val="0"/>
          <w:marRight w:val="0"/>
          <w:marTop w:val="0"/>
          <w:marBottom w:val="0"/>
          <w:divBdr>
            <w:top w:val="none" w:sz="0" w:space="0" w:color="auto"/>
            <w:left w:val="none" w:sz="0" w:space="0" w:color="auto"/>
            <w:bottom w:val="none" w:sz="0" w:space="0" w:color="auto"/>
            <w:right w:val="none" w:sz="0" w:space="0" w:color="auto"/>
          </w:divBdr>
        </w:div>
        <w:div w:id="1792436266">
          <w:marLeft w:val="0"/>
          <w:marRight w:val="0"/>
          <w:marTop w:val="0"/>
          <w:marBottom w:val="0"/>
          <w:divBdr>
            <w:top w:val="none" w:sz="0" w:space="0" w:color="auto"/>
            <w:left w:val="none" w:sz="0" w:space="0" w:color="auto"/>
            <w:bottom w:val="none" w:sz="0" w:space="0" w:color="auto"/>
            <w:right w:val="none" w:sz="0" w:space="0" w:color="auto"/>
          </w:divBdr>
        </w:div>
        <w:div w:id="1809545634">
          <w:marLeft w:val="0"/>
          <w:marRight w:val="0"/>
          <w:marTop w:val="0"/>
          <w:marBottom w:val="0"/>
          <w:divBdr>
            <w:top w:val="none" w:sz="0" w:space="0" w:color="auto"/>
            <w:left w:val="none" w:sz="0" w:space="0" w:color="auto"/>
            <w:bottom w:val="none" w:sz="0" w:space="0" w:color="auto"/>
            <w:right w:val="none" w:sz="0" w:space="0" w:color="auto"/>
          </w:divBdr>
        </w:div>
        <w:div w:id="1813476983">
          <w:marLeft w:val="0"/>
          <w:marRight w:val="0"/>
          <w:marTop w:val="0"/>
          <w:marBottom w:val="0"/>
          <w:divBdr>
            <w:top w:val="none" w:sz="0" w:space="0" w:color="auto"/>
            <w:left w:val="none" w:sz="0" w:space="0" w:color="auto"/>
            <w:bottom w:val="none" w:sz="0" w:space="0" w:color="auto"/>
            <w:right w:val="none" w:sz="0" w:space="0" w:color="auto"/>
          </w:divBdr>
        </w:div>
        <w:div w:id="1830244310">
          <w:marLeft w:val="0"/>
          <w:marRight w:val="0"/>
          <w:marTop w:val="0"/>
          <w:marBottom w:val="0"/>
          <w:divBdr>
            <w:top w:val="none" w:sz="0" w:space="0" w:color="auto"/>
            <w:left w:val="none" w:sz="0" w:space="0" w:color="auto"/>
            <w:bottom w:val="none" w:sz="0" w:space="0" w:color="auto"/>
            <w:right w:val="none" w:sz="0" w:space="0" w:color="auto"/>
          </w:divBdr>
        </w:div>
        <w:div w:id="1831482030">
          <w:marLeft w:val="0"/>
          <w:marRight w:val="0"/>
          <w:marTop w:val="0"/>
          <w:marBottom w:val="0"/>
          <w:divBdr>
            <w:top w:val="none" w:sz="0" w:space="0" w:color="auto"/>
            <w:left w:val="none" w:sz="0" w:space="0" w:color="auto"/>
            <w:bottom w:val="none" w:sz="0" w:space="0" w:color="auto"/>
            <w:right w:val="none" w:sz="0" w:space="0" w:color="auto"/>
          </w:divBdr>
        </w:div>
        <w:div w:id="1853302019">
          <w:marLeft w:val="0"/>
          <w:marRight w:val="0"/>
          <w:marTop w:val="0"/>
          <w:marBottom w:val="0"/>
          <w:divBdr>
            <w:top w:val="none" w:sz="0" w:space="0" w:color="auto"/>
            <w:left w:val="none" w:sz="0" w:space="0" w:color="auto"/>
            <w:bottom w:val="none" w:sz="0" w:space="0" w:color="auto"/>
            <w:right w:val="none" w:sz="0" w:space="0" w:color="auto"/>
          </w:divBdr>
        </w:div>
        <w:div w:id="1891915740">
          <w:marLeft w:val="0"/>
          <w:marRight w:val="0"/>
          <w:marTop w:val="0"/>
          <w:marBottom w:val="0"/>
          <w:divBdr>
            <w:top w:val="none" w:sz="0" w:space="0" w:color="auto"/>
            <w:left w:val="none" w:sz="0" w:space="0" w:color="auto"/>
            <w:bottom w:val="none" w:sz="0" w:space="0" w:color="auto"/>
            <w:right w:val="none" w:sz="0" w:space="0" w:color="auto"/>
          </w:divBdr>
        </w:div>
        <w:div w:id="1901944309">
          <w:marLeft w:val="0"/>
          <w:marRight w:val="0"/>
          <w:marTop w:val="0"/>
          <w:marBottom w:val="0"/>
          <w:divBdr>
            <w:top w:val="none" w:sz="0" w:space="0" w:color="auto"/>
            <w:left w:val="none" w:sz="0" w:space="0" w:color="auto"/>
            <w:bottom w:val="none" w:sz="0" w:space="0" w:color="auto"/>
            <w:right w:val="none" w:sz="0" w:space="0" w:color="auto"/>
          </w:divBdr>
        </w:div>
        <w:div w:id="1909723036">
          <w:marLeft w:val="0"/>
          <w:marRight w:val="0"/>
          <w:marTop w:val="0"/>
          <w:marBottom w:val="0"/>
          <w:divBdr>
            <w:top w:val="none" w:sz="0" w:space="0" w:color="auto"/>
            <w:left w:val="none" w:sz="0" w:space="0" w:color="auto"/>
            <w:bottom w:val="none" w:sz="0" w:space="0" w:color="auto"/>
            <w:right w:val="none" w:sz="0" w:space="0" w:color="auto"/>
          </w:divBdr>
        </w:div>
        <w:div w:id="1913082155">
          <w:marLeft w:val="0"/>
          <w:marRight w:val="0"/>
          <w:marTop w:val="0"/>
          <w:marBottom w:val="0"/>
          <w:divBdr>
            <w:top w:val="none" w:sz="0" w:space="0" w:color="auto"/>
            <w:left w:val="none" w:sz="0" w:space="0" w:color="auto"/>
            <w:bottom w:val="none" w:sz="0" w:space="0" w:color="auto"/>
            <w:right w:val="none" w:sz="0" w:space="0" w:color="auto"/>
          </w:divBdr>
        </w:div>
        <w:div w:id="1913857565">
          <w:marLeft w:val="0"/>
          <w:marRight w:val="0"/>
          <w:marTop w:val="0"/>
          <w:marBottom w:val="0"/>
          <w:divBdr>
            <w:top w:val="none" w:sz="0" w:space="0" w:color="auto"/>
            <w:left w:val="none" w:sz="0" w:space="0" w:color="auto"/>
            <w:bottom w:val="none" w:sz="0" w:space="0" w:color="auto"/>
            <w:right w:val="none" w:sz="0" w:space="0" w:color="auto"/>
          </w:divBdr>
        </w:div>
        <w:div w:id="1917740445">
          <w:marLeft w:val="0"/>
          <w:marRight w:val="0"/>
          <w:marTop w:val="0"/>
          <w:marBottom w:val="0"/>
          <w:divBdr>
            <w:top w:val="none" w:sz="0" w:space="0" w:color="auto"/>
            <w:left w:val="none" w:sz="0" w:space="0" w:color="auto"/>
            <w:bottom w:val="none" w:sz="0" w:space="0" w:color="auto"/>
            <w:right w:val="none" w:sz="0" w:space="0" w:color="auto"/>
          </w:divBdr>
        </w:div>
        <w:div w:id="1924026525">
          <w:marLeft w:val="0"/>
          <w:marRight w:val="0"/>
          <w:marTop w:val="0"/>
          <w:marBottom w:val="0"/>
          <w:divBdr>
            <w:top w:val="none" w:sz="0" w:space="0" w:color="auto"/>
            <w:left w:val="none" w:sz="0" w:space="0" w:color="auto"/>
            <w:bottom w:val="none" w:sz="0" w:space="0" w:color="auto"/>
            <w:right w:val="none" w:sz="0" w:space="0" w:color="auto"/>
          </w:divBdr>
        </w:div>
        <w:div w:id="1972665787">
          <w:marLeft w:val="0"/>
          <w:marRight w:val="0"/>
          <w:marTop w:val="0"/>
          <w:marBottom w:val="0"/>
          <w:divBdr>
            <w:top w:val="none" w:sz="0" w:space="0" w:color="auto"/>
            <w:left w:val="none" w:sz="0" w:space="0" w:color="auto"/>
            <w:bottom w:val="none" w:sz="0" w:space="0" w:color="auto"/>
            <w:right w:val="none" w:sz="0" w:space="0" w:color="auto"/>
          </w:divBdr>
        </w:div>
        <w:div w:id="1981494797">
          <w:marLeft w:val="0"/>
          <w:marRight w:val="0"/>
          <w:marTop w:val="0"/>
          <w:marBottom w:val="0"/>
          <w:divBdr>
            <w:top w:val="none" w:sz="0" w:space="0" w:color="auto"/>
            <w:left w:val="none" w:sz="0" w:space="0" w:color="auto"/>
            <w:bottom w:val="none" w:sz="0" w:space="0" w:color="auto"/>
            <w:right w:val="none" w:sz="0" w:space="0" w:color="auto"/>
          </w:divBdr>
        </w:div>
        <w:div w:id="1989166133">
          <w:marLeft w:val="0"/>
          <w:marRight w:val="0"/>
          <w:marTop w:val="0"/>
          <w:marBottom w:val="0"/>
          <w:divBdr>
            <w:top w:val="none" w:sz="0" w:space="0" w:color="auto"/>
            <w:left w:val="none" w:sz="0" w:space="0" w:color="auto"/>
            <w:bottom w:val="none" w:sz="0" w:space="0" w:color="auto"/>
            <w:right w:val="none" w:sz="0" w:space="0" w:color="auto"/>
          </w:divBdr>
        </w:div>
        <w:div w:id="2023120230">
          <w:marLeft w:val="0"/>
          <w:marRight w:val="0"/>
          <w:marTop w:val="0"/>
          <w:marBottom w:val="0"/>
          <w:divBdr>
            <w:top w:val="none" w:sz="0" w:space="0" w:color="auto"/>
            <w:left w:val="none" w:sz="0" w:space="0" w:color="auto"/>
            <w:bottom w:val="none" w:sz="0" w:space="0" w:color="auto"/>
            <w:right w:val="none" w:sz="0" w:space="0" w:color="auto"/>
          </w:divBdr>
        </w:div>
        <w:div w:id="2025085852">
          <w:marLeft w:val="0"/>
          <w:marRight w:val="0"/>
          <w:marTop w:val="0"/>
          <w:marBottom w:val="0"/>
          <w:divBdr>
            <w:top w:val="none" w:sz="0" w:space="0" w:color="auto"/>
            <w:left w:val="none" w:sz="0" w:space="0" w:color="auto"/>
            <w:bottom w:val="none" w:sz="0" w:space="0" w:color="auto"/>
            <w:right w:val="none" w:sz="0" w:space="0" w:color="auto"/>
          </w:divBdr>
        </w:div>
        <w:div w:id="2032604582">
          <w:marLeft w:val="0"/>
          <w:marRight w:val="0"/>
          <w:marTop w:val="0"/>
          <w:marBottom w:val="0"/>
          <w:divBdr>
            <w:top w:val="none" w:sz="0" w:space="0" w:color="auto"/>
            <w:left w:val="none" w:sz="0" w:space="0" w:color="auto"/>
            <w:bottom w:val="none" w:sz="0" w:space="0" w:color="auto"/>
            <w:right w:val="none" w:sz="0" w:space="0" w:color="auto"/>
          </w:divBdr>
        </w:div>
        <w:div w:id="2037807069">
          <w:marLeft w:val="0"/>
          <w:marRight w:val="0"/>
          <w:marTop w:val="0"/>
          <w:marBottom w:val="0"/>
          <w:divBdr>
            <w:top w:val="none" w:sz="0" w:space="0" w:color="auto"/>
            <w:left w:val="none" w:sz="0" w:space="0" w:color="auto"/>
            <w:bottom w:val="none" w:sz="0" w:space="0" w:color="auto"/>
            <w:right w:val="none" w:sz="0" w:space="0" w:color="auto"/>
          </w:divBdr>
        </w:div>
        <w:div w:id="2046952336">
          <w:marLeft w:val="0"/>
          <w:marRight w:val="0"/>
          <w:marTop w:val="0"/>
          <w:marBottom w:val="0"/>
          <w:divBdr>
            <w:top w:val="none" w:sz="0" w:space="0" w:color="auto"/>
            <w:left w:val="none" w:sz="0" w:space="0" w:color="auto"/>
            <w:bottom w:val="none" w:sz="0" w:space="0" w:color="auto"/>
            <w:right w:val="none" w:sz="0" w:space="0" w:color="auto"/>
          </w:divBdr>
        </w:div>
        <w:div w:id="2062241080">
          <w:marLeft w:val="0"/>
          <w:marRight w:val="0"/>
          <w:marTop w:val="0"/>
          <w:marBottom w:val="0"/>
          <w:divBdr>
            <w:top w:val="none" w:sz="0" w:space="0" w:color="auto"/>
            <w:left w:val="none" w:sz="0" w:space="0" w:color="auto"/>
            <w:bottom w:val="none" w:sz="0" w:space="0" w:color="auto"/>
            <w:right w:val="none" w:sz="0" w:space="0" w:color="auto"/>
          </w:divBdr>
        </w:div>
        <w:div w:id="2068603812">
          <w:marLeft w:val="0"/>
          <w:marRight w:val="0"/>
          <w:marTop w:val="0"/>
          <w:marBottom w:val="0"/>
          <w:divBdr>
            <w:top w:val="none" w:sz="0" w:space="0" w:color="auto"/>
            <w:left w:val="none" w:sz="0" w:space="0" w:color="auto"/>
            <w:bottom w:val="none" w:sz="0" w:space="0" w:color="auto"/>
            <w:right w:val="none" w:sz="0" w:space="0" w:color="auto"/>
          </w:divBdr>
        </w:div>
        <w:div w:id="2071882287">
          <w:marLeft w:val="0"/>
          <w:marRight w:val="0"/>
          <w:marTop w:val="0"/>
          <w:marBottom w:val="0"/>
          <w:divBdr>
            <w:top w:val="none" w:sz="0" w:space="0" w:color="auto"/>
            <w:left w:val="none" w:sz="0" w:space="0" w:color="auto"/>
            <w:bottom w:val="none" w:sz="0" w:space="0" w:color="auto"/>
            <w:right w:val="none" w:sz="0" w:space="0" w:color="auto"/>
          </w:divBdr>
        </w:div>
        <w:div w:id="2112967795">
          <w:marLeft w:val="0"/>
          <w:marRight w:val="0"/>
          <w:marTop w:val="0"/>
          <w:marBottom w:val="0"/>
          <w:divBdr>
            <w:top w:val="none" w:sz="0" w:space="0" w:color="auto"/>
            <w:left w:val="none" w:sz="0" w:space="0" w:color="auto"/>
            <w:bottom w:val="none" w:sz="0" w:space="0" w:color="auto"/>
            <w:right w:val="none" w:sz="0" w:space="0" w:color="auto"/>
          </w:divBdr>
        </w:div>
        <w:div w:id="2113697963">
          <w:marLeft w:val="0"/>
          <w:marRight w:val="0"/>
          <w:marTop w:val="0"/>
          <w:marBottom w:val="0"/>
          <w:divBdr>
            <w:top w:val="none" w:sz="0" w:space="0" w:color="auto"/>
            <w:left w:val="none" w:sz="0" w:space="0" w:color="auto"/>
            <w:bottom w:val="none" w:sz="0" w:space="0" w:color="auto"/>
            <w:right w:val="none" w:sz="0" w:space="0" w:color="auto"/>
          </w:divBdr>
        </w:div>
        <w:div w:id="2115592268">
          <w:marLeft w:val="0"/>
          <w:marRight w:val="0"/>
          <w:marTop w:val="0"/>
          <w:marBottom w:val="0"/>
          <w:divBdr>
            <w:top w:val="none" w:sz="0" w:space="0" w:color="auto"/>
            <w:left w:val="none" w:sz="0" w:space="0" w:color="auto"/>
            <w:bottom w:val="none" w:sz="0" w:space="0" w:color="auto"/>
            <w:right w:val="none" w:sz="0" w:space="0" w:color="auto"/>
          </w:divBdr>
        </w:div>
        <w:div w:id="2125420860">
          <w:marLeft w:val="0"/>
          <w:marRight w:val="0"/>
          <w:marTop w:val="0"/>
          <w:marBottom w:val="0"/>
          <w:divBdr>
            <w:top w:val="none" w:sz="0" w:space="0" w:color="auto"/>
            <w:left w:val="none" w:sz="0" w:space="0" w:color="auto"/>
            <w:bottom w:val="none" w:sz="0" w:space="0" w:color="auto"/>
            <w:right w:val="none" w:sz="0" w:space="0" w:color="auto"/>
          </w:divBdr>
        </w:div>
        <w:div w:id="2128154648">
          <w:marLeft w:val="0"/>
          <w:marRight w:val="0"/>
          <w:marTop w:val="0"/>
          <w:marBottom w:val="0"/>
          <w:divBdr>
            <w:top w:val="none" w:sz="0" w:space="0" w:color="auto"/>
            <w:left w:val="none" w:sz="0" w:space="0" w:color="auto"/>
            <w:bottom w:val="none" w:sz="0" w:space="0" w:color="auto"/>
            <w:right w:val="none" w:sz="0" w:space="0" w:color="auto"/>
          </w:divBdr>
        </w:div>
        <w:div w:id="2130658103">
          <w:marLeft w:val="0"/>
          <w:marRight w:val="0"/>
          <w:marTop w:val="0"/>
          <w:marBottom w:val="0"/>
          <w:divBdr>
            <w:top w:val="none" w:sz="0" w:space="0" w:color="auto"/>
            <w:left w:val="none" w:sz="0" w:space="0" w:color="auto"/>
            <w:bottom w:val="none" w:sz="0" w:space="0" w:color="auto"/>
            <w:right w:val="none" w:sz="0" w:space="0" w:color="auto"/>
          </w:divBdr>
        </w:div>
        <w:div w:id="2130977570">
          <w:marLeft w:val="0"/>
          <w:marRight w:val="0"/>
          <w:marTop w:val="0"/>
          <w:marBottom w:val="0"/>
          <w:divBdr>
            <w:top w:val="none" w:sz="0" w:space="0" w:color="auto"/>
            <w:left w:val="none" w:sz="0" w:space="0" w:color="auto"/>
            <w:bottom w:val="none" w:sz="0" w:space="0" w:color="auto"/>
            <w:right w:val="none" w:sz="0" w:space="0" w:color="auto"/>
          </w:divBdr>
        </w:div>
        <w:div w:id="2142991403">
          <w:marLeft w:val="0"/>
          <w:marRight w:val="0"/>
          <w:marTop w:val="0"/>
          <w:marBottom w:val="0"/>
          <w:divBdr>
            <w:top w:val="none" w:sz="0" w:space="0" w:color="auto"/>
            <w:left w:val="none" w:sz="0" w:space="0" w:color="auto"/>
            <w:bottom w:val="none" w:sz="0" w:space="0" w:color="auto"/>
            <w:right w:val="none" w:sz="0" w:space="0" w:color="auto"/>
          </w:divBdr>
        </w:div>
      </w:divsChild>
    </w:div>
    <w:div w:id="1121799563">
      <w:bodyDiv w:val="1"/>
      <w:marLeft w:val="0"/>
      <w:marRight w:val="0"/>
      <w:marTop w:val="0"/>
      <w:marBottom w:val="0"/>
      <w:divBdr>
        <w:top w:val="none" w:sz="0" w:space="0" w:color="auto"/>
        <w:left w:val="none" w:sz="0" w:space="0" w:color="auto"/>
        <w:bottom w:val="none" w:sz="0" w:space="0" w:color="auto"/>
        <w:right w:val="none" w:sz="0" w:space="0" w:color="auto"/>
      </w:divBdr>
      <w:divsChild>
        <w:div w:id="1297030104">
          <w:marLeft w:val="0"/>
          <w:marRight w:val="0"/>
          <w:marTop w:val="0"/>
          <w:marBottom w:val="150"/>
          <w:divBdr>
            <w:top w:val="none" w:sz="0" w:space="0" w:color="auto"/>
            <w:left w:val="none" w:sz="0" w:space="0" w:color="auto"/>
            <w:bottom w:val="none" w:sz="0" w:space="0" w:color="auto"/>
            <w:right w:val="none" w:sz="0" w:space="0" w:color="auto"/>
          </w:divBdr>
        </w:div>
      </w:divsChild>
    </w:div>
    <w:div w:id="1169519001">
      <w:bodyDiv w:val="1"/>
      <w:marLeft w:val="0"/>
      <w:marRight w:val="0"/>
      <w:marTop w:val="0"/>
      <w:marBottom w:val="0"/>
      <w:divBdr>
        <w:top w:val="none" w:sz="0" w:space="0" w:color="auto"/>
        <w:left w:val="none" w:sz="0" w:space="0" w:color="auto"/>
        <w:bottom w:val="none" w:sz="0" w:space="0" w:color="auto"/>
        <w:right w:val="none" w:sz="0" w:space="0" w:color="auto"/>
      </w:divBdr>
    </w:div>
    <w:div w:id="1169832345">
      <w:bodyDiv w:val="1"/>
      <w:marLeft w:val="0"/>
      <w:marRight w:val="0"/>
      <w:marTop w:val="0"/>
      <w:marBottom w:val="0"/>
      <w:divBdr>
        <w:top w:val="none" w:sz="0" w:space="0" w:color="auto"/>
        <w:left w:val="none" w:sz="0" w:space="0" w:color="auto"/>
        <w:bottom w:val="none" w:sz="0" w:space="0" w:color="auto"/>
        <w:right w:val="none" w:sz="0" w:space="0" w:color="auto"/>
      </w:divBdr>
    </w:div>
    <w:div w:id="1178234687">
      <w:bodyDiv w:val="1"/>
      <w:marLeft w:val="0"/>
      <w:marRight w:val="0"/>
      <w:marTop w:val="0"/>
      <w:marBottom w:val="0"/>
      <w:divBdr>
        <w:top w:val="none" w:sz="0" w:space="0" w:color="auto"/>
        <w:left w:val="none" w:sz="0" w:space="0" w:color="auto"/>
        <w:bottom w:val="none" w:sz="0" w:space="0" w:color="auto"/>
        <w:right w:val="none" w:sz="0" w:space="0" w:color="auto"/>
      </w:divBdr>
    </w:div>
    <w:div w:id="1257905744">
      <w:bodyDiv w:val="1"/>
      <w:marLeft w:val="0"/>
      <w:marRight w:val="0"/>
      <w:marTop w:val="0"/>
      <w:marBottom w:val="0"/>
      <w:divBdr>
        <w:top w:val="none" w:sz="0" w:space="0" w:color="auto"/>
        <w:left w:val="none" w:sz="0" w:space="0" w:color="auto"/>
        <w:bottom w:val="none" w:sz="0" w:space="0" w:color="auto"/>
        <w:right w:val="none" w:sz="0" w:space="0" w:color="auto"/>
      </w:divBdr>
      <w:divsChild>
        <w:div w:id="351735033">
          <w:marLeft w:val="0"/>
          <w:marRight w:val="0"/>
          <w:marTop w:val="0"/>
          <w:marBottom w:val="0"/>
          <w:divBdr>
            <w:top w:val="none" w:sz="0" w:space="0" w:color="auto"/>
            <w:left w:val="none" w:sz="0" w:space="0" w:color="auto"/>
            <w:bottom w:val="none" w:sz="0" w:space="0" w:color="auto"/>
            <w:right w:val="none" w:sz="0" w:space="0" w:color="auto"/>
          </w:divBdr>
        </w:div>
        <w:div w:id="1827818118">
          <w:marLeft w:val="0"/>
          <w:marRight w:val="0"/>
          <w:marTop w:val="0"/>
          <w:marBottom w:val="0"/>
          <w:divBdr>
            <w:top w:val="none" w:sz="0" w:space="0" w:color="auto"/>
            <w:left w:val="none" w:sz="0" w:space="0" w:color="auto"/>
            <w:bottom w:val="none" w:sz="0" w:space="0" w:color="auto"/>
            <w:right w:val="none" w:sz="0" w:space="0" w:color="auto"/>
          </w:divBdr>
        </w:div>
      </w:divsChild>
    </w:div>
    <w:div w:id="1430158217">
      <w:bodyDiv w:val="1"/>
      <w:marLeft w:val="0"/>
      <w:marRight w:val="0"/>
      <w:marTop w:val="0"/>
      <w:marBottom w:val="0"/>
      <w:divBdr>
        <w:top w:val="none" w:sz="0" w:space="0" w:color="auto"/>
        <w:left w:val="none" w:sz="0" w:space="0" w:color="auto"/>
        <w:bottom w:val="none" w:sz="0" w:space="0" w:color="auto"/>
        <w:right w:val="none" w:sz="0" w:space="0" w:color="auto"/>
      </w:divBdr>
      <w:divsChild>
        <w:div w:id="1322273816">
          <w:marLeft w:val="0"/>
          <w:marRight w:val="0"/>
          <w:marTop w:val="0"/>
          <w:marBottom w:val="0"/>
          <w:divBdr>
            <w:top w:val="none" w:sz="0" w:space="0" w:color="auto"/>
            <w:left w:val="none" w:sz="0" w:space="0" w:color="auto"/>
            <w:bottom w:val="none" w:sz="0" w:space="0" w:color="auto"/>
            <w:right w:val="none" w:sz="0" w:space="0" w:color="auto"/>
          </w:divBdr>
        </w:div>
        <w:div w:id="1327049633">
          <w:marLeft w:val="0"/>
          <w:marRight w:val="0"/>
          <w:marTop w:val="0"/>
          <w:marBottom w:val="0"/>
          <w:divBdr>
            <w:top w:val="none" w:sz="0" w:space="0" w:color="auto"/>
            <w:left w:val="none" w:sz="0" w:space="0" w:color="auto"/>
            <w:bottom w:val="none" w:sz="0" w:space="0" w:color="auto"/>
            <w:right w:val="none" w:sz="0" w:space="0" w:color="auto"/>
          </w:divBdr>
        </w:div>
      </w:divsChild>
    </w:div>
    <w:div w:id="1542553129">
      <w:bodyDiv w:val="1"/>
      <w:marLeft w:val="0"/>
      <w:marRight w:val="0"/>
      <w:marTop w:val="0"/>
      <w:marBottom w:val="0"/>
      <w:divBdr>
        <w:top w:val="none" w:sz="0" w:space="0" w:color="auto"/>
        <w:left w:val="none" w:sz="0" w:space="0" w:color="auto"/>
        <w:bottom w:val="none" w:sz="0" w:space="0" w:color="auto"/>
        <w:right w:val="none" w:sz="0" w:space="0" w:color="auto"/>
      </w:divBdr>
    </w:div>
    <w:div w:id="1560093586">
      <w:bodyDiv w:val="1"/>
      <w:marLeft w:val="0"/>
      <w:marRight w:val="0"/>
      <w:marTop w:val="0"/>
      <w:marBottom w:val="0"/>
      <w:divBdr>
        <w:top w:val="none" w:sz="0" w:space="0" w:color="auto"/>
        <w:left w:val="none" w:sz="0" w:space="0" w:color="auto"/>
        <w:bottom w:val="none" w:sz="0" w:space="0" w:color="auto"/>
        <w:right w:val="none" w:sz="0" w:space="0" w:color="auto"/>
      </w:divBdr>
      <w:divsChild>
        <w:div w:id="339891818">
          <w:marLeft w:val="0"/>
          <w:marRight w:val="0"/>
          <w:marTop w:val="0"/>
          <w:marBottom w:val="0"/>
          <w:divBdr>
            <w:top w:val="none" w:sz="0" w:space="0" w:color="auto"/>
            <w:left w:val="none" w:sz="0" w:space="0" w:color="auto"/>
            <w:bottom w:val="none" w:sz="0" w:space="0" w:color="auto"/>
            <w:right w:val="none" w:sz="0" w:space="0" w:color="auto"/>
          </w:divBdr>
        </w:div>
        <w:div w:id="1358846307">
          <w:marLeft w:val="0"/>
          <w:marRight w:val="0"/>
          <w:marTop w:val="0"/>
          <w:marBottom w:val="0"/>
          <w:divBdr>
            <w:top w:val="none" w:sz="0" w:space="0" w:color="auto"/>
            <w:left w:val="none" w:sz="0" w:space="0" w:color="auto"/>
            <w:bottom w:val="none" w:sz="0" w:space="0" w:color="auto"/>
            <w:right w:val="none" w:sz="0" w:space="0" w:color="auto"/>
          </w:divBdr>
        </w:div>
      </w:divsChild>
    </w:div>
    <w:div w:id="1671522393">
      <w:bodyDiv w:val="1"/>
      <w:marLeft w:val="0"/>
      <w:marRight w:val="0"/>
      <w:marTop w:val="0"/>
      <w:marBottom w:val="0"/>
      <w:divBdr>
        <w:top w:val="none" w:sz="0" w:space="0" w:color="auto"/>
        <w:left w:val="none" w:sz="0" w:space="0" w:color="auto"/>
        <w:bottom w:val="none" w:sz="0" w:space="0" w:color="auto"/>
        <w:right w:val="none" w:sz="0" w:space="0" w:color="auto"/>
      </w:divBdr>
      <w:divsChild>
        <w:div w:id="201213951">
          <w:marLeft w:val="0"/>
          <w:marRight w:val="0"/>
          <w:marTop w:val="0"/>
          <w:marBottom w:val="0"/>
          <w:divBdr>
            <w:top w:val="none" w:sz="0" w:space="0" w:color="auto"/>
            <w:left w:val="none" w:sz="0" w:space="0" w:color="auto"/>
            <w:bottom w:val="none" w:sz="0" w:space="0" w:color="auto"/>
            <w:right w:val="none" w:sz="0" w:space="0" w:color="auto"/>
          </w:divBdr>
        </w:div>
        <w:div w:id="471335490">
          <w:marLeft w:val="0"/>
          <w:marRight w:val="0"/>
          <w:marTop w:val="0"/>
          <w:marBottom w:val="0"/>
          <w:divBdr>
            <w:top w:val="none" w:sz="0" w:space="0" w:color="auto"/>
            <w:left w:val="none" w:sz="0" w:space="0" w:color="auto"/>
            <w:bottom w:val="none" w:sz="0" w:space="0" w:color="auto"/>
            <w:right w:val="none" w:sz="0" w:space="0" w:color="auto"/>
          </w:divBdr>
        </w:div>
        <w:div w:id="596789912">
          <w:marLeft w:val="0"/>
          <w:marRight w:val="0"/>
          <w:marTop w:val="0"/>
          <w:marBottom w:val="0"/>
          <w:divBdr>
            <w:top w:val="none" w:sz="0" w:space="0" w:color="auto"/>
            <w:left w:val="none" w:sz="0" w:space="0" w:color="auto"/>
            <w:bottom w:val="none" w:sz="0" w:space="0" w:color="auto"/>
            <w:right w:val="none" w:sz="0" w:space="0" w:color="auto"/>
          </w:divBdr>
        </w:div>
        <w:div w:id="779908460">
          <w:marLeft w:val="0"/>
          <w:marRight w:val="0"/>
          <w:marTop w:val="0"/>
          <w:marBottom w:val="0"/>
          <w:divBdr>
            <w:top w:val="none" w:sz="0" w:space="0" w:color="auto"/>
            <w:left w:val="none" w:sz="0" w:space="0" w:color="auto"/>
            <w:bottom w:val="none" w:sz="0" w:space="0" w:color="auto"/>
            <w:right w:val="none" w:sz="0" w:space="0" w:color="auto"/>
          </w:divBdr>
        </w:div>
        <w:div w:id="831289098">
          <w:marLeft w:val="0"/>
          <w:marRight w:val="0"/>
          <w:marTop w:val="0"/>
          <w:marBottom w:val="0"/>
          <w:divBdr>
            <w:top w:val="none" w:sz="0" w:space="0" w:color="auto"/>
            <w:left w:val="none" w:sz="0" w:space="0" w:color="auto"/>
            <w:bottom w:val="none" w:sz="0" w:space="0" w:color="auto"/>
            <w:right w:val="none" w:sz="0" w:space="0" w:color="auto"/>
          </w:divBdr>
        </w:div>
        <w:div w:id="1102804017">
          <w:marLeft w:val="0"/>
          <w:marRight w:val="0"/>
          <w:marTop w:val="0"/>
          <w:marBottom w:val="0"/>
          <w:divBdr>
            <w:top w:val="none" w:sz="0" w:space="0" w:color="auto"/>
            <w:left w:val="none" w:sz="0" w:space="0" w:color="auto"/>
            <w:bottom w:val="none" w:sz="0" w:space="0" w:color="auto"/>
            <w:right w:val="none" w:sz="0" w:space="0" w:color="auto"/>
          </w:divBdr>
        </w:div>
        <w:div w:id="1149249755">
          <w:marLeft w:val="0"/>
          <w:marRight w:val="0"/>
          <w:marTop w:val="0"/>
          <w:marBottom w:val="0"/>
          <w:divBdr>
            <w:top w:val="none" w:sz="0" w:space="0" w:color="auto"/>
            <w:left w:val="none" w:sz="0" w:space="0" w:color="auto"/>
            <w:bottom w:val="none" w:sz="0" w:space="0" w:color="auto"/>
            <w:right w:val="none" w:sz="0" w:space="0" w:color="auto"/>
          </w:divBdr>
        </w:div>
        <w:div w:id="1316489178">
          <w:marLeft w:val="0"/>
          <w:marRight w:val="0"/>
          <w:marTop w:val="0"/>
          <w:marBottom w:val="0"/>
          <w:divBdr>
            <w:top w:val="none" w:sz="0" w:space="0" w:color="auto"/>
            <w:left w:val="none" w:sz="0" w:space="0" w:color="auto"/>
            <w:bottom w:val="none" w:sz="0" w:space="0" w:color="auto"/>
            <w:right w:val="none" w:sz="0" w:space="0" w:color="auto"/>
          </w:divBdr>
        </w:div>
        <w:div w:id="1596981628">
          <w:marLeft w:val="0"/>
          <w:marRight w:val="0"/>
          <w:marTop w:val="0"/>
          <w:marBottom w:val="0"/>
          <w:divBdr>
            <w:top w:val="none" w:sz="0" w:space="0" w:color="auto"/>
            <w:left w:val="none" w:sz="0" w:space="0" w:color="auto"/>
            <w:bottom w:val="none" w:sz="0" w:space="0" w:color="auto"/>
            <w:right w:val="none" w:sz="0" w:space="0" w:color="auto"/>
          </w:divBdr>
        </w:div>
        <w:div w:id="1771193985">
          <w:marLeft w:val="0"/>
          <w:marRight w:val="0"/>
          <w:marTop w:val="0"/>
          <w:marBottom w:val="0"/>
          <w:divBdr>
            <w:top w:val="none" w:sz="0" w:space="0" w:color="auto"/>
            <w:left w:val="none" w:sz="0" w:space="0" w:color="auto"/>
            <w:bottom w:val="none" w:sz="0" w:space="0" w:color="auto"/>
            <w:right w:val="none" w:sz="0" w:space="0" w:color="auto"/>
          </w:divBdr>
        </w:div>
        <w:div w:id="1843079904">
          <w:marLeft w:val="0"/>
          <w:marRight w:val="0"/>
          <w:marTop w:val="0"/>
          <w:marBottom w:val="0"/>
          <w:divBdr>
            <w:top w:val="none" w:sz="0" w:space="0" w:color="auto"/>
            <w:left w:val="none" w:sz="0" w:space="0" w:color="auto"/>
            <w:bottom w:val="none" w:sz="0" w:space="0" w:color="auto"/>
            <w:right w:val="none" w:sz="0" w:space="0" w:color="auto"/>
          </w:divBdr>
        </w:div>
        <w:div w:id="1843278718">
          <w:marLeft w:val="0"/>
          <w:marRight w:val="0"/>
          <w:marTop w:val="0"/>
          <w:marBottom w:val="0"/>
          <w:divBdr>
            <w:top w:val="none" w:sz="0" w:space="0" w:color="auto"/>
            <w:left w:val="none" w:sz="0" w:space="0" w:color="auto"/>
            <w:bottom w:val="none" w:sz="0" w:space="0" w:color="auto"/>
            <w:right w:val="none" w:sz="0" w:space="0" w:color="auto"/>
          </w:divBdr>
        </w:div>
        <w:div w:id="1876307640">
          <w:marLeft w:val="0"/>
          <w:marRight w:val="0"/>
          <w:marTop w:val="0"/>
          <w:marBottom w:val="0"/>
          <w:divBdr>
            <w:top w:val="none" w:sz="0" w:space="0" w:color="auto"/>
            <w:left w:val="none" w:sz="0" w:space="0" w:color="auto"/>
            <w:bottom w:val="none" w:sz="0" w:space="0" w:color="auto"/>
            <w:right w:val="none" w:sz="0" w:space="0" w:color="auto"/>
          </w:divBdr>
        </w:div>
        <w:div w:id="2051831173">
          <w:marLeft w:val="0"/>
          <w:marRight w:val="0"/>
          <w:marTop w:val="0"/>
          <w:marBottom w:val="0"/>
          <w:divBdr>
            <w:top w:val="none" w:sz="0" w:space="0" w:color="auto"/>
            <w:left w:val="none" w:sz="0" w:space="0" w:color="auto"/>
            <w:bottom w:val="none" w:sz="0" w:space="0" w:color="auto"/>
            <w:right w:val="none" w:sz="0" w:space="0" w:color="auto"/>
          </w:divBdr>
        </w:div>
      </w:divsChild>
    </w:div>
    <w:div w:id="1732775918">
      <w:bodyDiv w:val="1"/>
      <w:marLeft w:val="0"/>
      <w:marRight w:val="0"/>
      <w:marTop w:val="0"/>
      <w:marBottom w:val="0"/>
      <w:divBdr>
        <w:top w:val="none" w:sz="0" w:space="0" w:color="auto"/>
        <w:left w:val="none" w:sz="0" w:space="0" w:color="auto"/>
        <w:bottom w:val="none" w:sz="0" w:space="0" w:color="auto"/>
        <w:right w:val="none" w:sz="0" w:space="0" w:color="auto"/>
      </w:divBdr>
    </w:div>
    <w:div w:id="1753158652">
      <w:bodyDiv w:val="1"/>
      <w:marLeft w:val="0"/>
      <w:marRight w:val="0"/>
      <w:marTop w:val="0"/>
      <w:marBottom w:val="0"/>
      <w:divBdr>
        <w:top w:val="none" w:sz="0" w:space="0" w:color="auto"/>
        <w:left w:val="none" w:sz="0" w:space="0" w:color="auto"/>
        <w:bottom w:val="none" w:sz="0" w:space="0" w:color="auto"/>
        <w:right w:val="none" w:sz="0" w:space="0" w:color="auto"/>
      </w:divBdr>
      <w:divsChild>
        <w:div w:id="895701233">
          <w:marLeft w:val="0"/>
          <w:marRight w:val="0"/>
          <w:marTop w:val="0"/>
          <w:marBottom w:val="0"/>
          <w:divBdr>
            <w:top w:val="none" w:sz="0" w:space="0" w:color="auto"/>
            <w:left w:val="none" w:sz="0" w:space="0" w:color="auto"/>
            <w:bottom w:val="none" w:sz="0" w:space="0" w:color="auto"/>
            <w:right w:val="none" w:sz="0" w:space="0" w:color="auto"/>
          </w:divBdr>
        </w:div>
      </w:divsChild>
    </w:div>
    <w:div w:id="1762528472">
      <w:bodyDiv w:val="1"/>
      <w:marLeft w:val="0"/>
      <w:marRight w:val="0"/>
      <w:marTop w:val="0"/>
      <w:marBottom w:val="0"/>
      <w:divBdr>
        <w:top w:val="none" w:sz="0" w:space="0" w:color="auto"/>
        <w:left w:val="none" w:sz="0" w:space="0" w:color="auto"/>
        <w:bottom w:val="none" w:sz="0" w:space="0" w:color="auto"/>
        <w:right w:val="none" w:sz="0" w:space="0" w:color="auto"/>
      </w:divBdr>
    </w:div>
    <w:div w:id="1860000399">
      <w:bodyDiv w:val="1"/>
      <w:marLeft w:val="0"/>
      <w:marRight w:val="0"/>
      <w:marTop w:val="0"/>
      <w:marBottom w:val="0"/>
      <w:divBdr>
        <w:top w:val="none" w:sz="0" w:space="0" w:color="auto"/>
        <w:left w:val="none" w:sz="0" w:space="0" w:color="auto"/>
        <w:bottom w:val="none" w:sz="0" w:space="0" w:color="auto"/>
        <w:right w:val="none" w:sz="0" w:space="0" w:color="auto"/>
      </w:divBdr>
    </w:div>
    <w:div w:id="1866479874">
      <w:bodyDiv w:val="1"/>
      <w:marLeft w:val="0"/>
      <w:marRight w:val="0"/>
      <w:marTop w:val="0"/>
      <w:marBottom w:val="0"/>
      <w:divBdr>
        <w:top w:val="none" w:sz="0" w:space="0" w:color="auto"/>
        <w:left w:val="none" w:sz="0" w:space="0" w:color="auto"/>
        <w:bottom w:val="none" w:sz="0" w:space="0" w:color="auto"/>
        <w:right w:val="none" w:sz="0" w:space="0" w:color="auto"/>
      </w:divBdr>
      <w:divsChild>
        <w:div w:id="4942378">
          <w:marLeft w:val="0"/>
          <w:marRight w:val="0"/>
          <w:marTop w:val="0"/>
          <w:marBottom w:val="0"/>
          <w:divBdr>
            <w:top w:val="none" w:sz="0" w:space="0" w:color="auto"/>
            <w:left w:val="none" w:sz="0" w:space="0" w:color="auto"/>
            <w:bottom w:val="none" w:sz="0" w:space="0" w:color="auto"/>
            <w:right w:val="none" w:sz="0" w:space="0" w:color="auto"/>
          </w:divBdr>
        </w:div>
        <w:div w:id="130175755">
          <w:marLeft w:val="0"/>
          <w:marRight w:val="0"/>
          <w:marTop w:val="0"/>
          <w:marBottom w:val="0"/>
          <w:divBdr>
            <w:top w:val="none" w:sz="0" w:space="0" w:color="auto"/>
            <w:left w:val="none" w:sz="0" w:space="0" w:color="auto"/>
            <w:bottom w:val="none" w:sz="0" w:space="0" w:color="auto"/>
            <w:right w:val="none" w:sz="0" w:space="0" w:color="auto"/>
          </w:divBdr>
        </w:div>
      </w:divsChild>
    </w:div>
    <w:div w:id="1883639308">
      <w:bodyDiv w:val="1"/>
      <w:marLeft w:val="0"/>
      <w:marRight w:val="0"/>
      <w:marTop w:val="0"/>
      <w:marBottom w:val="0"/>
      <w:divBdr>
        <w:top w:val="none" w:sz="0" w:space="0" w:color="auto"/>
        <w:left w:val="none" w:sz="0" w:space="0" w:color="auto"/>
        <w:bottom w:val="none" w:sz="0" w:space="0" w:color="auto"/>
        <w:right w:val="none" w:sz="0" w:space="0" w:color="auto"/>
      </w:divBdr>
      <w:divsChild>
        <w:div w:id="178735889">
          <w:marLeft w:val="0"/>
          <w:marRight w:val="0"/>
          <w:marTop w:val="0"/>
          <w:marBottom w:val="150"/>
          <w:divBdr>
            <w:top w:val="none" w:sz="0" w:space="0" w:color="auto"/>
            <w:left w:val="none" w:sz="0" w:space="0" w:color="auto"/>
            <w:bottom w:val="none" w:sz="0" w:space="0" w:color="auto"/>
            <w:right w:val="none" w:sz="0" w:space="0" w:color="auto"/>
          </w:divBdr>
        </w:div>
      </w:divsChild>
    </w:div>
    <w:div w:id="1899512866">
      <w:bodyDiv w:val="1"/>
      <w:marLeft w:val="0"/>
      <w:marRight w:val="0"/>
      <w:marTop w:val="0"/>
      <w:marBottom w:val="0"/>
      <w:divBdr>
        <w:top w:val="none" w:sz="0" w:space="0" w:color="auto"/>
        <w:left w:val="none" w:sz="0" w:space="0" w:color="auto"/>
        <w:bottom w:val="none" w:sz="0" w:space="0" w:color="auto"/>
        <w:right w:val="none" w:sz="0" w:space="0" w:color="auto"/>
      </w:divBdr>
    </w:div>
    <w:div w:id="1921409187">
      <w:bodyDiv w:val="1"/>
      <w:marLeft w:val="0"/>
      <w:marRight w:val="0"/>
      <w:marTop w:val="0"/>
      <w:marBottom w:val="0"/>
      <w:divBdr>
        <w:top w:val="none" w:sz="0" w:space="0" w:color="auto"/>
        <w:left w:val="none" w:sz="0" w:space="0" w:color="auto"/>
        <w:bottom w:val="none" w:sz="0" w:space="0" w:color="auto"/>
        <w:right w:val="none" w:sz="0" w:space="0" w:color="auto"/>
      </w:divBdr>
      <w:divsChild>
        <w:div w:id="1852523614">
          <w:marLeft w:val="0"/>
          <w:marRight w:val="0"/>
          <w:marTop w:val="9"/>
          <w:marBottom w:val="9"/>
          <w:divBdr>
            <w:top w:val="none" w:sz="0" w:space="0" w:color="auto"/>
            <w:left w:val="none" w:sz="0" w:space="0" w:color="auto"/>
            <w:bottom w:val="none" w:sz="0" w:space="0" w:color="auto"/>
            <w:right w:val="none" w:sz="0" w:space="0" w:color="auto"/>
          </w:divBdr>
        </w:div>
      </w:divsChild>
    </w:div>
    <w:div w:id="1936404506">
      <w:bodyDiv w:val="1"/>
      <w:marLeft w:val="0"/>
      <w:marRight w:val="0"/>
      <w:marTop w:val="0"/>
      <w:marBottom w:val="0"/>
      <w:divBdr>
        <w:top w:val="none" w:sz="0" w:space="0" w:color="auto"/>
        <w:left w:val="none" w:sz="0" w:space="0" w:color="auto"/>
        <w:bottom w:val="none" w:sz="0" w:space="0" w:color="auto"/>
        <w:right w:val="none" w:sz="0" w:space="0" w:color="auto"/>
      </w:divBdr>
    </w:div>
    <w:div w:id="1953508787">
      <w:bodyDiv w:val="1"/>
      <w:marLeft w:val="0"/>
      <w:marRight w:val="0"/>
      <w:marTop w:val="0"/>
      <w:marBottom w:val="0"/>
      <w:divBdr>
        <w:top w:val="none" w:sz="0" w:space="0" w:color="auto"/>
        <w:left w:val="none" w:sz="0" w:space="0" w:color="auto"/>
        <w:bottom w:val="none" w:sz="0" w:space="0" w:color="auto"/>
        <w:right w:val="none" w:sz="0" w:space="0" w:color="auto"/>
      </w:divBdr>
    </w:div>
    <w:div w:id="2013143200">
      <w:bodyDiv w:val="1"/>
      <w:marLeft w:val="0"/>
      <w:marRight w:val="0"/>
      <w:marTop w:val="0"/>
      <w:marBottom w:val="0"/>
      <w:divBdr>
        <w:top w:val="none" w:sz="0" w:space="0" w:color="auto"/>
        <w:left w:val="none" w:sz="0" w:space="0" w:color="auto"/>
        <w:bottom w:val="none" w:sz="0" w:space="0" w:color="auto"/>
        <w:right w:val="none" w:sz="0" w:space="0" w:color="auto"/>
      </w:divBdr>
      <w:divsChild>
        <w:div w:id="376857840">
          <w:marLeft w:val="0"/>
          <w:marRight w:val="0"/>
          <w:marTop w:val="0"/>
          <w:marBottom w:val="0"/>
          <w:divBdr>
            <w:top w:val="none" w:sz="0" w:space="0" w:color="auto"/>
            <w:left w:val="none" w:sz="0" w:space="0" w:color="auto"/>
            <w:bottom w:val="none" w:sz="0" w:space="0" w:color="auto"/>
            <w:right w:val="none" w:sz="0" w:space="0" w:color="auto"/>
          </w:divBdr>
          <w:divsChild>
            <w:div w:id="2088961468">
              <w:marLeft w:val="0"/>
              <w:marRight w:val="0"/>
              <w:marTop w:val="0"/>
              <w:marBottom w:val="0"/>
              <w:divBdr>
                <w:top w:val="none" w:sz="0" w:space="0" w:color="auto"/>
                <w:left w:val="none" w:sz="0" w:space="0" w:color="auto"/>
                <w:bottom w:val="none" w:sz="0" w:space="0" w:color="auto"/>
                <w:right w:val="none" w:sz="0" w:space="0" w:color="auto"/>
              </w:divBdr>
              <w:divsChild>
                <w:div w:id="1966159402">
                  <w:marLeft w:val="0"/>
                  <w:marRight w:val="0"/>
                  <w:marTop w:val="0"/>
                  <w:marBottom w:val="0"/>
                  <w:divBdr>
                    <w:top w:val="none" w:sz="0" w:space="0" w:color="auto"/>
                    <w:left w:val="none" w:sz="0" w:space="0" w:color="auto"/>
                    <w:bottom w:val="none" w:sz="0" w:space="0" w:color="auto"/>
                    <w:right w:val="none" w:sz="0" w:space="0" w:color="auto"/>
                  </w:divBdr>
                  <w:divsChild>
                    <w:div w:id="367805237">
                      <w:marLeft w:val="0"/>
                      <w:marRight w:val="0"/>
                      <w:marTop w:val="0"/>
                      <w:marBottom w:val="0"/>
                      <w:divBdr>
                        <w:top w:val="none" w:sz="0" w:space="0" w:color="auto"/>
                        <w:left w:val="none" w:sz="0" w:space="0" w:color="auto"/>
                        <w:bottom w:val="none" w:sz="0" w:space="0" w:color="auto"/>
                        <w:right w:val="none" w:sz="0" w:space="0" w:color="auto"/>
                      </w:divBdr>
                      <w:divsChild>
                        <w:div w:id="197289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145832">
      <w:bodyDiv w:val="1"/>
      <w:marLeft w:val="0"/>
      <w:marRight w:val="0"/>
      <w:marTop w:val="0"/>
      <w:marBottom w:val="0"/>
      <w:divBdr>
        <w:top w:val="none" w:sz="0" w:space="0" w:color="auto"/>
        <w:left w:val="none" w:sz="0" w:space="0" w:color="auto"/>
        <w:bottom w:val="none" w:sz="0" w:space="0" w:color="auto"/>
        <w:right w:val="none" w:sz="0" w:space="0" w:color="auto"/>
      </w:divBdr>
      <w:divsChild>
        <w:div w:id="282663183">
          <w:marLeft w:val="0"/>
          <w:marRight w:val="0"/>
          <w:marTop w:val="0"/>
          <w:marBottom w:val="0"/>
          <w:divBdr>
            <w:top w:val="none" w:sz="0" w:space="0" w:color="auto"/>
            <w:left w:val="none" w:sz="0" w:space="0" w:color="auto"/>
            <w:bottom w:val="none" w:sz="0" w:space="0" w:color="auto"/>
            <w:right w:val="none" w:sz="0" w:space="0" w:color="auto"/>
          </w:divBdr>
        </w:div>
        <w:div w:id="385877042">
          <w:marLeft w:val="0"/>
          <w:marRight w:val="0"/>
          <w:marTop w:val="0"/>
          <w:marBottom w:val="0"/>
          <w:divBdr>
            <w:top w:val="none" w:sz="0" w:space="0" w:color="auto"/>
            <w:left w:val="none" w:sz="0" w:space="0" w:color="auto"/>
            <w:bottom w:val="none" w:sz="0" w:space="0" w:color="auto"/>
            <w:right w:val="none" w:sz="0" w:space="0" w:color="auto"/>
          </w:divBdr>
        </w:div>
        <w:div w:id="1936015862">
          <w:marLeft w:val="0"/>
          <w:marRight w:val="0"/>
          <w:marTop w:val="0"/>
          <w:marBottom w:val="0"/>
          <w:divBdr>
            <w:top w:val="none" w:sz="0" w:space="0" w:color="auto"/>
            <w:left w:val="none" w:sz="0" w:space="0" w:color="auto"/>
            <w:bottom w:val="none" w:sz="0" w:space="0" w:color="auto"/>
            <w:right w:val="none" w:sz="0" w:space="0" w:color="auto"/>
          </w:divBdr>
        </w:div>
      </w:divsChild>
    </w:div>
    <w:div w:id="2015566366">
      <w:bodyDiv w:val="1"/>
      <w:marLeft w:val="0"/>
      <w:marRight w:val="0"/>
      <w:marTop w:val="0"/>
      <w:marBottom w:val="0"/>
      <w:divBdr>
        <w:top w:val="none" w:sz="0" w:space="0" w:color="auto"/>
        <w:left w:val="none" w:sz="0" w:space="0" w:color="auto"/>
        <w:bottom w:val="none" w:sz="0" w:space="0" w:color="auto"/>
        <w:right w:val="none" w:sz="0" w:space="0" w:color="auto"/>
      </w:divBdr>
      <w:divsChild>
        <w:div w:id="85732915">
          <w:marLeft w:val="0"/>
          <w:marRight w:val="0"/>
          <w:marTop w:val="0"/>
          <w:marBottom w:val="0"/>
          <w:divBdr>
            <w:top w:val="none" w:sz="0" w:space="0" w:color="auto"/>
            <w:left w:val="none" w:sz="0" w:space="0" w:color="auto"/>
            <w:bottom w:val="none" w:sz="0" w:space="0" w:color="auto"/>
            <w:right w:val="none" w:sz="0" w:space="0" w:color="auto"/>
          </w:divBdr>
        </w:div>
        <w:div w:id="757365641">
          <w:marLeft w:val="0"/>
          <w:marRight w:val="0"/>
          <w:marTop w:val="0"/>
          <w:marBottom w:val="0"/>
          <w:divBdr>
            <w:top w:val="none" w:sz="0" w:space="0" w:color="auto"/>
            <w:left w:val="none" w:sz="0" w:space="0" w:color="auto"/>
            <w:bottom w:val="none" w:sz="0" w:space="0" w:color="auto"/>
            <w:right w:val="none" w:sz="0" w:space="0" w:color="auto"/>
          </w:divBdr>
        </w:div>
        <w:div w:id="1923029464">
          <w:marLeft w:val="0"/>
          <w:marRight w:val="0"/>
          <w:marTop w:val="0"/>
          <w:marBottom w:val="0"/>
          <w:divBdr>
            <w:top w:val="none" w:sz="0" w:space="0" w:color="auto"/>
            <w:left w:val="none" w:sz="0" w:space="0" w:color="auto"/>
            <w:bottom w:val="none" w:sz="0" w:space="0" w:color="auto"/>
            <w:right w:val="none" w:sz="0" w:space="0" w:color="auto"/>
          </w:divBdr>
        </w:div>
      </w:divsChild>
    </w:div>
    <w:div w:id="2043088650">
      <w:bodyDiv w:val="1"/>
      <w:marLeft w:val="0"/>
      <w:marRight w:val="0"/>
      <w:marTop w:val="0"/>
      <w:marBottom w:val="0"/>
      <w:divBdr>
        <w:top w:val="none" w:sz="0" w:space="0" w:color="auto"/>
        <w:left w:val="none" w:sz="0" w:space="0" w:color="auto"/>
        <w:bottom w:val="none" w:sz="0" w:space="0" w:color="auto"/>
        <w:right w:val="none" w:sz="0" w:space="0" w:color="auto"/>
      </w:divBdr>
      <w:divsChild>
        <w:div w:id="628511179">
          <w:marLeft w:val="0"/>
          <w:marRight w:val="0"/>
          <w:marTop w:val="0"/>
          <w:marBottom w:val="0"/>
          <w:divBdr>
            <w:top w:val="none" w:sz="0" w:space="0" w:color="auto"/>
            <w:left w:val="none" w:sz="0" w:space="0" w:color="auto"/>
            <w:bottom w:val="none" w:sz="0" w:space="0" w:color="auto"/>
            <w:right w:val="none" w:sz="0" w:space="0" w:color="auto"/>
          </w:divBdr>
        </w:div>
        <w:div w:id="1309289049">
          <w:marLeft w:val="0"/>
          <w:marRight w:val="0"/>
          <w:marTop w:val="0"/>
          <w:marBottom w:val="0"/>
          <w:divBdr>
            <w:top w:val="none" w:sz="0" w:space="0" w:color="auto"/>
            <w:left w:val="none" w:sz="0" w:space="0" w:color="auto"/>
            <w:bottom w:val="none" w:sz="0" w:space="0" w:color="auto"/>
            <w:right w:val="none" w:sz="0" w:space="0" w:color="auto"/>
          </w:divBdr>
        </w:div>
      </w:divsChild>
    </w:div>
    <w:div w:id="2060126665">
      <w:bodyDiv w:val="1"/>
      <w:marLeft w:val="0"/>
      <w:marRight w:val="0"/>
      <w:marTop w:val="0"/>
      <w:marBottom w:val="0"/>
      <w:divBdr>
        <w:top w:val="none" w:sz="0" w:space="0" w:color="auto"/>
        <w:left w:val="none" w:sz="0" w:space="0" w:color="auto"/>
        <w:bottom w:val="none" w:sz="0" w:space="0" w:color="auto"/>
        <w:right w:val="none" w:sz="0" w:space="0" w:color="auto"/>
      </w:divBdr>
    </w:div>
    <w:div w:id="2089110342">
      <w:bodyDiv w:val="1"/>
      <w:marLeft w:val="0"/>
      <w:marRight w:val="0"/>
      <w:marTop w:val="0"/>
      <w:marBottom w:val="0"/>
      <w:divBdr>
        <w:top w:val="none" w:sz="0" w:space="0" w:color="auto"/>
        <w:left w:val="none" w:sz="0" w:space="0" w:color="auto"/>
        <w:bottom w:val="none" w:sz="0" w:space="0" w:color="auto"/>
        <w:right w:val="none" w:sz="0" w:space="0" w:color="auto"/>
      </w:divBdr>
      <w:divsChild>
        <w:div w:id="86971221">
          <w:marLeft w:val="0"/>
          <w:marRight w:val="0"/>
          <w:marTop w:val="0"/>
          <w:marBottom w:val="0"/>
          <w:divBdr>
            <w:top w:val="none" w:sz="0" w:space="0" w:color="auto"/>
            <w:left w:val="none" w:sz="0" w:space="0" w:color="auto"/>
            <w:bottom w:val="none" w:sz="0" w:space="0" w:color="auto"/>
            <w:right w:val="none" w:sz="0" w:space="0" w:color="auto"/>
          </w:divBdr>
        </w:div>
        <w:div w:id="191037762">
          <w:marLeft w:val="0"/>
          <w:marRight w:val="0"/>
          <w:marTop w:val="0"/>
          <w:marBottom w:val="0"/>
          <w:divBdr>
            <w:top w:val="none" w:sz="0" w:space="0" w:color="auto"/>
            <w:left w:val="none" w:sz="0" w:space="0" w:color="auto"/>
            <w:bottom w:val="none" w:sz="0" w:space="0" w:color="auto"/>
            <w:right w:val="none" w:sz="0" w:space="0" w:color="auto"/>
          </w:divBdr>
        </w:div>
        <w:div w:id="213547923">
          <w:marLeft w:val="0"/>
          <w:marRight w:val="0"/>
          <w:marTop w:val="0"/>
          <w:marBottom w:val="0"/>
          <w:divBdr>
            <w:top w:val="none" w:sz="0" w:space="0" w:color="auto"/>
            <w:left w:val="none" w:sz="0" w:space="0" w:color="auto"/>
            <w:bottom w:val="none" w:sz="0" w:space="0" w:color="auto"/>
            <w:right w:val="none" w:sz="0" w:space="0" w:color="auto"/>
          </w:divBdr>
        </w:div>
        <w:div w:id="501942682">
          <w:marLeft w:val="0"/>
          <w:marRight w:val="0"/>
          <w:marTop w:val="0"/>
          <w:marBottom w:val="0"/>
          <w:divBdr>
            <w:top w:val="none" w:sz="0" w:space="0" w:color="auto"/>
            <w:left w:val="none" w:sz="0" w:space="0" w:color="auto"/>
            <w:bottom w:val="none" w:sz="0" w:space="0" w:color="auto"/>
            <w:right w:val="none" w:sz="0" w:space="0" w:color="auto"/>
          </w:divBdr>
        </w:div>
        <w:div w:id="526255341">
          <w:marLeft w:val="0"/>
          <w:marRight w:val="0"/>
          <w:marTop w:val="0"/>
          <w:marBottom w:val="0"/>
          <w:divBdr>
            <w:top w:val="none" w:sz="0" w:space="0" w:color="auto"/>
            <w:left w:val="none" w:sz="0" w:space="0" w:color="auto"/>
            <w:bottom w:val="none" w:sz="0" w:space="0" w:color="auto"/>
            <w:right w:val="none" w:sz="0" w:space="0" w:color="auto"/>
          </w:divBdr>
        </w:div>
        <w:div w:id="889849761">
          <w:marLeft w:val="0"/>
          <w:marRight w:val="0"/>
          <w:marTop w:val="0"/>
          <w:marBottom w:val="0"/>
          <w:divBdr>
            <w:top w:val="none" w:sz="0" w:space="0" w:color="auto"/>
            <w:left w:val="none" w:sz="0" w:space="0" w:color="auto"/>
            <w:bottom w:val="none" w:sz="0" w:space="0" w:color="auto"/>
            <w:right w:val="none" w:sz="0" w:space="0" w:color="auto"/>
          </w:divBdr>
        </w:div>
        <w:div w:id="1004237360">
          <w:marLeft w:val="0"/>
          <w:marRight w:val="0"/>
          <w:marTop w:val="0"/>
          <w:marBottom w:val="0"/>
          <w:divBdr>
            <w:top w:val="none" w:sz="0" w:space="0" w:color="auto"/>
            <w:left w:val="none" w:sz="0" w:space="0" w:color="auto"/>
            <w:bottom w:val="none" w:sz="0" w:space="0" w:color="auto"/>
            <w:right w:val="none" w:sz="0" w:space="0" w:color="auto"/>
          </w:divBdr>
        </w:div>
        <w:div w:id="1101757986">
          <w:marLeft w:val="0"/>
          <w:marRight w:val="0"/>
          <w:marTop w:val="0"/>
          <w:marBottom w:val="0"/>
          <w:divBdr>
            <w:top w:val="none" w:sz="0" w:space="0" w:color="auto"/>
            <w:left w:val="none" w:sz="0" w:space="0" w:color="auto"/>
            <w:bottom w:val="none" w:sz="0" w:space="0" w:color="auto"/>
            <w:right w:val="none" w:sz="0" w:space="0" w:color="auto"/>
          </w:divBdr>
        </w:div>
        <w:div w:id="1125077156">
          <w:marLeft w:val="0"/>
          <w:marRight w:val="0"/>
          <w:marTop w:val="0"/>
          <w:marBottom w:val="0"/>
          <w:divBdr>
            <w:top w:val="none" w:sz="0" w:space="0" w:color="auto"/>
            <w:left w:val="none" w:sz="0" w:space="0" w:color="auto"/>
            <w:bottom w:val="none" w:sz="0" w:space="0" w:color="auto"/>
            <w:right w:val="none" w:sz="0" w:space="0" w:color="auto"/>
          </w:divBdr>
        </w:div>
        <w:div w:id="1171069976">
          <w:marLeft w:val="0"/>
          <w:marRight w:val="0"/>
          <w:marTop w:val="0"/>
          <w:marBottom w:val="0"/>
          <w:divBdr>
            <w:top w:val="none" w:sz="0" w:space="0" w:color="auto"/>
            <w:left w:val="none" w:sz="0" w:space="0" w:color="auto"/>
            <w:bottom w:val="none" w:sz="0" w:space="0" w:color="auto"/>
            <w:right w:val="none" w:sz="0" w:space="0" w:color="auto"/>
          </w:divBdr>
        </w:div>
        <w:div w:id="1222255919">
          <w:marLeft w:val="0"/>
          <w:marRight w:val="0"/>
          <w:marTop w:val="0"/>
          <w:marBottom w:val="0"/>
          <w:divBdr>
            <w:top w:val="none" w:sz="0" w:space="0" w:color="auto"/>
            <w:left w:val="none" w:sz="0" w:space="0" w:color="auto"/>
            <w:bottom w:val="none" w:sz="0" w:space="0" w:color="auto"/>
            <w:right w:val="none" w:sz="0" w:space="0" w:color="auto"/>
          </w:divBdr>
        </w:div>
        <w:div w:id="1238982142">
          <w:marLeft w:val="0"/>
          <w:marRight w:val="0"/>
          <w:marTop w:val="0"/>
          <w:marBottom w:val="0"/>
          <w:divBdr>
            <w:top w:val="none" w:sz="0" w:space="0" w:color="auto"/>
            <w:left w:val="none" w:sz="0" w:space="0" w:color="auto"/>
            <w:bottom w:val="none" w:sz="0" w:space="0" w:color="auto"/>
            <w:right w:val="none" w:sz="0" w:space="0" w:color="auto"/>
          </w:divBdr>
        </w:div>
        <w:div w:id="1319841330">
          <w:marLeft w:val="0"/>
          <w:marRight w:val="0"/>
          <w:marTop w:val="0"/>
          <w:marBottom w:val="0"/>
          <w:divBdr>
            <w:top w:val="none" w:sz="0" w:space="0" w:color="auto"/>
            <w:left w:val="none" w:sz="0" w:space="0" w:color="auto"/>
            <w:bottom w:val="none" w:sz="0" w:space="0" w:color="auto"/>
            <w:right w:val="none" w:sz="0" w:space="0" w:color="auto"/>
          </w:divBdr>
        </w:div>
        <w:div w:id="1735930333">
          <w:marLeft w:val="0"/>
          <w:marRight w:val="0"/>
          <w:marTop w:val="0"/>
          <w:marBottom w:val="0"/>
          <w:divBdr>
            <w:top w:val="none" w:sz="0" w:space="0" w:color="auto"/>
            <w:left w:val="none" w:sz="0" w:space="0" w:color="auto"/>
            <w:bottom w:val="none" w:sz="0" w:space="0" w:color="auto"/>
            <w:right w:val="none" w:sz="0" w:space="0" w:color="auto"/>
          </w:divBdr>
        </w:div>
        <w:div w:id="1804039288">
          <w:marLeft w:val="0"/>
          <w:marRight w:val="0"/>
          <w:marTop w:val="0"/>
          <w:marBottom w:val="0"/>
          <w:divBdr>
            <w:top w:val="none" w:sz="0" w:space="0" w:color="auto"/>
            <w:left w:val="none" w:sz="0" w:space="0" w:color="auto"/>
            <w:bottom w:val="none" w:sz="0" w:space="0" w:color="auto"/>
            <w:right w:val="none" w:sz="0" w:space="0" w:color="auto"/>
          </w:divBdr>
        </w:div>
        <w:div w:id="1870069897">
          <w:marLeft w:val="0"/>
          <w:marRight w:val="0"/>
          <w:marTop w:val="0"/>
          <w:marBottom w:val="0"/>
          <w:divBdr>
            <w:top w:val="none" w:sz="0" w:space="0" w:color="auto"/>
            <w:left w:val="none" w:sz="0" w:space="0" w:color="auto"/>
            <w:bottom w:val="none" w:sz="0" w:space="0" w:color="auto"/>
            <w:right w:val="none" w:sz="0" w:space="0" w:color="auto"/>
          </w:divBdr>
        </w:div>
        <w:div w:id="1915358195">
          <w:marLeft w:val="0"/>
          <w:marRight w:val="0"/>
          <w:marTop w:val="0"/>
          <w:marBottom w:val="0"/>
          <w:divBdr>
            <w:top w:val="none" w:sz="0" w:space="0" w:color="auto"/>
            <w:left w:val="none" w:sz="0" w:space="0" w:color="auto"/>
            <w:bottom w:val="none" w:sz="0" w:space="0" w:color="auto"/>
            <w:right w:val="none" w:sz="0" w:space="0" w:color="auto"/>
          </w:divBdr>
        </w:div>
      </w:divsChild>
    </w:div>
    <w:div w:id="2100633833">
      <w:bodyDiv w:val="1"/>
      <w:marLeft w:val="0"/>
      <w:marRight w:val="0"/>
      <w:marTop w:val="0"/>
      <w:marBottom w:val="0"/>
      <w:divBdr>
        <w:top w:val="none" w:sz="0" w:space="0" w:color="auto"/>
        <w:left w:val="none" w:sz="0" w:space="0" w:color="auto"/>
        <w:bottom w:val="none" w:sz="0" w:space="0" w:color="auto"/>
        <w:right w:val="none" w:sz="0" w:space="0" w:color="auto"/>
      </w:divBdr>
    </w:div>
    <w:div w:id="2124886132">
      <w:bodyDiv w:val="1"/>
      <w:marLeft w:val="0"/>
      <w:marRight w:val="0"/>
      <w:marTop w:val="0"/>
      <w:marBottom w:val="0"/>
      <w:divBdr>
        <w:top w:val="none" w:sz="0" w:space="0" w:color="auto"/>
        <w:left w:val="none" w:sz="0" w:space="0" w:color="auto"/>
        <w:bottom w:val="none" w:sz="0" w:space="0" w:color="auto"/>
        <w:right w:val="none" w:sz="0" w:space="0" w:color="auto"/>
      </w:divBdr>
      <w:divsChild>
        <w:div w:id="222252670">
          <w:marLeft w:val="0"/>
          <w:marRight w:val="0"/>
          <w:marTop w:val="0"/>
          <w:marBottom w:val="0"/>
          <w:divBdr>
            <w:top w:val="none" w:sz="0" w:space="0" w:color="auto"/>
            <w:left w:val="none" w:sz="0" w:space="0" w:color="auto"/>
            <w:bottom w:val="none" w:sz="0" w:space="0" w:color="auto"/>
            <w:right w:val="none" w:sz="0" w:space="0" w:color="auto"/>
          </w:divBdr>
        </w:div>
        <w:div w:id="1640840399">
          <w:marLeft w:val="0"/>
          <w:marRight w:val="0"/>
          <w:marTop w:val="0"/>
          <w:marBottom w:val="0"/>
          <w:divBdr>
            <w:top w:val="none" w:sz="0" w:space="0" w:color="auto"/>
            <w:left w:val="none" w:sz="0" w:space="0" w:color="auto"/>
            <w:bottom w:val="none" w:sz="0" w:space="0" w:color="auto"/>
            <w:right w:val="none" w:sz="0" w:space="0" w:color="auto"/>
          </w:divBdr>
        </w:div>
        <w:div w:id="16741408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image" Target="media/image29.wmf"/><Relationship Id="rId84" Type="http://schemas.openxmlformats.org/officeDocument/2006/relationships/oleObject" Target="embeddings/oleObject38.bin"/><Relationship Id="rId138" Type="http://schemas.openxmlformats.org/officeDocument/2006/relationships/oleObject" Target="embeddings/oleObject65.bin"/><Relationship Id="rId159" Type="http://schemas.openxmlformats.org/officeDocument/2006/relationships/image" Target="media/image77.wmf"/><Relationship Id="rId170" Type="http://schemas.openxmlformats.org/officeDocument/2006/relationships/oleObject" Target="embeddings/oleObject81.bin"/><Relationship Id="rId191" Type="http://schemas.openxmlformats.org/officeDocument/2006/relationships/image" Target="media/image93.wmf"/><Relationship Id="rId205" Type="http://schemas.openxmlformats.org/officeDocument/2006/relationships/image" Target="media/image100.wmf"/><Relationship Id="rId226" Type="http://schemas.openxmlformats.org/officeDocument/2006/relationships/oleObject" Target="embeddings/oleObject109.bin"/><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image" Target="media/image24.wmf"/><Relationship Id="rId74" Type="http://schemas.openxmlformats.org/officeDocument/2006/relationships/oleObject" Target="embeddings/oleObject33.bin"/><Relationship Id="rId128" Type="http://schemas.openxmlformats.org/officeDocument/2006/relationships/oleObject" Target="embeddings/oleObject60.bin"/><Relationship Id="rId149" Type="http://schemas.openxmlformats.org/officeDocument/2006/relationships/image" Target="media/image72.wmf"/><Relationship Id="rId5" Type="http://schemas.openxmlformats.org/officeDocument/2006/relationships/webSettings" Target="webSettings.xml"/><Relationship Id="rId95" Type="http://schemas.openxmlformats.org/officeDocument/2006/relationships/image" Target="media/image45.wmf"/><Relationship Id="rId160" Type="http://schemas.openxmlformats.org/officeDocument/2006/relationships/oleObject" Target="embeddings/oleObject76.bin"/><Relationship Id="rId181" Type="http://schemas.openxmlformats.org/officeDocument/2006/relationships/image" Target="media/image88.wmf"/><Relationship Id="rId216" Type="http://schemas.openxmlformats.org/officeDocument/2006/relationships/oleObject" Target="embeddings/oleObject104.bin"/><Relationship Id="rId22" Type="http://schemas.openxmlformats.org/officeDocument/2006/relationships/oleObject" Target="embeddings/oleObject7.bin"/><Relationship Id="rId43" Type="http://schemas.openxmlformats.org/officeDocument/2006/relationships/image" Target="media/image19.wmf"/><Relationship Id="rId64" Type="http://schemas.openxmlformats.org/officeDocument/2006/relationships/oleObject" Target="embeddings/oleObject28.bin"/><Relationship Id="rId118" Type="http://schemas.openxmlformats.org/officeDocument/2006/relationships/oleObject" Target="embeddings/oleObject55.bin"/><Relationship Id="rId139" Type="http://schemas.openxmlformats.org/officeDocument/2006/relationships/image" Target="media/image67.wmf"/><Relationship Id="rId85" Type="http://schemas.openxmlformats.org/officeDocument/2006/relationships/image" Target="media/image40.wmf"/><Relationship Id="rId150" Type="http://schemas.openxmlformats.org/officeDocument/2006/relationships/oleObject" Target="embeddings/oleObject71.bin"/><Relationship Id="rId171" Type="http://schemas.openxmlformats.org/officeDocument/2006/relationships/image" Target="media/image83.wmf"/><Relationship Id="rId192" Type="http://schemas.openxmlformats.org/officeDocument/2006/relationships/oleObject" Target="embeddings/oleObject92.bin"/><Relationship Id="rId206" Type="http://schemas.openxmlformats.org/officeDocument/2006/relationships/oleObject" Target="embeddings/oleObject99.bin"/><Relationship Id="rId227" Type="http://schemas.openxmlformats.org/officeDocument/2006/relationships/image" Target="media/image111.emf"/><Relationship Id="rId12" Type="http://schemas.openxmlformats.org/officeDocument/2006/relationships/oleObject" Target="embeddings/oleObject2.bin"/><Relationship Id="rId33" Type="http://schemas.openxmlformats.org/officeDocument/2006/relationships/image" Target="media/image14.wmf"/><Relationship Id="rId108" Type="http://schemas.openxmlformats.org/officeDocument/2006/relationships/oleObject" Target="embeddings/oleObject50.bin"/><Relationship Id="rId129" Type="http://schemas.openxmlformats.org/officeDocument/2006/relationships/image" Target="media/image62.wmf"/><Relationship Id="rId54" Type="http://schemas.openxmlformats.org/officeDocument/2006/relationships/oleObject" Target="embeddings/oleObject23.bin"/><Relationship Id="rId75" Type="http://schemas.openxmlformats.org/officeDocument/2006/relationships/image" Target="media/image35.wmf"/><Relationship Id="rId96" Type="http://schemas.openxmlformats.org/officeDocument/2006/relationships/oleObject" Target="embeddings/oleObject44.bin"/><Relationship Id="rId140" Type="http://schemas.openxmlformats.org/officeDocument/2006/relationships/oleObject" Target="embeddings/oleObject66.bin"/><Relationship Id="rId161" Type="http://schemas.openxmlformats.org/officeDocument/2006/relationships/image" Target="media/image78.wmf"/><Relationship Id="rId182" Type="http://schemas.openxmlformats.org/officeDocument/2006/relationships/oleObject" Target="embeddings/oleObject87.bin"/><Relationship Id="rId217" Type="http://schemas.openxmlformats.org/officeDocument/2006/relationships/image" Target="media/image106.wmf"/><Relationship Id="rId6" Type="http://schemas.openxmlformats.org/officeDocument/2006/relationships/footnotes" Target="footnotes.xml"/><Relationship Id="rId23" Type="http://schemas.openxmlformats.org/officeDocument/2006/relationships/image" Target="media/image9.wmf"/><Relationship Id="rId119" Type="http://schemas.openxmlformats.org/officeDocument/2006/relationships/image" Target="media/image57.wmf"/><Relationship Id="rId44" Type="http://schemas.openxmlformats.org/officeDocument/2006/relationships/oleObject" Target="embeddings/oleObject18.bin"/><Relationship Id="rId65" Type="http://schemas.openxmlformats.org/officeDocument/2006/relationships/image" Target="media/image30.wmf"/><Relationship Id="rId86" Type="http://schemas.openxmlformats.org/officeDocument/2006/relationships/oleObject" Target="embeddings/oleObject39.bin"/><Relationship Id="rId130" Type="http://schemas.openxmlformats.org/officeDocument/2006/relationships/oleObject" Target="embeddings/oleObject61.bin"/><Relationship Id="rId151" Type="http://schemas.openxmlformats.org/officeDocument/2006/relationships/image" Target="media/image73.wmf"/><Relationship Id="rId172" Type="http://schemas.openxmlformats.org/officeDocument/2006/relationships/oleObject" Target="embeddings/oleObject82.bin"/><Relationship Id="rId193" Type="http://schemas.openxmlformats.org/officeDocument/2006/relationships/image" Target="media/image94.wmf"/><Relationship Id="rId207" Type="http://schemas.openxmlformats.org/officeDocument/2006/relationships/image" Target="media/image101.wmf"/><Relationship Id="rId228" Type="http://schemas.openxmlformats.org/officeDocument/2006/relationships/image" Target="media/image112.emf"/><Relationship Id="rId13" Type="http://schemas.openxmlformats.org/officeDocument/2006/relationships/image" Target="media/image4.wmf"/><Relationship Id="rId109" Type="http://schemas.openxmlformats.org/officeDocument/2006/relationships/image" Target="media/image52.wmf"/><Relationship Id="rId34" Type="http://schemas.openxmlformats.org/officeDocument/2006/relationships/oleObject" Target="embeddings/oleObject13.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6.wmf"/><Relationship Id="rId120" Type="http://schemas.openxmlformats.org/officeDocument/2006/relationships/oleObject" Target="embeddings/oleObject56.bin"/><Relationship Id="rId141" Type="http://schemas.openxmlformats.org/officeDocument/2006/relationships/image" Target="media/image68.wmf"/><Relationship Id="rId7" Type="http://schemas.openxmlformats.org/officeDocument/2006/relationships/endnotes" Target="endnotes.xml"/><Relationship Id="rId162" Type="http://schemas.openxmlformats.org/officeDocument/2006/relationships/oleObject" Target="embeddings/oleObject77.bin"/><Relationship Id="rId183" Type="http://schemas.openxmlformats.org/officeDocument/2006/relationships/image" Target="media/image89.wmf"/><Relationship Id="rId218" Type="http://schemas.openxmlformats.org/officeDocument/2006/relationships/oleObject" Target="embeddings/oleObject105.bin"/><Relationship Id="rId24" Type="http://schemas.openxmlformats.org/officeDocument/2006/relationships/oleObject" Target="embeddings/oleObject8.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oleObject" Target="embeddings/oleObject51.bin"/><Relationship Id="rId131" Type="http://schemas.openxmlformats.org/officeDocument/2006/relationships/image" Target="media/image63.wmf"/><Relationship Id="rId152" Type="http://schemas.openxmlformats.org/officeDocument/2006/relationships/oleObject" Target="embeddings/oleObject72.bin"/><Relationship Id="rId173" Type="http://schemas.openxmlformats.org/officeDocument/2006/relationships/image" Target="media/image84.wmf"/><Relationship Id="rId194" Type="http://schemas.openxmlformats.org/officeDocument/2006/relationships/oleObject" Target="embeddings/oleObject93.bin"/><Relationship Id="rId208" Type="http://schemas.openxmlformats.org/officeDocument/2006/relationships/oleObject" Target="embeddings/oleObject100.bin"/><Relationship Id="rId229" Type="http://schemas.openxmlformats.org/officeDocument/2006/relationships/image" Target="media/image113.emf"/><Relationship Id="rId14" Type="http://schemas.openxmlformats.org/officeDocument/2006/relationships/oleObject" Target="embeddings/oleObject3.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oleObject" Target="embeddings/oleObject46.bin"/><Relationship Id="rId8" Type="http://schemas.openxmlformats.org/officeDocument/2006/relationships/image" Target="media/image1.png"/><Relationship Id="rId98" Type="http://schemas.openxmlformats.org/officeDocument/2006/relationships/oleObject" Target="embeddings/oleObject45.bin"/><Relationship Id="rId121" Type="http://schemas.openxmlformats.org/officeDocument/2006/relationships/image" Target="media/image58.wmf"/><Relationship Id="rId142" Type="http://schemas.openxmlformats.org/officeDocument/2006/relationships/oleObject" Target="embeddings/oleObject67.bin"/><Relationship Id="rId163" Type="http://schemas.openxmlformats.org/officeDocument/2006/relationships/image" Target="media/image79.wmf"/><Relationship Id="rId184" Type="http://schemas.openxmlformats.org/officeDocument/2006/relationships/oleObject" Target="embeddings/oleObject88.bin"/><Relationship Id="rId219" Type="http://schemas.openxmlformats.org/officeDocument/2006/relationships/image" Target="media/image107.wmf"/><Relationship Id="rId230" Type="http://schemas.openxmlformats.org/officeDocument/2006/relationships/image" Target="media/image114.emf"/><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31.wmf"/><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image" Target="media/image39.wmf"/><Relationship Id="rId88" Type="http://schemas.openxmlformats.org/officeDocument/2006/relationships/oleObject" Target="embeddings/oleObject40.bin"/><Relationship Id="rId111" Type="http://schemas.openxmlformats.org/officeDocument/2006/relationships/image" Target="media/image53.wmf"/><Relationship Id="rId132" Type="http://schemas.openxmlformats.org/officeDocument/2006/relationships/oleObject" Target="embeddings/oleObject62.bin"/><Relationship Id="rId153" Type="http://schemas.openxmlformats.org/officeDocument/2006/relationships/image" Target="media/image74.wmf"/><Relationship Id="rId174" Type="http://schemas.openxmlformats.org/officeDocument/2006/relationships/oleObject" Target="embeddings/oleObject83.bin"/><Relationship Id="rId179" Type="http://schemas.openxmlformats.org/officeDocument/2006/relationships/image" Target="media/image87.wmf"/><Relationship Id="rId195" Type="http://schemas.openxmlformats.org/officeDocument/2006/relationships/image" Target="media/image95.wmf"/><Relationship Id="rId209" Type="http://schemas.openxmlformats.org/officeDocument/2006/relationships/image" Target="media/image102.wmf"/><Relationship Id="rId190" Type="http://schemas.openxmlformats.org/officeDocument/2006/relationships/oleObject" Target="embeddings/oleObject91.bin"/><Relationship Id="rId204" Type="http://schemas.openxmlformats.org/officeDocument/2006/relationships/oleObject" Target="embeddings/oleObject98.bin"/><Relationship Id="rId220" Type="http://schemas.openxmlformats.org/officeDocument/2006/relationships/oleObject" Target="embeddings/oleObject106.bin"/><Relationship Id="rId225" Type="http://schemas.openxmlformats.org/officeDocument/2006/relationships/image" Target="media/image110.wmf"/><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oleObject" Target="embeddings/oleObject49.bin"/><Relationship Id="rId127" Type="http://schemas.openxmlformats.org/officeDocument/2006/relationships/image" Target="media/image61.wmf"/><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4.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7.bin"/><Relationship Id="rId143" Type="http://schemas.openxmlformats.org/officeDocument/2006/relationships/image" Target="media/image69.wmf"/><Relationship Id="rId148" Type="http://schemas.openxmlformats.org/officeDocument/2006/relationships/oleObject" Target="embeddings/oleObject70.bin"/><Relationship Id="rId164" Type="http://schemas.openxmlformats.org/officeDocument/2006/relationships/oleObject" Target="embeddings/oleObject78.bin"/><Relationship Id="rId169" Type="http://schemas.openxmlformats.org/officeDocument/2006/relationships/image" Target="media/image82.wmf"/><Relationship Id="rId185" Type="http://schemas.openxmlformats.org/officeDocument/2006/relationships/image" Target="media/image90.wmf"/><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oleObject" Target="embeddings/oleObject86.bin"/><Relationship Id="rId210" Type="http://schemas.openxmlformats.org/officeDocument/2006/relationships/oleObject" Target="embeddings/oleObject101.bin"/><Relationship Id="rId215" Type="http://schemas.openxmlformats.org/officeDocument/2006/relationships/image" Target="media/image105.wmf"/><Relationship Id="rId236" Type="http://schemas.openxmlformats.org/officeDocument/2006/relationships/theme" Target="theme/theme1.xml"/><Relationship Id="rId26" Type="http://schemas.openxmlformats.org/officeDocument/2006/relationships/oleObject" Target="embeddings/oleObject9.bin"/><Relationship Id="rId231" Type="http://schemas.openxmlformats.org/officeDocument/2006/relationships/image" Target="media/image115.emf"/><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image" Target="media/image42.wmf"/><Relationship Id="rId112" Type="http://schemas.openxmlformats.org/officeDocument/2006/relationships/oleObject" Target="embeddings/oleObject52.bin"/><Relationship Id="rId133" Type="http://schemas.openxmlformats.org/officeDocument/2006/relationships/image" Target="media/image64.wmf"/><Relationship Id="rId154" Type="http://schemas.openxmlformats.org/officeDocument/2006/relationships/oleObject" Target="embeddings/oleObject73.bin"/><Relationship Id="rId175" Type="http://schemas.openxmlformats.org/officeDocument/2006/relationships/image" Target="media/image85.wmf"/><Relationship Id="rId196" Type="http://schemas.openxmlformats.org/officeDocument/2006/relationships/oleObject" Target="embeddings/oleObject94.bin"/><Relationship Id="rId200" Type="http://schemas.openxmlformats.org/officeDocument/2006/relationships/oleObject" Target="embeddings/oleObject96.bin"/><Relationship Id="rId16" Type="http://schemas.openxmlformats.org/officeDocument/2006/relationships/oleObject" Target="embeddings/oleObject4.bin"/><Relationship Id="rId221" Type="http://schemas.openxmlformats.org/officeDocument/2006/relationships/image" Target="media/image108.wmf"/><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image" Target="media/image59.wmf"/><Relationship Id="rId144" Type="http://schemas.openxmlformats.org/officeDocument/2006/relationships/oleObject" Target="embeddings/oleObject68.bin"/><Relationship Id="rId90" Type="http://schemas.openxmlformats.org/officeDocument/2006/relationships/oleObject" Target="embeddings/oleObject41.bin"/><Relationship Id="rId165" Type="http://schemas.openxmlformats.org/officeDocument/2006/relationships/image" Target="media/image80.wmf"/><Relationship Id="rId186" Type="http://schemas.openxmlformats.org/officeDocument/2006/relationships/oleObject" Target="embeddings/oleObject89.bin"/><Relationship Id="rId211" Type="http://schemas.openxmlformats.org/officeDocument/2006/relationships/image" Target="media/image103.wmf"/><Relationship Id="rId232" Type="http://schemas.openxmlformats.org/officeDocument/2006/relationships/footer" Target="footer1.xml"/><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63.bin"/><Relationship Id="rId80" Type="http://schemas.openxmlformats.org/officeDocument/2006/relationships/oleObject" Target="embeddings/oleObject36.bin"/><Relationship Id="rId155" Type="http://schemas.openxmlformats.org/officeDocument/2006/relationships/image" Target="media/image75.wmf"/><Relationship Id="rId176" Type="http://schemas.openxmlformats.org/officeDocument/2006/relationships/oleObject" Target="embeddings/oleObject84.bin"/><Relationship Id="rId197" Type="http://schemas.openxmlformats.org/officeDocument/2006/relationships/image" Target="media/image96.wmf"/><Relationship Id="rId201" Type="http://schemas.openxmlformats.org/officeDocument/2006/relationships/image" Target="media/image98.wmf"/><Relationship Id="rId222" Type="http://schemas.openxmlformats.org/officeDocument/2006/relationships/oleObject" Target="embeddings/oleObject107.bin"/><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58.bin"/><Relationship Id="rId70" Type="http://schemas.openxmlformats.org/officeDocument/2006/relationships/oleObject" Target="embeddings/oleObject31.bin"/><Relationship Id="rId91" Type="http://schemas.openxmlformats.org/officeDocument/2006/relationships/image" Target="media/image43.wmf"/><Relationship Id="rId145" Type="http://schemas.openxmlformats.org/officeDocument/2006/relationships/image" Target="media/image70.wmf"/><Relationship Id="rId166" Type="http://schemas.openxmlformats.org/officeDocument/2006/relationships/oleObject" Target="embeddings/oleObject79.bin"/><Relationship Id="rId187" Type="http://schemas.openxmlformats.org/officeDocument/2006/relationships/image" Target="media/image91.wmf"/><Relationship Id="rId1" Type="http://schemas.openxmlformats.org/officeDocument/2006/relationships/customXml" Target="../customXml/item1.xml"/><Relationship Id="rId212" Type="http://schemas.openxmlformats.org/officeDocument/2006/relationships/oleObject" Target="embeddings/oleObject102.bin"/><Relationship Id="rId233" Type="http://schemas.openxmlformats.org/officeDocument/2006/relationships/footer" Target="footer2.xml"/><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3.bin"/><Relationship Id="rId60" Type="http://schemas.openxmlformats.org/officeDocument/2006/relationships/oleObject" Target="embeddings/oleObject26.bin"/><Relationship Id="rId81" Type="http://schemas.openxmlformats.org/officeDocument/2006/relationships/image" Target="media/image38.wmf"/><Relationship Id="rId135" Type="http://schemas.openxmlformats.org/officeDocument/2006/relationships/image" Target="media/image65.wmf"/><Relationship Id="rId156" Type="http://schemas.openxmlformats.org/officeDocument/2006/relationships/oleObject" Target="embeddings/oleObject74.bin"/><Relationship Id="rId177" Type="http://schemas.openxmlformats.org/officeDocument/2006/relationships/image" Target="media/image86.wmf"/><Relationship Id="rId198" Type="http://schemas.openxmlformats.org/officeDocument/2006/relationships/oleObject" Target="embeddings/oleObject95.bin"/><Relationship Id="rId202" Type="http://schemas.openxmlformats.org/officeDocument/2006/relationships/oleObject" Target="embeddings/oleObject97.bin"/><Relationship Id="rId223" Type="http://schemas.openxmlformats.org/officeDocument/2006/relationships/image" Target="media/image109.wmf"/><Relationship Id="rId18" Type="http://schemas.openxmlformats.org/officeDocument/2006/relationships/oleObject" Target="embeddings/oleObject5.bin"/><Relationship Id="rId39" Type="http://schemas.openxmlformats.org/officeDocument/2006/relationships/image" Target="media/image17.wmf"/><Relationship Id="rId50" Type="http://schemas.openxmlformats.org/officeDocument/2006/relationships/oleObject" Target="embeddings/oleObject21.bin"/><Relationship Id="rId104" Type="http://schemas.openxmlformats.org/officeDocument/2006/relationships/oleObject" Target="embeddings/oleObject48.bin"/><Relationship Id="rId125" Type="http://schemas.openxmlformats.org/officeDocument/2006/relationships/image" Target="media/image60.wmf"/><Relationship Id="rId146" Type="http://schemas.openxmlformats.org/officeDocument/2006/relationships/oleObject" Target="embeddings/oleObject69.bin"/><Relationship Id="rId167" Type="http://schemas.openxmlformats.org/officeDocument/2006/relationships/image" Target="media/image81.wmf"/><Relationship Id="rId188" Type="http://schemas.openxmlformats.org/officeDocument/2006/relationships/oleObject" Target="embeddings/oleObject90.bin"/><Relationship Id="rId71" Type="http://schemas.openxmlformats.org/officeDocument/2006/relationships/image" Target="media/image33.wmf"/><Relationship Id="rId92" Type="http://schemas.openxmlformats.org/officeDocument/2006/relationships/oleObject" Target="embeddings/oleObject42.bin"/><Relationship Id="rId213" Type="http://schemas.openxmlformats.org/officeDocument/2006/relationships/image" Target="media/image104.wmf"/><Relationship Id="rId234" Type="http://schemas.openxmlformats.org/officeDocument/2006/relationships/header" Target="header1.xml"/><Relationship Id="rId2" Type="http://schemas.openxmlformats.org/officeDocument/2006/relationships/numbering" Target="numbering.xml"/><Relationship Id="rId29" Type="http://schemas.openxmlformats.org/officeDocument/2006/relationships/image" Target="media/image12.wmf"/><Relationship Id="rId40" Type="http://schemas.openxmlformats.org/officeDocument/2006/relationships/oleObject" Target="embeddings/oleObject16.bin"/><Relationship Id="rId115" Type="http://schemas.openxmlformats.org/officeDocument/2006/relationships/image" Target="media/image55.wmf"/><Relationship Id="rId136" Type="http://schemas.openxmlformats.org/officeDocument/2006/relationships/oleObject" Target="embeddings/oleObject64.bin"/><Relationship Id="rId157" Type="http://schemas.openxmlformats.org/officeDocument/2006/relationships/image" Target="media/image76.wmf"/><Relationship Id="rId178" Type="http://schemas.openxmlformats.org/officeDocument/2006/relationships/oleObject" Target="embeddings/oleObject85.bin"/><Relationship Id="rId61" Type="http://schemas.openxmlformats.org/officeDocument/2006/relationships/image" Target="media/image28.wmf"/><Relationship Id="rId82" Type="http://schemas.openxmlformats.org/officeDocument/2006/relationships/oleObject" Target="embeddings/oleObject37.bin"/><Relationship Id="rId199" Type="http://schemas.openxmlformats.org/officeDocument/2006/relationships/image" Target="media/image97.wmf"/><Relationship Id="rId203" Type="http://schemas.openxmlformats.org/officeDocument/2006/relationships/image" Target="media/image99.wmf"/><Relationship Id="rId19" Type="http://schemas.openxmlformats.org/officeDocument/2006/relationships/image" Target="media/image7.wmf"/><Relationship Id="rId224" Type="http://schemas.openxmlformats.org/officeDocument/2006/relationships/oleObject" Target="embeddings/oleObject108.bin"/><Relationship Id="rId30" Type="http://schemas.openxmlformats.org/officeDocument/2006/relationships/oleObject" Target="embeddings/oleObject11.bin"/><Relationship Id="rId105" Type="http://schemas.openxmlformats.org/officeDocument/2006/relationships/image" Target="media/image50.wmf"/><Relationship Id="rId126" Type="http://schemas.openxmlformats.org/officeDocument/2006/relationships/oleObject" Target="embeddings/oleObject59.bin"/><Relationship Id="rId147" Type="http://schemas.openxmlformats.org/officeDocument/2006/relationships/image" Target="media/image71.wmf"/><Relationship Id="rId168" Type="http://schemas.openxmlformats.org/officeDocument/2006/relationships/oleObject" Target="embeddings/oleObject80.bin"/><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189" Type="http://schemas.openxmlformats.org/officeDocument/2006/relationships/image" Target="media/image92.wmf"/><Relationship Id="rId3" Type="http://schemas.openxmlformats.org/officeDocument/2006/relationships/styles" Target="styles.xml"/><Relationship Id="rId214" Type="http://schemas.openxmlformats.org/officeDocument/2006/relationships/oleObject" Target="embeddings/oleObject103.bin"/><Relationship Id="rId235" Type="http://schemas.openxmlformats.org/officeDocument/2006/relationships/fontTable" Target="fontTable.xml"/><Relationship Id="rId116" Type="http://schemas.openxmlformats.org/officeDocument/2006/relationships/oleObject" Target="embeddings/oleObject54.bin"/><Relationship Id="rId137" Type="http://schemas.openxmlformats.org/officeDocument/2006/relationships/image" Target="media/image66.wmf"/><Relationship Id="rId158" Type="http://schemas.openxmlformats.org/officeDocument/2006/relationships/oleObject" Target="embeddings/oleObject75.bin"/></Relationships>
</file>

<file path=word/_rels/settings.xml.rels><?xml version="1.0" encoding="UTF-8" standalone="yes"?>
<Relationships xmlns="http://schemas.openxmlformats.org/package/2006/relationships"><Relationship Id="rId1" Type="http://schemas.openxmlformats.org/officeDocument/2006/relationships/attachedTemplate" Target="file:///D:\My\Papers\1%20Under%20development\CACF\D32%20No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D30C78B-81A8-5E4C-B0D3-ADEB46698B2C}">
  <we:reference id="wa104381909" version="3.1.0.0" store="en-US" storeType="OMEX"/>
  <we:alternateReferences>
    <we:reference id="wa104381909" version="3.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586985-9C46-461D-9467-BEF8F45C1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D32 Nob</Template>
  <TotalTime>147</TotalTime>
  <Pages>19</Pages>
  <Words>3202</Words>
  <Characters>18258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Office07</Company>
  <LinksUpToDate>false</LinksUpToDate>
  <CharactersWithSpaces>21418</CharactersWithSpaces>
  <SharedDoc>false</SharedDoc>
  <HLinks>
    <vt:vector size="96" baseType="variant">
      <vt:variant>
        <vt:i4>1769528</vt:i4>
      </vt:variant>
      <vt:variant>
        <vt:i4>92</vt:i4>
      </vt:variant>
      <vt:variant>
        <vt:i4>0</vt:i4>
      </vt:variant>
      <vt:variant>
        <vt:i4>5</vt:i4>
      </vt:variant>
      <vt:variant>
        <vt:lpwstr/>
      </vt:variant>
      <vt:variant>
        <vt:lpwstr>_Toc480191542</vt:lpwstr>
      </vt:variant>
      <vt:variant>
        <vt:i4>1769528</vt:i4>
      </vt:variant>
      <vt:variant>
        <vt:i4>86</vt:i4>
      </vt:variant>
      <vt:variant>
        <vt:i4>0</vt:i4>
      </vt:variant>
      <vt:variant>
        <vt:i4>5</vt:i4>
      </vt:variant>
      <vt:variant>
        <vt:lpwstr/>
      </vt:variant>
      <vt:variant>
        <vt:lpwstr>_Toc480191541</vt:lpwstr>
      </vt:variant>
      <vt:variant>
        <vt:i4>1769528</vt:i4>
      </vt:variant>
      <vt:variant>
        <vt:i4>80</vt:i4>
      </vt:variant>
      <vt:variant>
        <vt:i4>0</vt:i4>
      </vt:variant>
      <vt:variant>
        <vt:i4>5</vt:i4>
      </vt:variant>
      <vt:variant>
        <vt:lpwstr/>
      </vt:variant>
      <vt:variant>
        <vt:lpwstr>_Toc480191540</vt:lpwstr>
      </vt:variant>
      <vt:variant>
        <vt:i4>1835064</vt:i4>
      </vt:variant>
      <vt:variant>
        <vt:i4>74</vt:i4>
      </vt:variant>
      <vt:variant>
        <vt:i4>0</vt:i4>
      </vt:variant>
      <vt:variant>
        <vt:i4>5</vt:i4>
      </vt:variant>
      <vt:variant>
        <vt:lpwstr/>
      </vt:variant>
      <vt:variant>
        <vt:lpwstr>_Toc480191539</vt:lpwstr>
      </vt:variant>
      <vt:variant>
        <vt:i4>1835064</vt:i4>
      </vt:variant>
      <vt:variant>
        <vt:i4>68</vt:i4>
      </vt:variant>
      <vt:variant>
        <vt:i4>0</vt:i4>
      </vt:variant>
      <vt:variant>
        <vt:i4>5</vt:i4>
      </vt:variant>
      <vt:variant>
        <vt:lpwstr/>
      </vt:variant>
      <vt:variant>
        <vt:lpwstr>_Toc480191538</vt:lpwstr>
      </vt:variant>
      <vt:variant>
        <vt:i4>1835064</vt:i4>
      </vt:variant>
      <vt:variant>
        <vt:i4>62</vt:i4>
      </vt:variant>
      <vt:variant>
        <vt:i4>0</vt:i4>
      </vt:variant>
      <vt:variant>
        <vt:i4>5</vt:i4>
      </vt:variant>
      <vt:variant>
        <vt:lpwstr/>
      </vt:variant>
      <vt:variant>
        <vt:lpwstr>_Toc480191537</vt:lpwstr>
      </vt:variant>
      <vt:variant>
        <vt:i4>1835064</vt:i4>
      </vt:variant>
      <vt:variant>
        <vt:i4>56</vt:i4>
      </vt:variant>
      <vt:variant>
        <vt:i4>0</vt:i4>
      </vt:variant>
      <vt:variant>
        <vt:i4>5</vt:i4>
      </vt:variant>
      <vt:variant>
        <vt:lpwstr/>
      </vt:variant>
      <vt:variant>
        <vt:lpwstr>_Toc480191536</vt:lpwstr>
      </vt:variant>
      <vt:variant>
        <vt:i4>1835064</vt:i4>
      </vt:variant>
      <vt:variant>
        <vt:i4>50</vt:i4>
      </vt:variant>
      <vt:variant>
        <vt:i4>0</vt:i4>
      </vt:variant>
      <vt:variant>
        <vt:i4>5</vt:i4>
      </vt:variant>
      <vt:variant>
        <vt:lpwstr/>
      </vt:variant>
      <vt:variant>
        <vt:lpwstr>_Toc480191535</vt:lpwstr>
      </vt:variant>
      <vt:variant>
        <vt:i4>1835064</vt:i4>
      </vt:variant>
      <vt:variant>
        <vt:i4>44</vt:i4>
      </vt:variant>
      <vt:variant>
        <vt:i4>0</vt:i4>
      </vt:variant>
      <vt:variant>
        <vt:i4>5</vt:i4>
      </vt:variant>
      <vt:variant>
        <vt:lpwstr/>
      </vt:variant>
      <vt:variant>
        <vt:lpwstr>_Toc480191534</vt:lpwstr>
      </vt:variant>
      <vt:variant>
        <vt:i4>1835064</vt:i4>
      </vt:variant>
      <vt:variant>
        <vt:i4>38</vt:i4>
      </vt:variant>
      <vt:variant>
        <vt:i4>0</vt:i4>
      </vt:variant>
      <vt:variant>
        <vt:i4>5</vt:i4>
      </vt:variant>
      <vt:variant>
        <vt:lpwstr/>
      </vt:variant>
      <vt:variant>
        <vt:lpwstr>_Toc480191533</vt:lpwstr>
      </vt:variant>
      <vt:variant>
        <vt:i4>1835064</vt:i4>
      </vt:variant>
      <vt:variant>
        <vt:i4>32</vt:i4>
      </vt:variant>
      <vt:variant>
        <vt:i4>0</vt:i4>
      </vt:variant>
      <vt:variant>
        <vt:i4>5</vt:i4>
      </vt:variant>
      <vt:variant>
        <vt:lpwstr/>
      </vt:variant>
      <vt:variant>
        <vt:lpwstr>_Toc480191532</vt:lpwstr>
      </vt:variant>
      <vt:variant>
        <vt:i4>1835064</vt:i4>
      </vt:variant>
      <vt:variant>
        <vt:i4>26</vt:i4>
      </vt:variant>
      <vt:variant>
        <vt:i4>0</vt:i4>
      </vt:variant>
      <vt:variant>
        <vt:i4>5</vt:i4>
      </vt:variant>
      <vt:variant>
        <vt:lpwstr/>
      </vt:variant>
      <vt:variant>
        <vt:lpwstr>_Toc480191531</vt:lpwstr>
      </vt:variant>
      <vt:variant>
        <vt:i4>1835064</vt:i4>
      </vt:variant>
      <vt:variant>
        <vt:i4>20</vt:i4>
      </vt:variant>
      <vt:variant>
        <vt:i4>0</vt:i4>
      </vt:variant>
      <vt:variant>
        <vt:i4>5</vt:i4>
      </vt:variant>
      <vt:variant>
        <vt:lpwstr/>
      </vt:variant>
      <vt:variant>
        <vt:lpwstr>_Toc480191530</vt:lpwstr>
      </vt:variant>
      <vt:variant>
        <vt:i4>1900600</vt:i4>
      </vt:variant>
      <vt:variant>
        <vt:i4>14</vt:i4>
      </vt:variant>
      <vt:variant>
        <vt:i4>0</vt:i4>
      </vt:variant>
      <vt:variant>
        <vt:i4>5</vt:i4>
      </vt:variant>
      <vt:variant>
        <vt:lpwstr/>
      </vt:variant>
      <vt:variant>
        <vt:lpwstr>_Toc480191529</vt:lpwstr>
      </vt:variant>
      <vt:variant>
        <vt:i4>1900600</vt:i4>
      </vt:variant>
      <vt:variant>
        <vt:i4>8</vt:i4>
      </vt:variant>
      <vt:variant>
        <vt:i4>0</vt:i4>
      </vt:variant>
      <vt:variant>
        <vt:i4>5</vt:i4>
      </vt:variant>
      <vt:variant>
        <vt:lpwstr/>
      </vt:variant>
      <vt:variant>
        <vt:lpwstr>_Toc480191528</vt:lpwstr>
      </vt:variant>
      <vt:variant>
        <vt:i4>1900600</vt:i4>
      </vt:variant>
      <vt:variant>
        <vt:i4>2</vt:i4>
      </vt:variant>
      <vt:variant>
        <vt:i4>0</vt:i4>
      </vt:variant>
      <vt:variant>
        <vt:i4>5</vt:i4>
      </vt:variant>
      <vt:variant>
        <vt:lpwstr/>
      </vt:variant>
      <vt:variant>
        <vt:lpwstr>_Toc480191527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dc:creator>
  <cp:keywords/>
  <dc:description/>
  <cp:lastModifiedBy>reza rezaie</cp:lastModifiedBy>
  <cp:revision>11</cp:revision>
  <cp:lastPrinted>2018-10-09T18:49:00Z</cp:lastPrinted>
  <dcterms:created xsi:type="dcterms:W3CDTF">2022-09-23T16:17:00Z</dcterms:created>
  <dcterms:modified xsi:type="dcterms:W3CDTF">2022-09-26T16:09:00Z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